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DB1" w:rsidRDefault="00E85B12" w:rsidP="003B7815">
      <w:pPr>
        <w:spacing w:after="0" w:line="240" w:lineRule="auto"/>
        <w:jc w:val="center"/>
        <w:rPr>
          <w:rFonts w:ascii="Times New Roman" w:hAnsi="Times New Roman" w:cs="Times New Roman"/>
          <w:b/>
          <w:smallCaps/>
          <w:sz w:val="28"/>
          <w:szCs w:val="20"/>
          <w:lang w:val="en-US"/>
        </w:rPr>
      </w:pPr>
      <w:r w:rsidRPr="003B7815">
        <w:rPr>
          <w:rFonts w:ascii="Times New Roman" w:hAnsi="Times New Roman" w:cs="Times New Roman"/>
          <w:b/>
          <w:smallCaps/>
          <w:sz w:val="28"/>
          <w:szCs w:val="20"/>
          <w:lang w:val="en-US"/>
        </w:rPr>
        <w:t>Judges</w:t>
      </w:r>
      <w:r w:rsidR="005157CF" w:rsidRPr="003B7815">
        <w:rPr>
          <w:rFonts w:ascii="Times New Roman" w:hAnsi="Times New Roman" w:cs="Times New Roman"/>
          <w:b/>
          <w:smallCaps/>
          <w:sz w:val="28"/>
          <w:szCs w:val="20"/>
          <w:lang w:val="en-US"/>
        </w:rPr>
        <w:t xml:space="preserve"> </w:t>
      </w:r>
      <w:r w:rsidR="00415A95" w:rsidRPr="003B7815">
        <w:rPr>
          <w:rFonts w:ascii="Times New Roman" w:hAnsi="Times New Roman" w:cs="Times New Roman"/>
          <w:b/>
          <w:smallCaps/>
          <w:sz w:val="28"/>
          <w:szCs w:val="20"/>
          <w:lang w:val="en-US"/>
        </w:rPr>
        <w:t>as Fiscal Activists</w:t>
      </w:r>
      <w:r w:rsidRPr="003B7815">
        <w:rPr>
          <w:rFonts w:ascii="Times New Roman" w:hAnsi="Times New Roman" w:cs="Times New Roman"/>
          <w:b/>
          <w:smallCaps/>
          <w:sz w:val="28"/>
          <w:szCs w:val="20"/>
          <w:lang w:val="en-US"/>
        </w:rPr>
        <w:t xml:space="preserve">: </w:t>
      </w:r>
      <w:r w:rsidRPr="003B7815">
        <w:rPr>
          <w:rFonts w:ascii="Times New Roman" w:hAnsi="Times New Roman" w:cs="Times New Roman"/>
          <w:b/>
          <w:smallCaps/>
          <w:sz w:val="28"/>
          <w:szCs w:val="20"/>
          <w:lang w:val="en-US"/>
        </w:rPr>
        <w:br/>
      </w:r>
      <w:r w:rsidR="00FF70FC" w:rsidRPr="003B7815">
        <w:rPr>
          <w:rFonts w:ascii="Times New Roman" w:hAnsi="Times New Roman" w:cs="Times New Roman"/>
          <w:b/>
          <w:smallCaps/>
          <w:sz w:val="28"/>
          <w:szCs w:val="20"/>
          <w:lang w:val="en-US"/>
        </w:rPr>
        <w:t>Can</w:t>
      </w:r>
      <w:r w:rsidRPr="003B7815">
        <w:rPr>
          <w:rFonts w:ascii="Times New Roman" w:hAnsi="Times New Roman" w:cs="Times New Roman"/>
          <w:b/>
          <w:smallCaps/>
          <w:sz w:val="28"/>
          <w:szCs w:val="20"/>
          <w:lang w:val="en-US"/>
        </w:rPr>
        <w:t xml:space="preserve"> </w:t>
      </w:r>
      <w:r w:rsidR="00FF70FC" w:rsidRPr="003B7815">
        <w:rPr>
          <w:rFonts w:ascii="Times New Roman" w:hAnsi="Times New Roman" w:cs="Times New Roman"/>
          <w:b/>
          <w:smallCaps/>
          <w:sz w:val="28"/>
          <w:szCs w:val="20"/>
          <w:lang w:val="en-US"/>
        </w:rPr>
        <w:t>Constitutional Review Shape</w:t>
      </w:r>
      <w:r w:rsidRPr="003B7815">
        <w:rPr>
          <w:rFonts w:ascii="Times New Roman" w:hAnsi="Times New Roman" w:cs="Times New Roman"/>
          <w:b/>
          <w:smallCaps/>
          <w:sz w:val="28"/>
          <w:szCs w:val="20"/>
          <w:lang w:val="en-US"/>
        </w:rPr>
        <w:t xml:space="preserve"> Public Finance?</w:t>
      </w:r>
    </w:p>
    <w:p w:rsidR="003B7815" w:rsidRPr="003B7815" w:rsidRDefault="003B7815" w:rsidP="003B7815">
      <w:pPr>
        <w:spacing w:after="0" w:line="240" w:lineRule="auto"/>
        <w:jc w:val="center"/>
        <w:rPr>
          <w:rFonts w:ascii="Times New Roman" w:hAnsi="Times New Roman" w:cs="Times New Roman"/>
          <w:b/>
          <w:smallCaps/>
          <w:sz w:val="28"/>
          <w:szCs w:val="20"/>
          <w:lang w:val="en-US"/>
        </w:rPr>
      </w:pPr>
    </w:p>
    <w:p w:rsidR="005157CF" w:rsidRPr="003B7815" w:rsidRDefault="00D86B3B" w:rsidP="003B7815">
      <w:pPr>
        <w:pBdr>
          <w:bottom w:val="single" w:sz="4" w:space="1" w:color="auto"/>
        </w:pBdr>
        <w:spacing w:after="0" w:line="240" w:lineRule="auto"/>
        <w:jc w:val="center"/>
        <w:rPr>
          <w:rFonts w:ascii="Times New Roman" w:hAnsi="Times New Roman" w:cs="Times New Roman"/>
          <w:i/>
          <w:sz w:val="20"/>
          <w:szCs w:val="20"/>
          <w:lang w:val="en-US"/>
        </w:rPr>
      </w:pPr>
      <w:commentRangeStart w:id="0"/>
      <w:proofErr w:type="spellStart"/>
      <w:r w:rsidRPr="003B7815">
        <w:rPr>
          <w:rFonts w:ascii="Times New Roman" w:hAnsi="Times New Roman" w:cs="Times New Roman"/>
          <w:b/>
          <w:sz w:val="24"/>
          <w:szCs w:val="20"/>
          <w:lang w:val="en-US"/>
        </w:rPr>
        <w:t>Jaros</w:t>
      </w:r>
      <w:r w:rsidR="00EE38F8" w:rsidRPr="003B7815">
        <w:rPr>
          <w:rFonts w:ascii="Times New Roman" w:hAnsi="Times New Roman" w:cs="Times New Roman"/>
          <w:b/>
          <w:sz w:val="24"/>
          <w:szCs w:val="20"/>
          <w:lang w:val="en-US"/>
        </w:rPr>
        <w:t>ł</w:t>
      </w:r>
      <w:r w:rsidR="005157CF" w:rsidRPr="003B7815">
        <w:rPr>
          <w:rFonts w:ascii="Times New Roman" w:hAnsi="Times New Roman" w:cs="Times New Roman"/>
          <w:b/>
          <w:sz w:val="24"/>
          <w:szCs w:val="20"/>
          <w:lang w:val="en-US"/>
        </w:rPr>
        <w:t>aw</w:t>
      </w:r>
      <w:proofErr w:type="spellEnd"/>
      <w:r w:rsidR="005157CF" w:rsidRPr="003B7815">
        <w:rPr>
          <w:rFonts w:ascii="Times New Roman" w:hAnsi="Times New Roman" w:cs="Times New Roman"/>
          <w:b/>
          <w:sz w:val="24"/>
          <w:szCs w:val="20"/>
          <w:lang w:val="en-US"/>
        </w:rPr>
        <w:t xml:space="preserve"> </w:t>
      </w:r>
      <w:proofErr w:type="spellStart"/>
      <w:r w:rsidR="005157CF" w:rsidRPr="003B7815">
        <w:rPr>
          <w:rFonts w:ascii="Times New Roman" w:hAnsi="Times New Roman" w:cs="Times New Roman"/>
          <w:b/>
          <w:sz w:val="24"/>
          <w:szCs w:val="20"/>
          <w:lang w:val="en-US"/>
        </w:rPr>
        <w:t>Kantorowicz</w:t>
      </w:r>
      <w:proofErr w:type="spellEnd"/>
      <w:r w:rsidR="003B7815" w:rsidRPr="003B7815">
        <w:rPr>
          <w:rStyle w:val="Znakapoznpodarou"/>
          <w:rFonts w:ascii="Times New Roman" w:hAnsi="Times New Roman" w:cs="Times New Roman"/>
          <w:sz w:val="20"/>
          <w:szCs w:val="20"/>
          <w:lang w:val="en-US"/>
        </w:rPr>
        <w:footnoteReference w:id="1"/>
      </w:r>
      <w:commentRangeEnd w:id="0"/>
      <w:r w:rsidR="008A2F6F">
        <w:rPr>
          <w:rStyle w:val="Odkaznakoment"/>
        </w:rPr>
        <w:commentReference w:id="0"/>
      </w:r>
    </w:p>
    <w:p w:rsidR="003B7815" w:rsidRDefault="003B7815" w:rsidP="003B7815">
      <w:pPr>
        <w:spacing w:after="0" w:line="240" w:lineRule="auto"/>
        <w:ind w:right="-29"/>
        <w:jc w:val="both"/>
        <w:rPr>
          <w:rFonts w:ascii="Times New Roman" w:hAnsi="Times New Roman" w:cs="Times New Roman"/>
          <w:b/>
          <w:sz w:val="20"/>
          <w:szCs w:val="20"/>
          <w:lang w:val="en-US"/>
        </w:rPr>
      </w:pPr>
    </w:p>
    <w:p w:rsidR="00415A95" w:rsidRPr="003B7815" w:rsidRDefault="003B7815" w:rsidP="003B7815">
      <w:pPr>
        <w:spacing w:after="0" w:line="240" w:lineRule="auto"/>
        <w:ind w:right="-29"/>
        <w:jc w:val="both"/>
        <w:rPr>
          <w:rFonts w:ascii="Times New Roman" w:hAnsi="Times New Roman" w:cs="Times New Roman"/>
          <w:b/>
          <w:sz w:val="20"/>
          <w:szCs w:val="20"/>
          <w:lang w:val="en-US"/>
        </w:rPr>
      </w:pPr>
      <w:r>
        <w:rPr>
          <w:rFonts w:ascii="Times New Roman" w:hAnsi="Times New Roman" w:cs="Times New Roman"/>
          <w:b/>
          <w:sz w:val="20"/>
          <w:szCs w:val="20"/>
          <w:lang w:val="en-US"/>
        </w:rPr>
        <w:t>Abstract</w:t>
      </w:r>
    </w:p>
    <w:p w:rsidR="00355B55" w:rsidRDefault="003D3B8B" w:rsidP="003B7815">
      <w:pPr>
        <w:spacing w:after="0" w:line="240" w:lineRule="auto"/>
        <w:ind w:right="-29"/>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proofErr w:type="spellStart"/>
      <w:r w:rsidRPr="003B7815">
        <w:rPr>
          <w:rFonts w:ascii="Times New Roman" w:hAnsi="Times New Roman" w:cs="Times New Roman"/>
          <w:sz w:val="20"/>
          <w:szCs w:val="20"/>
          <w:lang w:val="en-US"/>
        </w:rPr>
        <w:t>judicializ</w:t>
      </w:r>
      <w:r w:rsidR="003D2D1A" w:rsidRPr="003B7815">
        <w:rPr>
          <w:rFonts w:ascii="Times New Roman" w:hAnsi="Times New Roman" w:cs="Times New Roman"/>
          <w:sz w:val="20"/>
          <w:szCs w:val="20"/>
          <w:lang w:val="en-US"/>
        </w:rPr>
        <w:t>ation</w:t>
      </w:r>
      <w:proofErr w:type="spellEnd"/>
      <w:r w:rsidR="003D2D1A" w:rsidRPr="003B7815">
        <w:rPr>
          <w:rFonts w:ascii="Times New Roman" w:hAnsi="Times New Roman" w:cs="Times New Roman"/>
          <w:sz w:val="20"/>
          <w:szCs w:val="20"/>
          <w:lang w:val="en-US"/>
        </w:rPr>
        <w:t xml:space="preserve"> of politics, or alternatively, </w:t>
      </w:r>
      <w:proofErr w:type="spellStart"/>
      <w:r w:rsidR="003D2D1A" w:rsidRPr="003B7815">
        <w:rPr>
          <w:rFonts w:ascii="Times New Roman" w:hAnsi="Times New Roman" w:cs="Times New Roman"/>
          <w:sz w:val="20"/>
          <w:szCs w:val="20"/>
          <w:lang w:val="en-US"/>
        </w:rPr>
        <w:t>politization</w:t>
      </w:r>
      <w:proofErr w:type="spellEnd"/>
      <w:r w:rsidR="003D2D1A" w:rsidRPr="003B7815">
        <w:rPr>
          <w:rFonts w:ascii="Times New Roman" w:hAnsi="Times New Roman" w:cs="Times New Roman"/>
          <w:sz w:val="20"/>
          <w:szCs w:val="20"/>
          <w:lang w:val="en-US"/>
        </w:rPr>
        <w:t xml:space="preserve"> of </w:t>
      </w:r>
      <w:r w:rsidRPr="003B7815">
        <w:rPr>
          <w:rFonts w:ascii="Times New Roman" w:hAnsi="Times New Roman" w:cs="Times New Roman"/>
          <w:sz w:val="20"/>
          <w:szCs w:val="20"/>
          <w:lang w:val="en-US"/>
        </w:rPr>
        <w:t xml:space="preserve">the </w:t>
      </w:r>
      <w:r w:rsidR="003D2D1A" w:rsidRPr="003B7815">
        <w:rPr>
          <w:rFonts w:ascii="Times New Roman" w:hAnsi="Times New Roman" w:cs="Times New Roman"/>
          <w:sz w:val="20"/>
          <w:szCs w:val="20"/>
          <w:lang w:val="en-US"/>
        </w:rPr>
        <w:t xml:space="preserve">judiciary </w:t>
      </w:r>
      <w:r w:rsidR="003C6730" w:rsidRPr="003B7815">
        <w:rPr>
          <w:rFonts w:ascii="Times New Roman" w:hAnsi="Times New Roman" w:cs="Times New Roman"/>
          <w:sz w:val="20"/>
          <w:szCs w:val="20"/>
          <w:lang w:val="en-US"/>
        </w:rPr>
        <w:t xml:space="preserve">has been much </w:t>
      </w:r>
      <w:r w:rsidR="00F40D55" w:rsidRPr="003B7815">
        <w:rPr>
          <w:rFonts w:ascii="Times New Roman" w:hAnsi="Times New Roman" w:cs="Times New Roman"/>
          <w:sz w:val="20"/>
          <w:szCs w:val="20"/>
          <w:lang w:val="en-US"/>
        </w:rPr>
        <w:t>discussed over the last twenty</w:t>
      </w:r>
      <w:r w:rsidR="00181F0D" w:rsidRPr="003B7815">
        <w:rPr>
          <w:rFonts w:ascii="Times New Roman" w:hAnsi="Times New Roman" w:cs="Times New Roman"/>
          <w:sz w:val="20"/>
          <w:szCs w:val="20"/>
          <w:lang w:val="en-US"/>
        </w:rPr>
        <w:t xml:space="preserve"> years</w:t>
      </w:r>
      <w:r w:rsidR="0029519D" w:rsidRPr="003B7815">
        <w:rPr>
          <w:rFonts w:ascii="Times New Roman" w:hAnsi="Times New Roman" w:cs="Times New Roman"/>
          <w:sz w:val="20"/>
          <w:szCs w:val="20"/>
          <w:lang w:val="en-US"/>
        </w:rPr>
        <w:t xml:space="preserve">. </w:t>
      </w:r>
      <w:r w:rsidR="009D2B08" w:rsidRPr="003B7815">
        <w:rPr>
          <w:rFonts w:ascii="Times New Roman" w:hAnsi="Times New Roman" w:cs="Times New Roman"/>
          <w:sz w:val="20"/>
          <w:szCs w:val="20"/>
          <w:lang w:val="en-US"/>
        </w:rPr>
        <w:t xml:space="preserve">Despite </w:t>
      </w:r>
      <w:r w:rsidRPr="003B7815">
        <w:rPr>
          <w:rFonts w:ascii="Times New Roman" w:hAnsi="Times New Roman" w:cs="Times New Roman"/>
          <w:sz w:val="20"/>
          <w:szCs w:val="20"/>
          <w:lang w:val="en-US"/>
        </w:rPr>
        <w:t>this</w:t>
      </w:r>
      <w:r w:rsidR="00181F0D" w:rsidRPr="003B7815">
        <w:rPr>
          <w:rFonts w:ascii="Times New Roman" w:hAnsi="Times New Roman" w:cs="Times New Roman"/>
          <w:sz w:val="20"/>
          <w:szCs w:val="20"/>
          <w:lang w:val="en-US"/>
        </w:rPr>
        <w:t>,</w:t>
      </w:r>
      <w:r w:rsidR="009D2B08" w:rsidRPr="003B7815">
        <w:rPr>
          <w:rFonts w:ascii="Times New Roman" w:hAnsi="Times New Roman" w:cs="Times New Roman"/>
          <w:sz w:val="20"/>
          <w:szCs w:val="20"/>
          <w:lang w:val="en-US"/>
        </w:rPr>
        <w:t xml:space="preserve"> t</w:t>
      </w:r>
      <w:r w:rsidR="0029519D" w:rsidRPr="003B7815">
        <w:rPr>
          <w:rFonts w:ascii="Times New Roman" w:hAnsi="Times New Roman" w:cs="Times New Roman"/>
          <w:sz w:val="20"/>
          <w:szCs w:val="20"/>
          <w:lang w:val="en-US"/>
        </w:rPr>
        <w:t xml:space="preserve">he </w:t>
      </w:r>
      <w:r w:rsidR="001F3DA4" w:rsidRPr="003B7815">
        <w:rPr>
          <w:rFonts w:ascii="Times New Roman" w:hAnsi="Times New Roman" w:cs="Times New Roman"/>
          <w:sz w:val="20"/>
          <w:szCs w:val="20"/>
          <w:lang w:val="en-US"/>
        </w:rPr>
        <w:t xml:space="preserve">way </w:t>
      </w:r>
      <w:r w:rsidR="0029519D" w:rsidRPr="003B7815">
        <w:rPr>
          <w:rFonts w:ascii="Times New Roman" w:hAnsi="Times New Roman" w:cs="Times New Roman"/>
          <w:sz w:val="20"/>
          <w:szCs w:val="20"/>
          <w:lang w:val="en-US"/>
        </w:rPr>
        <w:t xml:space="preserve">judges influence fiscal policy </w:t>
      </w:r>
      <w:r w:rsidR="003D5A34" w:rsidRPr="003B7815">
        <w:rPr>
          <w:rFonts w:ascii="Times New Roman" w:hAnsi="Times New Roman" w:cs="Times New Roman"/>
          <w:sz w:val="20"/>
          <w:szCs w:val="20"/>
          <w:lang w:val="en-US"/>
        </w:rPr>
        <w:t>outcomes</w:t>
      </w:r>
      <w:r w:rsidR="00355B55" w:rsidRPr="003B7815">
        <w:rPr>
          <w:rFonts w:ascii="Times New Roman" w:hAnsi="Times New Roman" w:cs="Times New Roman"/>
          <w:sz w:val="20"/>
          <w:szCs w:val="20"/>
          <w:lang w:val="en-US"/>
        </w:rPr>
        <w:t xml:space="preserve"> </w:t>
      </w:r>
      <w:r w:rsidR="0029519D" w:rsidRPr="003B7815">
        <w:rPr>
          <w:rFonts w:ascii="Times New Roman" w:hAnsi="Times New Roman" w:cs="Times New Roman"/>
          <w:sz w:val="20"/>
          <w:szCs w:val="20"/>
          <w:lang w:val="en-US"/>
        </w:rPr>
        <w:t xml:space="preserve">remains, </w:t>
      </w:r>
      <w:r w:rsidR="003D5302" w:rsidRPr="003B7815">
        <w:rPr>
          <w:rFonts w:ascii="Times New Roman" w:hAnsi="Times New Roman" w:cs="Times New Roman"/>
          <w:sz w:val="20"/>
          <w:szCs w:val="20"/>
          <w:lang w:val="en-US"/>
        </w:rPr>
        <w:t xml:space="preserve">to </w:t>
      </w:r>
      <w:r w:rsidRPr="003B7815">
        <w:rPr>
          <w:rFonts w:ascii="Times New Roman" w:hAnsi="Times New Roman" w:cs="Times New Roman"/>
          <w:sz w:val="20"/>
          <w:szCs w:val="20"/>
          <w:lang w:val="en-US"/>
        </w:rPr>
        <w:t xml:space="preserve">a </w:t>
      </w:r>
      <w:r w:rsidR="003D5302" w:rsidRPr="003B7815">
        <w:rPr>
          <w:rFonts w:ascii="Times New Roman" w:hAnsi="Times New Roman" w:cs="Times New Roman"/>
          <w:sz w:val="20"/>
          <w:szCs w:val="20"/>
          <w:lang w:val="en-US"/>
        </w:rPr>
        <w:t>large extent</w:t>
      </w:r>
      <w:r w:rsidR="0029519D" w:rsidRPr="003B7815">
        <w:rPr>
          <w:rFonts w:ascii="Times New Roman" w:hAnsi="Times New Roman" w:cs="Times New Roman"/>
          <w:sz w:val="20"/>
          <w:szCs w:val="20"/>
          <w:lang w:val="en-US"/>
        </w:rPr>
        <w:t xml:space="preserve">, </w:t>
      </w:r>
      <w:r w:rsidR="00512CEF" w:rsidRPr="003B7815">
        <w:rPr>
          <w:rFonts w:ascii="Times New Roman" w:hAnsi="Times New Roman" w:cs="Times New Roman"/>
          <w:sz w:val="20"/>
          <w:szCs w:val="20"/>
          <w:lang w:val="en-US"/>
        </w:rPr>
        <w:t>unexplored</w:t>
      </w:r>
      <w:r w:rsidR="0029519D" w:rsidRPr="003B7815">
        <w:rPr>
          <w:rFonts w:ascii="Times New Roman" w:hAnsi="Times New Roman" w:cs="Times New Roman"/>
          <w:sz w:val="20"/>
          <w:szCs w:val="20"/>
          <w:lang w:val="en-US"/>
        </w:rPr>
        <w:t>.</w:t>
      </w:r>
      <w:r w:rsidR="00355B55" w:rsidRPr="003B7815">
        <w:rPr>
          <w:rFonts w:ascii="Times New Roman" w:hAnsi="Times New Roman" w:cs="Times New Roman"/>
          <w:sz w:val="20"/>
          <w:szCs w:val="20"/>
          <w:lang w:val="en-US"/>
        </w:rPr>
        <w:t xml:space="preserve"> </w:t>
      </w:r>
      <w:r w:rsidR="00863566" w:rsidRPr="003B7815">
        <w:rPr>
          <w:rFonts w:ascii="Times New Roman" w:hAnsi="Times New Roman" w:cs="Times New Roman"/>
          <w:sz w:val="20"/>
          <w:szCs w:val="20"/>
          <w:lang w:val="en-US"/>
        </w:rPr>
        <w:t>This paper attempts</w:t>
      </w:r>
      <w:r w:rsidR="00842C36" w:rsidRPr="003B7815">
        <w:rPr>
          <w:rFonts w:ascii="Times New Roman" w:hAnsi="Times New Roman" w:cs="Times New Roman"/>
          <w:sz w:val="20"/>
          <w:szCs w:val="20"/>
          <w:lang w:val="en-US"/>
        </w:rPr>
        <w:t>, at least partially,</w:t>
      </w:r>
      <w:r w:rsidR="00863566" w:rsidRPr="003B7815">
        <w:rPr>
          <w:rFonts w:ascii="Times New Roman" w:hAnsi="Times New Roman" w:cs="Times New Roman"/>
          <w:sz w:val="20"/>
          <w:szCs w:val="20"/>
          <w:lang w:val="en-US"/>
        </w:rPr>
        <w:t xml:space="preserve"> to fill this </w:t>
      </w:r>
      <w:r w:rsidR="00842C36" w:rsidRPr="003B7815">
        <w:rPr>
          <w:rFonts w:ascii="Times New Roman" w:hAnsi="Times New Roman" w:cs="Times New Roman"/>
          <w:sz w:val="20"/>
          <w:szCs w:val="20"/>
          <w:lang w:val="en-US"/>
        </w:rPr>
        <w:t xml:space="preserve">research </w:t>
      </w:r>
      <w:r w:rsidR="00863566" w:rsidRPr="003B7815">
        <w:rPr>
          <w:rFonts w:ascii="Times New Roman" w:hAnsi="Times New Roman" w:cs="Times New Roman"/>
          <w:sz w:val="20"/>
          <w:szCs w:val="20"/>
          <w:lang w:val="en-US"/>
        </w:rPr>
        <w:t xml:space="preserve">gap. </w:t>
      </w:r>
      <w:r w:rsidR="00842C36" w:rsidRPr="003B7815">
        <w:rPr>
          <w:rFonts w:ascii="Times New Roman" w:hAnsi="Times New Roman" w:cs="Times New Roman"/>
          <w:sz w:val="20"/>
          <w:szCs w:val="20"/>
          <w:lang w:val="en-US"/>
        </w:rPr>
        <w:t>A judicial (constitutional) review constitutes t</w:t>
      </w:r>
      <w:r w:rsidR="00EB30F3" w:rsidRPr="003B7815">
        <w:rPr>
          <w:rFonts w:ascii="Times New Roman" w:hAnsi="Times New Roman" w:cs="Times New Roman"/>
          <w:sz w:val="20"/>
          <w:szCs w:val="20"/>
          <w:lang w:val="en-US"/>
        </w:rPr>
        <w:t>he central elem</w:t>
      </w:r>
      <w:r w:rsidR="00842C36" w:rsidRPr="003B7815">
        <w:rPr>
          <w:rFonts w:ascii="Times New Roman" w:hAnsi="Times New Roman" w:cs="Times New Roman"/>
          <w:sz w:val="20"/>
          <w:szCs w:val="20"/>
          <w:lang w:val="en-US"/>
        </w:rPr>
        <w:t xml:space="preserve">ent of </w:t>
      </w:r>
      <w:r w:rsidR="00357E4C" w:rsidRPr="003B7815">
        <w:rPr>
          <w:rFonts w:ascii="Times New Roman" w:hAnsi="Times New Roman" w:cs="Times New Roman"/>
          <w:sz w:val="20"/>
          <w:szCs w:val="20"/>
          <w:lang w:val="en-US"/>
        </w:rPr>
        <w:t xml:space="preserve">the current </w:t>
      </w:r>
      <w:r w:rsidR="00842C36" w:rsidRPr="003B7815">
        <w:rPr>
          <w:rFonts w:ascii="Times New Roman" w:hAnsi="Times New Roman" w:cs="Times New Roman"/>
          <w:sz w:val="20"/>
          <w:szCs w:val="20"/>
          <w:lang w:val="en-US"/>
        </w:rPr>
        <w:t>analysis</w:t>
      </w:r>
      <w:r w:rsidR="00357E4C" w:rsidRPr="003B7815">
        <w:rPr>
          <w:rFonts w:ascii="Times New Roman" w:hAnsi="Times New Roman" w:cs="Times New Roman"/>
          <w:sz w:val="20"/>
          <w:szCs w:val="20"/>
          <w:lang w:val="en-US"/>
        </w:rPr>
        <w:t xml:space="preserve"> since it</w:t>
      </w:r>
      <w:r w:rsidR="00EB30F3" w:rsidRPr="003B7815">
        <w:rPr>
          <w:rFonts w:ascii="Times New Roman" w:hAnsi="Times New Roman" w:cs="Times New Roman"/>
          <w:sz w:val="20"/>
          <w:szCs w:val="20"/>
          <w:lang w:val="en-US"/>
        </w:rPr>
        <w:t xml:space="preserve"> is considered as a key </w:t>
      </w:r>
      <w:r w:rsidR="00E16AD2" w:rsidRPr="003B7815">
        <w:rPr>
          <w:rFonts w:ascii="Times New Roman" w:hAnsi="Times New Roman" w:cs="Times New Roman"/>
          <w:sz w:val="20"/>
          <w:szCs w:val="20"/>
          <w:lang w:val="en-US"/>
        </w:rPr>
        <w:t xml:space="preserve">institutional </w:t>
      </w:r>
      <w:r w:rsidR="00EB30F3" w:rsidRPr="003B7815">
        <w:rPr>
          <w:rFonts w:ascii="Times New Roman" w:hAnsi="Times New Roman" w:cs="Times New Roman"/>
          <w:sz w:val="20"/>
          <w:szCs w:val="20"/>
          <w:lang w:val="en-US"/>
        </w:rPr>
        <w:t xml:space="preserve">device through which </w:t>
      </w:r>
      <w:r w:rsidRPr="003B7815">
        <w:rPr>
          <w:rFonts w:ascii="Times New Roman" w:hAnsi="Times New Roman" w:cs="Times New Roman"/>
          <w:sz w:val="20"/>
          <w:szCs w:val="20"/>
          <w:lang w:val="en-US"/>
        </w:rPr>
        <w:t xml:space="preserve">Constitutional (Supreme) </w:t>
      </w:r>
      <w:r w:rsidR="00EB30F3" w:rsidRPr="003B7815">
        <w:rPr>
          <w:rFonts w:ascii="Times New Roman" w:hAnsi="Times New Roman" w:cs="Times New Roman"/>
          <w:sz w:val="20"/>
          <w:szCs w:val="20"/>
          <w:lang w:val="en-US"/>
        </w:rPr>
        <w:t xml:space="preserve">Courts intervene in politics, including public finance. </w:t>
      </w:r>
      <w:r w:rsidR="000D72CB" w:rsidRPr="003B7815">
        <w:rPr>
          <w:rFonts w:ascii="Times New Roman" w:hAnsi="Times New Roman" w:cs="Times New Roman"/>
          <w:sz w:val="20"/>
          <w:szCs w:val="20"/>
          <w:lang w:val="en-US"/>
        </w:rPr>
        <w:t>Specifically</w:t>
      </w:r>
      <w:r w:rsidR="003D5A34" w:rsidRPr="003B7815">
        <w:rPr>
          <w:rFonts w:ascii="Times New Roman" w:hAnsi="Times New Roman" w:cs="Times New Roman"/>
          <w:sz w:val="20"/>
          <w:szCs w:val="20"/>
          <w:lang w:val="en-US"/>
        </w:rPr>
        <w:t>, t</w:t>
      </w:r>
      <w:r w:rsidR="00975883" w:rsidRPr="003B7815">
        <w:rPr>
          <w:rFonts w:ascii="Times New Roman" w:hAnsi="Times New Roman" w:cs="Times New Roman"/>
          <w:sz w:val="20"/>
          <w:szCs w:val="20"/>
          <w:lang w:val="en-US"/>
        </w:rPr>
        <w:t>his paper</w:t>
      </w:r>
      <w:r w:rsidR="00355B55" w:rsidRPr="003B7815">
        <w:rPr>
          <w:rFonts w:ascii="Times New Roman" w:hAnsi="Times New Roman" w:cs="Times New Roman"/>
          <w:sz w:val="20"/>
          <w:szCs w:val="20"/>
          <w:lang w:val="en-US"/>
        </w:rPr>
        <w:t xml:space="preserve"> </w:t>
      </w:r>
      <w:r w:rsidR="000B7947" w:rsidRPr="003B7815">
        <w:rPr>
          <w:rFonts w:ascii="Times New Roman" w:hAnsi="Times New Roman" w:cs="Times New Roman"/>
          <w:sz w:val="20"/>
          <w:szCs w:val="20"/>
          <w:lang w:val="en-US"/>
        </w:rPr>
        <w:t>seeks</w:t>
      </w:r>
      <w:r w:rsidR="00E92743" w:rsidRPr="003B7815">
        <w:rPr>
          <w:rFonts w:ascii="Times New Roman" w:hAnsi="Times New Roman" w:cs="Times New Roman"/>
          <w:sz w:val="20"/>
          <w:szCs w:val="20"/>
          <w:lang w:val="en-US"/>
        </w:rPr>
        <w:t xml:space="preserve"> to investigate empirically whether</w:t>
      </w:r>
      <w:r w:rsidR="00355B55" w:rsidRPr="003B7815">
        <w:rPr>
          <w:rFonts w:ascii="Times New Roman" w:hAnsi="Times New Roman" w:cs="Times New Roman"/>
          <w:sz w:val="20"/>
          <w:szCs w:val="20"/>
          <w:lang w:val="en-US"/>
        </w:rPr>
        <w:t xml:space="preserve"> there is any systematic </w:t>
      </w:r>
      <w:r w:rsidR="00E92743" w:rsidRPr="003B7815">
        <w:rPr>
          <w:rFonts w:ascii="Times New Roman" w:hAnsi="Times New Roman" w:cs="Times New Roman"/>
          <w:sz w:val="20"/>
          <w:szCs w:val="20"/>
          <w:lang w:val="en-US"/>
        </w:rPr>
        <w:t>pattern</w:t>
      </w:r>
      <w:r w:rsidR="00A27772" w:rsidRPr="003B7815">
        <w:rPr>
          <w:rFonts w:ascii="Times New Roman" w:hAnsi="Times New Roman" w:cs="Times New Roman"/>
          <w:sz w:val="20"/>
          <w:szCs w:val="20"/>
          <w:lang w:val="en-US"/>
        </w:rPr>
        <w:t xml:space="preserve"> according to which</w:t>
      </w:r>
      <w:r w:rsidR="00355B55" w:rsidRPr="003B7815">
        <w:rPr>
          <w:rFonts w:ascii="Times New Roman" w:hAnsi="Times New Roman" w:cs="Times New Roman"/>
          <w:sz w:val="20"/>
          <w:szCs w:val="20"/>
          <w:lang w:val="en-US"/>
        </w:rPr>
        <w:t xml:space="preserve"> judges </w:t>
      </w:r>
      <w:r w:rsidR="003D5A34" w:rsidRPr="003B7815">
        <w:rPr>
          <w:rFonts w:ascii="Times New Roman" w:hAnsi="Times New Roman" w:cs="Times New Roman"/>
          <w:sz w:val="20"/>
          <w:szCs w:val="20"/>
          <w:lang w:val="en-US"/>
        </w:rPr>
        <w:t xml:space="preserve">executing judicial review </w:t>
      </w:r>
      <w:r w:rsidR="00355B55" w:rsidRPr="003B7815">
        <w:rPr>
          <w:rFonts w:ascii="Times New Roman" w:hAnsi="Times New Roman" w:cs="Times New Roman"/>
          <w:sz w:val="20"/>
          <w:szCs w:val="20"/>
          <w:lang w:val="en-US"/>
        </w:rPr>
        <w:t xml:space="preserve">shape fiscal </w:t>
      </w:r>
      <w:r w:rsidR="00975883" w:rsidRPr="003B7815">
        <w:rPr>
          <w:rFonts w:ascii="Times New Roman" w:hAnsi="Times New Roman" w:cs="Times New Roman"/>
          <w:sz w:val="20"/>
          <w:szCs w:val="20"/>
          <w:lang w:val="en-US"/>
        </w:rPr>
        <w:t>outcomes</w:t>
      </w:r>
      <w:r w:rsidR="00355B55" w:rsidRPr="003B7815">
        <w:rPr>
          <w:rFonts w:ascii="Times New Roman" w:hAnsi="Times New Roman" w:cs="Times New Roman"/>
          <w:sz w:val="20"/>
          <w:szCs w:val="20"/>
          <w:lang w:val="en-US"/>
        </w:rPr>
        <w:t xml:space="preserve">. </w:t>
      </w:r>
      <w:r w:rsidR="007001D5" w:rsidRPr="003B7815">
        <w:rPr>
          <w:rFonts w:ascii="Times New Roman" w:hAnsi="Times New Roman" w:cs="Times New Roman"/>
          <w:sz w:val="20"/>
          <w:szCs w:val="20"/>
          <w:lang w:val="en-US"/>
        </w:rPr>
        <w:t xml:space="preserve">The conceptual framework is </w:t>
      </w:r>
      <w:r w:rsidR="003D5A34" w:rsidRPr="003B7815">
        <w:rPr>
          <w:rFonts w:ascii="Times New Roman" w:hAnsi="Times New Roman" w:cs="Times New Roman"/>
          <w:sz w:val="20"/>
          <w:szCs w:val="20"/>
          <w:lang w:val="en-US"/>
        </w:rPr>
        <w:t>based on</w:t>
      </w:r>
      <w:r w:rsidR="00441322" w:rsidRPr="003B7815">
        <w:rPr>
          <w:rFonts w:ascii="Times New Roman" w:hAnsi="Times New Roman" w:cs="Times New Roman"/>
          <w:sz w:val="20"/>
          <w:szCs w:val="20"/>
          <w:lang w:val="en-US"/>
        </w:rPr>
        <w:t xml:space="preserve"> the</w:t>
      </w:r>
      <w:r w:rsidR="007001D5" w:rsidRPr="003B7815">
        <w:rPr>
          <w:rFonts w:ascii="Times New Roman" w:hAnsi="Times New Roman" w:cs="Times New Roman"/>
          <w:sz w:val="20"/>
          <w:szCs w:val="20"/>
          <w:lang w:val="en-US"/>
        </w:rPr>
        <w:t xml:space="preserve"> strategic interaction model</w:t>
      </w:r>
      <w:r w:rsidR="008F1AF6" w:rsidRPr="003B7815">
        <w:rPr>
          <w:rFonts w:ascii="Times New Roman" w:hAnsi="Times New Roman" w:cs="Times New Roman"/>
          <w:sz w:val="20"/>
          <w:szCs w:val="20"/>
          <w:lang w:val="en-US"/>
        </w:rPr>
        <w:t xml:space="preserve"> and</w:t>
      </w:r>
      <w:r w:rsidR="007001D5" w:rsidRPr="003B7815">
        <w:rPr>
          <w:rFonts w:ascii="Times New Roman" w:hAnsi="Times New Roman" w:cs="Times New Roman"/>
          <w:sz w:val="20"/>
          <w:szCs w:val="20"/>
          <w:lang w:val="en-US"/>
        </w:rPr>
        <w:t xml:space="preserve"> the assumption that the </w:t>
      </w:r>
      <w:r w:rsidR="008F1AF6" w:rsidRPr="003B7815">
        <w:rPr>
          <w:rFonts w:ascii="Times New Roman" w:hAnsi="Times New Roman" w:cs="Times New Roman"/>
          <w:sz w:val="20"/>
          <w:szCs w:val="20"/>
          <w:lang w:val="en-US"/>
        </w:rPr>
        <w:t xml:space="preserve">Constitutional </w:t>
      </w:r>
      <w:r w:rsidR="007001D5" w:rsidRPr="003B7815">
        <w:rPr>
          <w:rFonts w:ascii="Times New Roman" w:hAnsi="Times New Roman" w:cs="Times New Roman"/>
          <w:sz w:val="20"/>
          <w:szCs w:val="20"/>
          <w:lang w:val="en-US"/>
        </w:rPr>
        <w:t>Court</w:t>
      </w:r>
      <w:r w:rsidR="00001D5B" w:rsidRPr="003B7815">
        <w:rPr>
          <w:rFonts w:ascii="Times New Roman" w:hAnsi="Times New Roman" w:cs="Times New Roman"/>
          <w:sz w:val="20"/>
          <w:szCs w:val="20"/>
          <w:lang w:val="en-US"/>
        </w:rPr>
        <w:t>s reflect</w:t>
      </w:r>
      <w:r w:rsidR="007001D5" w:rsidRPr="003B7815">
        <w:rPr>
          <w:rFonts w:ascii="Times New Roman" w:hAnsi="Times New Roman" w:cs="Times New Roman"/>
          <w:sz w:val="20"/>
          <w:szCs w:val="20"/>
          <w:lang w:val="en-US"/>
        </w:rPr>
        <w:t xml:space="preserve"> public opinion</w:t>
      </w:r>
      <w:r w:rsidR="00441322" w:rsidRPr="003B7815">
        <w:rPr>
          <w:rFonts w:ascii="Times New Roman" w:hAnsi="Times New Roman" w:cs="Times New Roman"/>
          <w:sz w:val="20"/>
          <w:szCs w:val="20"/>
          <w:lang w:val="en-US"/>
        </w:rPr>
        <w:t xml:space="preserve"> (</w:t>
      </w:r>
      <w:r w:rsidR="003D5A34" w:rsidRPr="003B7815">
        <w:rPr>
          <w:rFonts w:ascii="Times New Roman" w:hAnsi="Times New Roman" w:cs="Times New Roman"/>
          <w:sz w:val="20"/>
          <w:szCs w:val="20"/>
          <w:lang w:val="en-US"/>
        </w:rPr>
        <w:t xml:space="preserve">i.e. </w:t>
      </w:r>
      <w:r w:rsidRPr="003B7815">
        <w:rPr>
          <w:rFonts w:ascii="Times New Roman" w:hAnsi="Times New Roman" w:cs="Times New Roman"/>
          <w:sz w:val="20"/>
          <w:szCs w:val="20"/>
          <w:lang w:val="en-US"/>
        </w:rPr>
        <w:t xml:space="preserve">the </w:t>
      </w:r>
      <w:r w:rsidR="00441322" w:rsidRPr="003B7815">
        <w:rPr>
          <w:rFonts w:ascii="Times New Roman" w:hAnsi="Times New Roman" w:cs="Times New Roman"/>
          <w:sz w:val="20"/>
          <w:szCs w:val="20"/>
          <w:lang w:val="en-US"/>
        </w:rPr>
        <w:t xml:space="preserve">Court as </w:t>
      </w:r>
      <w:r w:rsidR="007E4CCC" w:rsidRPr="003B7815">
        <w:rPr>
          <w:rFonts w:ascii="Times New Roman" w:hAnsi="Times New Roman" w:cs="Times New Roman"/>
          <w:sz w:val="20"/>
          <w:szCs w:val="20"/>
          <w:lang w:val="en-US"/>
        </w:rPr>
        <w:t xml:space="preserve">a </w:t>
      </w:r>
      <w:r w:rsidR="00441322" w:rsidRPr="003B7815">
        <w:rPr>
          <w:rFonts w:ascii="Times New Roman" w:hAnsi="Times New Roman" w:cs="Times New Roman"/>
          <w:sz w:val="20"/>
          <w:szCs w:val="20"/>
          <w:lang w:val="en-US"/>
        </w:rPr>
        <w:t>majoritarian institution)</w:t>
      </w:r>
      <w:r w:rsidR="007001D5" w:rsidRPr="003B7815">
        <w:rPr>
          <w:rFonts w:ascii="Times New Roman" w:hAnsi="Times New Roman" w:cs="Times New Roman"/>
          <w:sz w:val="20"/>
          <w:szCs w:val="20"/>
          <w:lang w:val="en-US"/>
        </w:rPr>
        <w:t xml:space="preserve">. </w:t>
      </w:r>
      <w:r w:rsidR="004B7F4D" w:rsidRPr="003B7815">
        <w:rPr>
          <w:rFonts w:ascii="Times New Roman" w:hAnsi="Times New Roman" w:cs="Times New Roman"/>
          <w:sz w:val="20"/>
          <w:szCs w:val="20"/>
          <w:lang w:val="en-US"/>
        </w:rPr>
        <w:t xml:space="preserve">Some preliminary results </w:t>
      </w:r>
      <w:r w:rsidR="006B1053" w:rsidRPr="003B7815">
        <w:rPr>
          <w:rFonts w:ascii="Times New Roman" w:hAnsi="Times New Roman" w:cs="Times New Roman"/>
          <w:sz w:val="20"/>
          <w:szCs w:val="20"/>
          <w:lang w:val="en-US"/>
        </w:rPr>
        <w:t xml:space="preserve">for </w:t>
      </w:r>
      <w:r w:rsidRPr="003B7815">
        <w:rPr>
          <w:rFonts w:ascii="Times New Roman" w:hAnsi="Times New Roman" w:cs="Times New Roman"/>
          <w:sz w:val="20"/>
          <w:szCs w:val="20"/>
          <w:lang w:val="en-US"/>
        </w:rPr>
        <w:t xml:space="preserve">a </w:t>
      </w:r>
      <w:r w:rsidR="006B1053" w:rsidRPr="003B7815">
        <w:rPr>
          <w:rFonts w:ascii="Times New Roman" w:hAnsi="Times New Roman" w:cs="Times New Roman"/>
          <w:sz w:val="20"/>
          <w:szCs w:val="20"/>
          <w:lang w:val="en-US"/>
        </w:rPr>
        <w:t xml:space="preserve">panel of 24 EU countries in </w:t>
      </w:r>
      <w:r w:rsidR="00AE48FC" w:rsidRPr="003B7815">
        <w:rPr>
          <w:rFonts w:ascii="Times New Roman" w:hAnsi="Times New Roman" w:cs="Times New Roman"/>
          <w:sz w:val="20"/>
          <w:szCs w:val="20"/>
          <w:lang w:val="en-US"/>
        </w:rPr>
        <w:t xml:space="preserve">the period </w:t>
      </w:r>
      <w:r w:rsidR="006B1053" w:rsidRPr="003B7815">
        <w:rPr>
          <w:rFonts w:ascii="Times New Roman" w:hAnsi="Times New Roman" w:cs="Times New Roman"/>
          <w:sz w:val="20"/>
          <w:szCs w:val="20"/>
          <w:lang w:val="en-US"/>
        </w:rPr>
        <w:t xml:space="preserve">1995-2005 </w:t>
      </w:r>
      <w:r w:rsidR="004B7F4D" w:rsidRPr="003B7815">
        <w:rPr>
          <w:rFonts w:ascii="Times New Roman" w:hAnsi="Times New Roman" w:cs="Times New Roman"/>
          <w:sz w:val="20"/>
          <w:szCs w:val="20"/>
          <w:lang w:val="en-US"/>
        </w:rPr>
        <w:t xml:space="preserve">suggest that </w:t>
      </w:r>
      <w:r w:rsidR="00337FE1" w:rsidRPr="003B7815">
        <w:rPr>
          <w:rFonts w:ascii="Times New Roman" w:hAnsi="Times New Roman" w:cs="Times New Roman"/>
          <w:sz w:val="20"/>
          <w:szCs w:val="20"/>
          <w:lang w:val="en-US"/>
        </w:rPr>
        <w:t xml:space="preserve">a </w:t>
      </w:r>
      <w:r w:rsidR="004B7F4D" w:rsidRPr="003B7815">
        <w:rPr>
          <w:rFonts w:ascii="Times New Roman" w:hAnsi="Times New Roman" w:cs="Times New Roman"/>
          <w:sz w:val="20"/>
          <w:szCs w:val="20"/>
          <w:lang w:val="en-US"/>
        </w:rPr>
        <w:t xml:space="preserve">strong judicial review </w:t>
      </w:r>
      <w:r w:rsidR="00E16AD2" w:rsidRPr="003B7815">
        <w:rPr>
          <w:rFonts w:ascii="Times New Roman" w:hAnsi="Times New Roman" w:cs="Times New Roman"/>
          <w:sz w:val="20"/>
          <w:szCs w:val="20"/>
          <w:lang w:val="en-US"/>
        </w:rPr>
        <w:t>correlates</w:t>
      </w:r>
      <w:r w:rsidR="004B7F4D" w:rsidRPr="003B7815">
        <w:rPr>
          <w:rFonts w:ascii="Times New Roman" w:hAnsi="Times New Roman" w:cs="Times New Roman"/>
          <w:sz w:val="20"/>
          <w:szCs w:val="20"/>
          <w:lang w:val="en-US"/>
        </w:rPr>
        <w:t xml:space="preserve"> with </w:t>
      </w:r>
      <w:r w:rsidR="00F26839" w:rsidRPr="003B7815">
        <w:rPr>
          <w:rFonts w:ascii="Times New Roman" w:hAnsi="Times New Roman" w:cs="Times New Roman"/>
          <w:sz w:val="20"/>
          <w:szCs w:val="20"/>
          <w:lang w:val="en-US"/>
        </w:rPr>
        <w:t xml:space="preserve">a </w:t>
      </w:r>
      <w:r w:rsidR="004B7F4D" w:rsidRPr="003B7815">
        <w:rPr>
          <w:rFonts w:ascii="Times New Roman" w:hAnsi="Times New Roman" w:cs="Times New Roman"/>
          <w:sz w:val="20"/>
          <w:szCs w:val="20"/>
          <w:lang w:val="en-US"/>
        </w:rPr>
        <w:t>smaller size of government</w:t>
      </w:r>
      <w:r w:rsidR="00EB30F3" w:rsidRPr="003B7815">
        <w:rPr>
          <w:rFonts w:ascii="Times New Roman" w:hAnsi="Times New Roman" w:cs="Times New Roman"/>
          <w:sz w:val="20"/>
          <w:szCs w:val="20"/>
          <w:lang w:val="en-US"/>
        </w:rPr>
        <w:t>,</w:t>
      </w:r>
      <w:r w:rsidR="00F27879" w:rsidRPr="003B7815">
        <w:rPr>
          <w:rFonts w:ascii="Times New Roman" w:hAnsi="Times New Roman" w:cs="Times New Roman"/>
          <w:sz w:val="20"/>
          <w:szCs w:val="20"/>
          <w:lang w:val="en-US"/>
        </w:rPr>
        <w:t xml:space="preserve"> </w:t>
      </w:r>
      <w:r w:rsidR="00D4536D" w:rsidRPr="003B7815">
        <w:rPr>
          <w:rFonts w:ascii="Times New Roman" w:hAnsi="Times New Roman" w:cs="Times New Roman"/>
          <w:sz w:val="20"/>
          <w:szCs w:val="20"/>
          <w:lang w:val="en-US"/>
        </w:rPr>
        <w:t>measured as</w:t>
      </w:r>
      <w:r w:rsidRPr="003B7815">
        <w:rPr>
          <w:rFonts w:ascii="Times New Roman" w:hAnsi="Times New Roman" w:cs="Times New Roman"/>
          <w:sz w:val="20"/>
          <w:szCs w:val="20"/>
          <w:lang w:val="en-US"/>
        </w:rPr>
        <w:t xml:space="preserve"> </w:t>
      </w:r>
      <w:r w:rsidR="00263241" w:rsidRPr="003B7815">
        <w:rPr>
          <w:rFonts w:ascii="Times New Roman" w:hAnsi="Times New Roman" w:cs="Times New Roman"/>
          <w:sz w:val="20"/>
          <w:szCs w:val="20"/>
          <w:lang w:val="en-US"/>
        </w:rPr>
        <w:t>government</w:t>
      </w:r>
      <w:r w:rsidR="003C6730" w:rsidRPr="003B7815">
        <w:rPr>
          <w:rFonts w:ascii="Times New Roman" w:hAnsi="Times New Roman" w:cs="Times New Roman"/>
          <w:sz w:val="20"/>
          <w:szCs w:val="20"/>
          <w:lang w:val="en-US"/>
        </w:rPr>
        <w:t xml:space="preserve"> </w:t>
      </w:r>
      <w:r w:rsidR="004B7F4D" w:rsidRPr="003B7815">
        <w:rPr>
          <w:rFonts w:ascii="Times New Roman" w:hAnsi="Times New Roman" w:cs="Times New Roman"/>
          <w:sz w:val="20"/>
          <w:szCs w:val="20"/>
          <w:lang w:val="en-US"/>
        </w:rPr>
        <w:t>income to GDP.</w:t>
      </w:r>
    </w:p>
    <w:p w:rsidR="00551204" w:rsidRPr="003B7815" w:rsidRDefault="00551204" w:rsidP="003B7815">
      <w:pPr>
        <w:spacing w:after="0" w:line="240" w:lineRule="auto"/>
        <w:ind w:right="-29"/>
        <w:jc w:val="both"/>
        <w:rPr>
          <w:rFonts w:ascii="Times New Roman" w:hAnsi="Times New Roman" w:cs="Times New Roman"/>
          <w:sz w:val="20"/>
          <w:szCs w:val="20"/>
          <w:lang w:val="en-US"/>
        </w:rPr>
      </w:pPr>
    </w:p>
    <w:p w:rsidR="003B7815" w:rsidRPr="003B7815" w:rsidRDefault="0060137C" w:rsidP="003B7815">
      <w:pPr>
        <w:spacing w:after="0" w:line="240" w:lineRule="auto"/>
        <w:ind w:right="-29"/>
        <w:rPr>
          <w:rFonts w:ascii="Times New Roman" w:hAnsi="Times New Roman" w:cs="Times New Roman"/>
          <w:b/>
          <w:sz w:val="20"/>
          <w:szCs w:val="20"/>
          <w:lang w:val="en-US"/>
        </w:rPr>
      </w:pPr>
      <w:r w:rsidRPr="003B7815">
        <w:rPr>
          <w:rFonts w:ascii="Times New Roman" w:hAnsi="Times New Roman" w:cs="Times New Roman"/>
          <w:b/>
          <w:sz w:val="20"/>
          <w:szCs w:val="20"/>
          <w:lang w:val="en-US"/>
        </w:rPr>
        <w:t>Keywords</w:t>
      </w:r>
    </w:p>
    <w:p w:rsidR="0060137C" w:rsidRPr="003B7815" w:rsidRDefault="003B7815" w:rsidP="003B7815">
      <w:pPr>
        <w:pBdr>
          <w:bottom w:val="single" w:sz="4" w:space="1" w:color="auto"/>
        </w:pBdr>
        <w:spacing w:after="0" w:line="240" w:lineRule="auto"/>
        <w:ind w:right="-29"/>
        <w:rPr>
          <w:rFonts w:ascii="Times New Roman" w:hAnsi="Times New Roman" w:cs="Times New Roman"/>
          <w:sz w:val="20"/>
          <w:szCs w:val="20"/>
          <w:lang w:val="en-US"/>
        </w:rPr>
      </w:pPr>
      <w:r>
        <w:rPr>
          <w:rFonts w:ascii="Times New Roman" w:hAnsi="Times New Roman" w:cs="Times New Roman"/>
          <w:sz w:val="20"/>
          <w:szCs w:val="20"/>
          <w:lang w:val="en-US"/>
        </w:rPr>
        <w:t>P</w:t>
      </w:r>
      <w:r w:rsidR="0060137C" w:rsidRPr="003B7815">
        <w:rPr>
          <w:rFonts w:ascii="Times New Roman" w:hAnsi="Times New Roman" w:cs="Times New Roman"/>
          <w:sz w:val="20"/>
          <w:szCs w:val="20"/>
          <w:lang w:val="en-US"/>
        </w:rPr>
        <w:t xml:space="preserve">ublic </w:t>
      </w:r>
      <w:r>
        <w:rPr>
          <w:rFonts w:ascii="Times New Roman" w:hAnsi="Times New Roman" w:cs="Times New Roman"/>
          <w:sz w:val="20"/>
          <w:szCs w:val="20"/>
          <w:lang w:val="en-US"/>
        </w:rPr>
        <w:t>F</w:t>
      </w:r>
      <w:r w:rsidR="0060137C" w:rsidRPr="003B7815">
        <w:rPr>
          <w:rFonts w:ascii="Times New Roman" w:hAnsi="Times New Roman" w:cs="Times New Roman"/>
          <w:sz w:val="20"/>
          <w:szCs w:val="20"/>
          <w:lang w:val="en-US"/>
        </w:rPr>
        <w:t xml:space="preserve">inance, </w:t>
      </w:r>
      <w:r>
        <w:rPr>
          <w:rFonts w:ascii="Times New Roman" w:hAnsi="Times New Roman" w:cs="Times New Roman"/>
          <w:sz w:val="20"/>
          <w:szCs w:val="20"/>
          <w:lang w:val="en-US"/>
        </w:rPr>
        <w:t>S</w:t>
      </w:r>
      <w:r w:rsidR="0063133F" w:rsidRPr="003B7815">
        <w:rPr>
          <w:rFonts w:ascii="Times New Roman" w:hAnsi="Times New Roman" w:cs="Times New Roman"/>
          <w:sz w:val="20"/>
          <w:szCs w:val="20"/>
          <w:lang w:val="en-US"/>
        </w:rPr>
        <w:t xml:space="preserve">ize of </w:t>
      </w:r>
      <w:r>
        <w:rPr>
          <w:rFonts w:ascii="Times New Roman" w:hAnsi="Times New Roman" w:cs="Times New Roman"/>
          <w:sz w:val="20"/>
          <w:szCs w:val="20"/>
          <w:lang w:val="en-US"/>
        </w:rPr>
        <w:t>G</w:t>
      </w:r>
      <w:r w:rsidR="0063133F" w:rsidRPr="003B7815">
        <w:rPr>
          <w:rFonts w:ascii="Times New Roman" w:hAnsi="Times New Roman" w:cs="Times New Roman"/>
          <w:sz w:val="20"/>
          <w:szCs w:val="20"/>
          <w:lang w:val="en-US"/>
        </w:rPr>
        <w:t xml:space="preserve">overnment, </w:t>
      </w:r>
      <w:r w:rsidR="001A48E3" w:rsidRPr="003B7815">
        <w:rPr>
          <w:rFonts w:ascii="Times New Roman" w:hAnsi="Times New Roman" w:cs="Times New Roman"/>
          <w:sz w:val="20"/>
          <w:szCs w:val="20"/>
          <w:lang w:val="en-US"/>
        </w:rPr>
        <w:t xml:space="preserve">Constitutional Court, </w:t>
      </w:r>
      <w:r>
        <w:rPr>
          <w:rFonts w:ascii="Times New Roman" w:hAnsi="Times New Roman" w:cs="Times New Roman"/>
          <w:sz w:val="20"/>
          <w:szCs w:val="20"/>
          <w:lang w:val="en-US"/>
        </w:rPr>
        <w:t>J</w:t>
      </w:r>
      <w:r w:rsidR="00D93AF2" w:rsidRPr="003B7815">
        <w:rPr>
          <w:rFonts w:ascii="Times New Roman" w:hAnsi="Times New Roman" w:cs="Times New Roman"/>
          <w:sz w:val="20"/>
          <w:szCs w:val="20"/>
          <w:lang w:val="en-US"/>
        </w:rPr>
        <w:t xml:space="preserve">udicial </w:t>
      </w:r>
      <w:r>
        <w:rPr>
          <w:rFonts w:ascii="Times New Roman" w:hAnsi="Times New Roman" w:cs="Times New Roman"/>
          <w:sz w:val="20"/>
          <w:szCs w:val="20"/>
          <w:lang w:val="en-US"/>
        </w:rPr>
        <w:t>R</w:t>
      </w:r>
      <w:r w:rsidR="00D93AF2" w:rsidRPr="003B7815">
        <w:rPr>
          <w:rFonts w:ascii="Times New Roman" w:hAnsi="Times New Roman" w:cs="Times New Roman"/>
          <w:sz w:val="20"/>
          <w:szCs w:val="20"/>
          <w:lang w:val="en-US"/>
        </w:rPr>
        <w:t>eview</w:t>
      </w:r>
    </w:p>
    <w:p w:rsidR="003B7815" w:rsidRDefault="003B7815" w:rsidP="003B7815">
      <w:pPr>
        <w:pStyle w:val="Nadpis1"/>
        <w:spacing w:before="0" w:line="240" w:lineRule="auto"/>
        <w:rPr>
          <w:rFonts w:cs="Times New Roman"/>
          <w:color w:val="000000" w:themeColor="text1"/>
          <w:szCs w:val="20"/>
          <w:lang w:val="en-US"/>
        </w:rPr>
      </w:pPr>
      <w:bookmarkStart w:id="7" w:name="_Toc344995455"/>
    </w:p>
    <w:p w:rsidR="005157CF" w:rsidRPr="003B7815" w:rsidRDefault="003B7815" w:rsidP="003B7815">
      <w:pPr>
        <w:pStyle w:val="Nadpis1"/>
        <w:spacing w:before="0" w:line="240" w:lineRule="auto"/>
        <w:rPr>
          <w:rFonts w:cs="Times New Roman"/>
          <w:color w:val="000000" w:themeColor="text1"/>
          <w:szCs w:val="20"/>
          <w:lang w:val="en-US"/>
        </w:rPr>
      </w:pPr>
      <w:r>
        <w:rPr>
          <w:rFonts w:cs="Times New Roman"/>
          <w:color w:val="000000" w:themeColor="text1"/>
          <w:szCs w:val="20"/>
          <w:lang w:val="en-US"/>
        </w:rPr>
        <w:t xml:space="preserve">I. </w:t>
      </w:r>
      <w:r w:rsidR="008E3274" w:rsidRPr="003B7815">
        <w:rPr>
          <w:rFonts w:cs="Times New Roman"/>
          <w:color w:val="000000" w:themeColor="text1"/>
          <w:szCs w:val="20"/>
          <w:lang w:val="en-US"/>
        </w:rPr>
        <w:t>Introduction</w:t>
      </w:r>
      <w:bookmarkEnd w:id="7"/>
    </w:p>
    <w:p w:rsidR="00BA0D5B" w:rsidRPr="003B7815" w:rsidRDefault="00EF0BE2"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general observation </w:t>
      </w:r>
      <w:r w:rsidR="00A84F79" w:rsidRPr="003B7815">
        <w:rPr>
          <w:rFonts w:ascii="Times New Roman" w:hAnsi="Times New Roman" w:cs="Times New Roman"/>
          <w:sz w:val="20"/>
          <w:szCs w:val="20"/>
          <w:lang w:val="en-US"/>
        </w:rPr>
        <w:t xml:space="preserve">in research covering the topic of </w:t>
      </w:r>
      <w:r w:rsidR="009C1DCD" w:rsidRPr="003B7815">
        <w:rPr>
          <w:rFonts w:ascii="Times New Roman" w:hAnsi="Times New Roman" w:cs="Times New Roman"/>
          <w:sz w:val="20"/>
          <w:szCs w:val="20"/>
          <w:lang w:val="en-US"/>
        </w:rPr>
        <w:t>political science and law</w:t>
      </w:r>
      <w:r w:rsidR="00A84F79"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is that policy-making becomes ‘</w:t>
      </w:r>
      <w:proofErr w:type="spellStart"/>
      <w:r w:rsidRPr="003B7815">
        <w:rPr>
          <w:rFonts w:ascii="Times New Roman" w:hAnsi="Times New Roman" w:cs="Times New Roman"/>
          <w:sz w:val="20"/>
          <w:szCs w:val="20"/>
          <w:lang w:val="en-US"/>
        </w:rPr>
        <w:t>judicialized</w:t>
      </w:r>
      <w:proofErr w:type="spellEnd"/>
      <w:r w:rsidRPr="003B7815">
        <w:rPr>
          <w:rFonts w:ascii="Times New Roman" w:hAnsi="Times New Roman" w:cs="Times New Roman"/>
          <w:sz w:val="20"/>
          <w:szCs w:val="20"/>
          <w:lang w:val="en-US"/>
        </w:rPr>
        <w:t>’ (e.g.</w:t>
      </w:r>
      <w:r w:rsidR="00D03C9B" w:rsidRPr="003B7815">
        <w:rPr>
          <w:rFonts w:ascii="Times New Roman" w:hAnsi="Times New Roman" w:cs="Times New Roman"/>
          <w:sz w:val="20"/>
          <w:szCs w:val="20"/>
          <w:lang w:val="en-US"/>
        </w:rPr>
        <w:t xml:space="preserve"> Stone Sweet</w:t>
      </w:r>
      <w:r w:rsidR="00B55677" w:rsidRPr="003B7815">
        <w:rPr>
          <w:rFonts w:ascii="Times New Roman" w:hAnsi="Times New Roman" w:cs="Times New Roman"/>
          <w:sz w:val="20"/>
          <w:szCs w:val="20"/>
          <w:lang w:val="en-US"/>
        </w:rPr>
        <w:t>,</w:t>
      </w:r>
      <w:r w:rsidR="00D03C9B" w:rsidRPr="003B7815">
        <w:rPr>
          <w:rFonts w:ascii="Times New Roman" w:hAnsi="Times New Roman" w:cs="Times New Roman"/>
          <w:sz w:val="20"/>
          <w:szCs w:val="20"/>
          <w:lang w:val="en-US"/>
        </w:rPr>
        <w:t xml:space="preserve"> 2001, </w:t>
      </w:r>
      <w:proofErr w:type="spellStart"/>
      <w:r w:rsidR="00D03C9B" w:rsidRPr="003B7815">
        <w:rPr>
          <w:rFonts w:ascii="Times New Roman" w:hAnsi="Times New Roman" w:cs="Times New Roman"/>
          <w:sz w:val="20"/>
          <w:szCs w:val="20"/>
          <w:lang w:val="en-US"/>
        </w:rPr>
        <w:t>Garoupa</w:t>
      </w:r>
      <w:proofErr w:type="spellEnd"/>
      <w:r w:rsidR="00B55677" w:rsidRPr="003B7815">
        <w:rPr>
          <w:rFonts w:ascii="Times New Roman" w:hAnsi="Times New Roman" w:cs="Times New Roman"/>
          <w:sz w:val="20"/>
          <w:szCs w:val="20"/>
          <w:lang w:val="en-US"/>
        </w:rPr>
        <w:t>,</w:t>
      </w:r>
      <w:r w:rsidR="00D03C9B" w:rsidRPr="003B7815">
        <w:rPr>
          <w:rFonts w:ascii="Times New Roman" w:hAnsi="Times New Roman" w:cs="Times New Roman"/>
          <w:sz w:val="20"/>
          <w:szCs w:val="20"/>
          <w:lang w:val="en-US"/>
        </w:rPr>
        <w:t xml:space="preserve"> 2011, </w:t>
      </w:r>
      <w:proofErr w:type="spellStart"/>
      <w:r w:rsidRPr="003B7815">
        <w:rPr>
          <w:rFonts w:ascii="Times New Roman" w:hAnsi="Times New Roman" w:cs="Times New Roman"/>
          <w:sz w:val="20"/>
          <w:szCs w:val="20"/>
          <w:lang w:val="en-US"/>
        </w:rPr>
        <w:t>Garoupa</w:t>
      </w:r>
      <w:proofErr w:type="spellEnd"/>
      <w:r w:rsidRPr="003B7815">
        <w:rPr>
          <w:rFonts w:ascii="Times New Roman" w:hAnsi="Times New Roman" w:cs="Times New Roman"/>
          <w:sz w:val="20"/>
          <w:szCs w:val="20"/>
          <w:lang w:val="en-US"/>
        </w:rPr>
        <w:t xml:space="preserve"> and Ginsburg</w:t>
      </w:r>
      <w:r w:rsidR="00B55677"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2012). </w:t>
      </w:r>
      <w:r w:rsidR="009D2B08" w:rsidRPr="003B7815">
        <w:rPr>
          <w:rFonts w:ascii="Times New Roman" w:hAnsi="Times New Roman" w:cs="Times New Roman"/>
          <w:sz w:val="20"/>
          <w:szCs w:val="20"/>
          <w:lang w:val="en-US"/>
        </w:rPr>
        <w:t xml:space="preserve">According to </w:t>
      </w:r>
      <w:proofErr w:type="spellStart"/>
      <w:r w:rsidR="009D2B08" w:rsidRPr="003B7815">
        <w:rPr>
          <w:rFonts w:ascii="Times New Roman" w:hAnsi="Times New Roman" w:cs="Times New Roman"/>
          <w:sz w:val="20"/>
          <w:szCs w:val="20"/>
          <w:lang w:val="en-US"/>
        </w:rPr>
        <w:t>Vallinder</w:t>
      </w:r>
      <w:proofErr w:type="spellEnd"/>
      <w:r w:rsidR="009D2B08" w:rsidRPr="003B7815">
        <w:rPr>
          <w:rFonts w:ascii="Times New Roman" w:hAnsi="Times New Roman" w:cs="Times New Roman"/>
          <w:sz w:val="20"/>
          <w:szCs w:val="20"/>
          <w:lang w:val="en-US"/>
        </w:rPr>
        <w:t xml:space="preserve"> (1995), </w:t>
      </w:r>
      <w:r w:rsidR="00A84F79" w:rsidRPr="003B7815">
        <w:rPr>
          <w:rFonts w:ascii="Times New Roman" w:hAnsi="Times New Roman" w:cs="Times New Roman"/>
          <w:sz w:val="20"/>
          <w:szCs w:val="20"/>
          <w:lang w:val="en-US"/>
        </w:rPr>
        <w:t xml:space="preserve">the </w:t>
      </w:r>
      <w:proofErr w:type="spellStart"/>
      <w:r w:rsidR="009D2B08" w:rsidRPr="003B7815">
        <w:rPr>
          <w:rFonts w:ascii="Times New Roman" w:hAnsi="Times New Roman" w:cs="Times New Roman"/>
          <w:sz w:val="20"/>
          <w:szCs w:val="20"/>
          <w:lang w:val="en-US"/>
        </w:rPr>
        <w:t>judicialization</w:t>
      </w:r>
      <w:proofErr w:type="spellEnd"/>
      <w:r w:rsidR="009D2B08" w:rsidRPr="003B7815">
        <w:rPr>
          <w:rFonts w:ascii="Times New Roman" w:hAnsi="Times New Roman" w:cs="Times New Roman"/>
          <w:sz w:val="20"/>
          <w:szCs w:val="20"/>
          <w:lang w:val="en-US"/>
        </w:rPr>
        <w:t xml:space="preserve"> of politics refers to the shifting of decision-making powers from the legislature </w:t>
      </w:r>
      <w:r w:rsidR="00AE4700" w:rsidRPr="003B7815">
        <w:rPr>
          <w:rFonts w:ascii="Times New Roman" w:hAnsi="Times New Roman" w:cs="Times New Roman"/>
          <w:sz w:val="20"/>
          <w:szCs w:val="20"/>
          <w:lang w:val="en-US"/>
        </w:rPr>
        <w:t xml:space="preserve">and the executive </w:t>
      </w:r>
      <w:r w:rsidR="009D2B08" w:rsidRPr="003B7815">
        <w:rPr>
          <w:rFonts w:ascii="Times New Roman" w:hAnsi="Times New Roman" w:cs="Times New Roman"/>
          <w:sz w:val="20"/>
          <w:szCs w:val="20"/>
          <w:lang w:val="en-US"/>
        </w:rPr>
        <w:t>to the courts.</w:t>
      </w:r>
      <w:r w:rsidR="00885E90" w:rsidRPr="003B7815">
        <w:rPr>
          <w:rFonts w:ascii="Times New Roman" w:hAnsi="Times New Roman" w:cs="Times New Roman"/>
          <w:sz w:val="20"/>
          <w:szCs w:val="20"/>
          <w:lang w:val="en-US"/>
        </w:rPr>
        <w:t xml:space="preserve"> To </w:t>
      </w:r>
      <w:r w:rsidR="00A84F79" w:rsidRPr="003B7815">
        <w:rPr>
          <w:rFonts w:ascii="Times New Roman" w:hAnsi="Times New Roman" w:cs="Times New Roman"/>
          <w:sz w:val="20"/>
          <w:szCs w:val="20"/>
          <w:lang w:val="en-US"/>
        </w:rPr>
        <w:t xml:space="preserve">a </w:t>
      </w:r>
      <w:r w:rsidR="00885E90" w:rsidRPr="003B7815">
        <w:rPr>
          <w:rFonts w:ascii="Times New Roman" w:hAnsi="Times New Roman" w:cs="Times New Roman"/>
          <w:sz w:val="20"/>
          <w:szCs w:val="20"/>
          <w:lang w:val="en-US"/>
        </w:rPr>
        <w:t xml:space="preserve">large extent, </w:t>
      </w:r>
      <w:r w:rsidR="001C7588" w:rsidRPr="003B7815">
        <w:rPr>
          <w:rFonts w:ascii="Times New Roman" w:hAnsi="Times New Roman" w:cs="Times New Roman"/>
          <w:sz w:val="20"/>
          <w:szCs w:val="20"/>
          <w:lang w:val="en-US"/>
        </w:rPr>
        <w:t xml:space="preserve">if not exclusively, the </w:t>
      </w:r>
      <w:proofErr w:type="spellStart"/>
      <w:r w:rsidR="00E430CE" w:rsidRPr="003B7815">
        <w:rPr>
          <w:rFonts w:ascii="Times New Roman" w:hAnsi="Times New Roman" w:cs="Times New Roman"/>
          <w:sz w:val="20"/>
          <w:szCs w:val="20"/>
          <w:lang w:val="en-US"/>
        </w:rPr>
        <w:t>judicialization</w:t>
      </w:r>
      <w:proofErr w:type="spellEnd"/>
      <w:r w:rsidR="00E430CE" w:rsidRPr="003B7815">
        <w:rPr>
          <w:rFonts w:ascii="Times New Roman" w:hAnsi="Times New Roman" w:cs="Times New Roman"/>
          <w:sz w:val="20"/>
          <w:szCs w:val="20"/>
          <w:lang w:val="en-US"/>
        </w:rPr>
        <w:t xml:space="preserve"> of politics</w:t>
      </w:r>
      <w:r w:rsidR="00885E90" w:rsidRPr="003B7815">
        <w:rPr>
          <w:rFonts w:ascii="Times New Roman" w:hAnsi="Times New Roman" w:cs="Times New Roman"/>
          <w:sz w:val="20"/>
          <w:szCs w:val="20"/>
          <w:lang w:val="en-US"/>
        </w:rPr>
        <w:t xml:space="preserve"> is due to the presence of Constitutional </w:t>
      </w:r>
      <w:r w:rsidR="001C7588" w:rsidRPr="003B7815">
        <w:rPr>
          <w:rFonts w:ascii="Times New Roman" w:hAnsi="Times New Roman" w:cs="Times New Roman"/>
          <w:sz w:val="20"/>
          <w:szCs w:val="20"/>
          <w:lang w:val="en-US"/>
        </w:rPr>
        <w:t xml:space="preserve">(Supreme) </w:t>
      </w:r>
      <w:r w:rsidR="00885E90" w:rsidRPr="003B7815">
        <w:rPr>
          <w:rFonts w:ascii="Times New Roman" w:hAnsi="Times New Roman" w:cs="Times New Roman"/>
          <w:sz w:val="20"/>
          <w:szCs w:val="20"/>
          <w:lang w:val="en-US"/>
        </w:rPr>
        <w:t xml:space="preserve">Courts and </w:t>
      </w:r>
      <w:r w:rsidR="00717DAA" w:rsidRPr="003B7815">
        <w:rPr>
          <w:rFonts w:ascii="Times New Roman" w:hAnsi="Times New Roman" w:cs="Times New Roman"/>
          <w:sz w:val="20"/>
          <w:szCs w:val="20"/>
          <w:lang w:val="en-US"/>
        </w:rPr>
        <w:t xml:space="preserve">especially </w:t>
      </w:r>
      <w:r w:rsidR="00885E90" w:rsidRPr="003B7815">
        <w:rPr>
          <w:rFonts w:ascii="Times New Roman" w:hAnsi="Times New Roman" w:cs="Times New Roman"/>
          <w:sz w:val="20"/>
          <w:szCs w:val="20"/>
          <w:lang w:val="en-US"/>
        </w:rPr>
        <w:t xml:space="preserve">judicial </w:t>
      </w:r>
      <w:r w:rsidR="00FD2CA6" w:rsidRPr="003B7815">
        <w:rPr>
          <w:rFonts w:ascii="Times New Roman" w:hAnsi="Times New Roman" w:cs="Times New Roman"/>
          <w:sz w:val="20"/>
          <w:szCs w:val="20"/>
          <w:lang w:val="en-US"/>
        </w:rPr>
        <w:t xml:space="preserve">(constitutional) </w:t>
      </w:r>
      <w:r w:rsidR="00885E90" w:rsidRPr="003B7815">
        <w:rPr>
          <w:rFonts w:ascii="Times New Roman" w:hAnsi="Times New Roman" w:cs="Times New Roman"/>
          <w:sz w:val="20"/>
          <w:szCs w:val="20"/>
          <w:lang w:val="en-US"/>
        </w:rPr>
        <w:t>review</w:t>
      </w:r>
      <w:r w:rsidR="006F6F8E" w:rsidRPr="003B7815">
        <w:rPr>
          <w:rFonts w:ascii="Times New Roman" w:hAnsi="Times New Roman" w:cs="Times New Roman"/>
          <w:sz w:val="20"/>
          <w:szCs w:val="20"/>
          <w:lang w:val="en-US"/>
        </w:rPr>
        <w:t>.</w:t>
      </w:r>
      <w:r w:rsidR="006F6F8E" w:rsidRPr="003B7815">
        <w:rPr>
          <w:rStyle w:val="Znakapoznpodarou"/>
          <w:rFonts w:ascii="Times New Roman" w:hAnsi="Times New Roman" w:cs="Times New Roman"/>
          <w:sz w:val="20"/>
          <w:szCs w:val="20"/>
          <w:lang w:val="en-US"/>
        </w:rPr>
        <w:footnoteReference w:id="2"/>
      </w:r>
      <w:r w:rsidR="006F6F8E" w:rsidRPr="003B7815">
        <w:rPr>
          <w:rFonts w:ascii="Times New Roman" w:hAnsi="Times New Roman" w:cs="Times New Roman"/>
          <w:sz w:val="20"/>
          <w:szCs w:val="20"/>
          <w:lang w:val="en-US"/>
        </w:rPr>
        <w:t xml:space="preserve"> Their presence triggers constitutional adjudication</w:t>
      </w:r>
      <w:r w:rsidR="007D11D7" w:rsidRPr="003B7815">
        <w:rPr>
          <w:rFonts w:ascii="Times New Roman" w:hAnsi="Times New Roman" w:cs="Times New Roman"/>
          <w:sz w:val="20"/>
          <w:szCs w:val="20"/>
          <w:lang w:val="en-US"/>
        </w:rPr>
        <w:t>,</w:t>
      </w:r>
      <w:r w:rsidR="006F6F8E" w:rsidRPr="003B7815">
        <w:rPr>
          <w:rFonts w:ascii="Times New Roman" w:hAnsi="Times New Roman" w:cs="Times New Roman"/>
          <w:sz w:val="20"/>
          <w:szCs w:val="20"/>
          <w:lang w:val="en-US"/>
        </w:rPr>
        <w:t xml:space="preserve"> which </w:t>
      </w:r>
      <w:r w:rsidR="007D11D7" w:rsidRPr="003B7815">
        <w:rPr>
          <w:rFonts w:ascii="Times New Roman" w:hAnsi="Times New Roman" w:cs="Times New Roman"/>
          <w:sz w:val="20"/>
          <w:szCs w:val="20"/>
          <w:lang w:val="en-US"/>
        </w:rPr>
        <w:t xml:space="preserve">according </w:t>
      </w:r>
      <w:r w:rsidR="009056EB" w:rsidRPr="003B7815">
        <w:rPr>
          <w:rFonts w:ascii="Times New Roman" w:hAnsi="Times New Roman" w:cs="Times New Roman"/>
          <w:sz w:val="20"/>
          <w:szCs w:val="20"/>
          <w:lang w:val="en-US"/>
        </w:rPr>
        <w:t xml:space="preserve">to </w:t>
      </w:r>
      <w:r w:rsidR="007D11D7" w:rsidRPr="003B7815">
        <w:rPr>
          <w:rFonts w:ascii="Times New Roman" w:hAnsi="Times New Roman" w:cs="Times New Roman"/>
          <w:sz w:val="20"/>
          <w:szCs w:val="20"/>
          <w:lang w:val="en-US"/>
        </w:rPr>
        <w:t xml:space="preserve">Stone Sweet (2007) </w:t>
      </w:r>
      <w:r w:rsidR="006F6F8E" w:rsidRPr="003B7815">
        <w:rPr>
          <w:rFonts w:ascii="Times New Roman" w:hAnsi="Times New Roman" w:cs="Times New Roman"/>
          <w:sz w:val="20"/>
          <w:szCs w:val="20"/>
          <w:lang w:val="en-US"/>
        </w:rPr>
        <w:t xml:space="preserve">constitutes </w:t>
      </w:r>
      <w:r w:rsidR="00A84F79" w:rsidRPr="003B7815">
        <w:rPr>
          <w:rFonts w:ascii="Times New Roman" w:hAnsi="Times New Roman" w:cs="Times New Roman"/>
          <w:sz w:val="20"/>
          <w:szCs w:val="20"/>
          <w:lang w:val="en-US"/>
        </w:rPr>
        <w:t xml:space="preserve">the </w:t>
      </w:r>
      <w:r w:rsidR="006F6F8E" w:rsidRPr="003B7815">
        <w:rPr>
          <w:rFonts w:ascii="Times New Roman" w:hAnsi="Times New Roman" w:cs="Times New Roman"/>
          <w:sz w:val="20"/>
          <w:szCs w:val="20"/>
          <w:lang w:val="en-US"/>
        </w:rPr>
        <w:t>lawmaking process</w:t>
      </w:r>
      <w:r w:rsidR="00885E90" w:rsidRPr="003B7815">
        <w:rPr>
          <w:rFonts w:ascii="Times New Roman" w:hAnsi="Times New Roman" w:cs="Times New Roman"/>
          <w:sz w:val="20"/>
          <w:szCs w:val="20"/>
          <w:lang w:val="en-US"/>
        </w:rPr>
        <w:t>.</w:t>
      </w:r>
      <w:r w:rsidR="009D2B08" w:rsidRPr="003B7815">
        <w:rPr>
          <w:rFonts w:ascii="Times New Roman" w:hAnsi="Times New Roman" w:cs="Times New Roman"/>
          <w:sz w:val="20"/>
          <w:szCs w:val="20"/>
          <w:lang w:val="en-US"/>
        </w:rPr>
        <w:t xml:space="preserve"> </w:t>
      </w:r>
    </w:p>
    <w:p w:rsidR="00BA0D5B" w:rsidRPr="003B7815" w:rsidRDefault="00BA0D5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In the </w:t>
      </w:r>
      <w:proofErr w:type="spellStart"/>
      <w:r w:rsidRPr="003B7815">
        <w:rPr>
          <w:rFonts w:ascii="Times New Roman" w:hAnsi="Times New Roman" w:cs="Times New Roman"/>
          <w:sz w:val="20"/>
          <w:szCs w:val="20"/>
          <w:lang w:val="en-US"/>
        </w:rPr>
        <w:t>Kelsenian</w:t>
      </w:r>
      <w:proofErr w:type="spellEnd"/>
      <w:r w:rsidRPr="003B7815">
        <w:rPr>
          <w:rFonts w:ascii="Times New Roman" w:hAnsi="Times New Roman" w:cs="Times New Roman"/>
          <w:sz w:val="20"/>
          <w:szCs w:val="20"/>
          <w:lang w:val="en-US"/>
        </w:rPr>
        <w:t xml:space="preserve"> tradition, </w:t>
      </w:r>
      <w:r w:rsidR="00E83753"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Constitutional Court </w:t>
      </w:r>
      <w:r w:rsidR="00E83753" w:rsidRPr="003B7815">
        <w:rPr>
          <w:rFonts w:ascii="Times New Roman" w:hAnsi="Times New Roman" w:cs="Times New Roman"/>
          <w:sz w:val="20"/>
          <w:szCs w:val="20"/>
          <w:lang w:val="en-US"/>
        </w:rPr>
        <w:t xml:space="preserve">is explicitly designed to intervene in politics. This </w:t>
      </w:r>
      <w:r w:rsidR="00FD2CA6" w:rsidRPr="003B7815">
        <w:rPr>
          <w:rFonts w:ascii="Times New Roman" w:hAnsi="Times New Roman" w:cs="Times New Roman"/>
          <w:sz w:val="20"/>
          <w:szCs w:val="20"/>
          <w:lang w:val="en-US"/>
        </w:rPr>
        <w:t>approach</w:t>
      </w:r>
      <w:r w:rsidR="00E83753" w:rsidRPr="003B7815">
        <w:rPr>
          <w:rFonts w:ascii="Times New Roman" w:hAnsi="Times New Roman" w:cs="Times New Roman"/>
          <w:sz w:val="20"/>
          <w:szCs w:val="20"/>
          <w:lang w:val="en-US"/>
        </w:rPr>
        <w:t xml:space="preserve"> </w:t>
      </w:r>
      <w:r w:rsidR="00ED14A7" w:rsidRPr="003B7815">
        <w:rPr>
          <w:rFonts w:ascii="Times New Roman" w:hAnsi="Times New Roman" w:cs="Times New Roman"/>
          <w:sz w:val="20"/>
          <w:szCs w:val="20"/>
          <w:lang w:val="en-US"/>
        </w:rPr>
        <w:t>views</w:t>
      </w:r>
      <w:r w:rsidR="00E83753" w:rsidRPr="003B7815">
        <w:rPr>
          <w:rFonts w:ascii="Times New Roman" w:hAnsi="Times New Roman" w:cs="Times New Roman"/>
          <w:sz w:val="20"/>
          <w:szCs w:val="20"/>
          <w:lang w:val="en-US"/>
        </w:rPr>
        <w:t xml:space="preserve"> the Court</w:t>
      </w:r>
      <w:r w:rsidRPr="003B7815">
        <w:rPr>
          <w:rFonts w:ascii="Times New Roman" w:hAnsi="Times New Roman" w:cs="Times New Roman"/>
          <w:sz w:val="20"/>
          <w:szCs w:val="20"/>
          <w:lang w:val="en-US"/>
        </w:rPr>
        <w:t xml:space="preserve"> as </w:t>
      </w:r>
      <w:r w:rsidR="00ED14A7" w:rsidRPr="003B7815">
        <w:rPr>
          <w:rFonts w:ascii="Times New Roman" w:hAnsi="Times New Roman" w:cs="Times New Roman"/>
          <w:sz w:val="20"/>
          <w:szCs w:val="20"/>
          <w:lang w:val="en-US"/>
        </w:rPr>
        <w:t xml:space="preserve">a </w:t>
      </w:r>
      <w:r w:rsidR="00A84F79" w:rsidRPr="003B7815">
        <w:rPr>
          <w:rFonts w:ascii="Times New Roman" w:hAnsi="Times New Roman" w:cs="Times New Roman"/>
          <w:i/>
          <w:sz w:val="20"/>
          <w:szCs w:val="20"/>
          <w:lang w:val="en-US"/>
        </w:rPr>
        <w:t>negative legislator</w:t>
      </w:r>
      <w:r w:rsidR="00B05347" w:rsidRPr="003B7815">
        <w:rPr>
          <w:rStyle w:val="Znakapoznpodarou"/>
          <w:rFonts w:ascii="Times New Roman" w:hAnsi="Times New Roman" w:cs="Times New Roman"/>
          <w:sz w:val="20"/>
          <w:szCs w:val="20"/>
          <w:lang w:val="en-US"/>
        </w:rPr>
        <w:footnoteReference w:id="3"/>
      </w:r>
      <w:r w:rsidRPr="003B7815">
        <w:rPr>
          <w:rFonts w:ascii="Times New Roman" w:hAnsi="Times New Roman" w:cs="Times New Roman"/>
          <w:sz w:val="20"/>
          <w:szCs w:val="20"/>
          <w:lang w:val="en-US"/>
        </w:rPr>
        <w:t xml:space="preserve"> able to reject a law </w:t>
      </w:r>
      <w:r w:rsidRPr="003B7815">
        <w:rPr>
          <w:rFonts w:ascii="Times New Roman" w:hAnsi="Times New Roman" w:cs="Times New Roman"/>
          <w:sz w:val="20"/>
          <w:szCs w:val="20"/>
          <w:lang w:val="en-US"/>
        </w:rPr>
        <w:lastRenderedPageBreak/>
        <w:t xml:space="preserve">from an </w:t>
      </w:r>
      <w:r w:rsidRPr="003B7815">
        <w:rPr>
          <w:rFonts w:ascii="Times New Roman" w:hAnsi="Times New Roman" w:cs="Times New Roman"/>
          <w:i/>
          <w:sz w:val="20"/>
          <w:szCs w:val="20"/>
          <w:lang w:val="en-US"/>
        </w:rPr>
        <w:t>ex ante</w:t>
      </w:r>
      <w:r w:rsidRPr="003B7815">
        <w:rPr>
          <w:rFonts w:ascii="Times New Roman" w:hAnsi="Times New Roman" w:cs="Times New Roman"/>
          <w:sz w:val="20"/>
          <w:szCs w:val="20"/>
          <w:lang w:val="en-US"/>
        </w:rPr>
        <w:t xml:space="preserve"> perspective</w:t>
      </w:r>
      <w:r w:rsidR="00BE7714" w:rsidRPr="003B7815">
        <w:rPr>
          <w:rStyle w:val="Znakapoznpodarou"/>
          <w:rFonts w:ascii="Times New Roman" w:hAnsi="Times New Roman" w:cs="Times New Roman"/>
          <w:sz w:val="20"/>
          <w:szCs w:val="20"/>
          <w:lang w:val="en-US"/>
        </w:rPr>
        <w:footnoteReference w:id="4"/>
      </w:r>
      <w:r w:rsidRPr="003B7815">
        <w:rPr>
          <w:rFonts w:ascii="Times New Roman" w:hAnsi="Times New Roman" w:cs="Times New Roman"/>
          <w:sz w:val="20"/>
          <w:szCs w:val="20"/>
          <w:lang w:val="en-US"/>
        </w:rPr>
        <w:t xml:space="preserve">, thus executing the right of </w:t>
      </w:r>
      <w:r w:rsidR="00AE48FC" w:rsidRPr="003B7815">
        <w:rPr>
          <w:rFonts w:ascii="Times New Roman" w:hAnsi="Times New Roman" w:cs="Times New Roman"/>
          <w:sz w:val="20"/>
          <w:szCs w:val="20"/>
          <w:lang w:val="en-US"/>
        </w:rPr>
        <w:t xml:space="preserve">an </w:t>
      </w:r>
      <w:r w:rsidRPr="003B7815">
        <w:rPr>
          <w:rFonts w:ascii="Times New Roman" w:hAnsi="Times New Roman" w:cs="Times New Roman"/>
          <w:sz w:val="20"/>
          <w:szCs w:val="20"/>
          <w:lang w:val="en-US"/>
        </w:rPr>
        <w:t>abstract review (</w:t>
      </w:r>
      <w:proofErr w:type="spellStart"/>
      <w:r w:rsidRPr="003B7815">
        <w:rPr>
          <w:rFonts w:ascii="Times New Roman" w:hAnsi="Times New Roman" w:cs="Times New Roman"/>
          <w:sz w:val="20"/>
          <w:szCs w:val="20"/>
          <w:lang w:val="en-US"/>
        </w:rPr>
        <w:t>Kelsen</w:t>
      </w:r>
      <w:proofErr w:type="spellEnd"/>
      <w:r w:rsidRPr="003B7815">
        <w:rPr>
          <w:rFonts w:ascii="Times New Roman" w:hAnsi="Times New Roman" w:cs="Times New Roman"/>
          <w:sz w:val="20"/>
          <w:szCs w:val="20"/>
          <w:lang w:val="en-US"/>
        </w:rPr>
        <w:t xml:space="preserve"> 1942). In fact, the role of the </w:t>
      </w:r>
      <w:r w:rsidR="00F65B1E" w:rsidRPr="003B7815">
        <w:rPr>
          <w:rFonts w:ascii="Times New Roman" w:hAnsi="Times New Roman" w:cs="Times New Roman"/>
          <w:sz w:val="20"/>
          <w:szCs w:val="20"/>
          <w:lang w:val="en-US"/>
        </w:rPr>
        <w:t xml:space="preserve">current Constitutional </w:t>
      </w:r>
      <w:r w:rsidRPr="003B7815">
        <w:rPr>
          <w:rFonts w:ascii="Times New Roman" w:hAnsi="Times New Roman" w:cs="Times New Roman"/>
          <w:sz w:val="20"/>
          <w:szCs w:val="20"/>
          <w:lang w:val="en-US"/>
        </w:rPr>
        <w:t>Court</w:t>
      </w:r>
      <w:r w:rsidR="00F65B1E" w:rsidRPr="003B7815">
        <w:rPr>
          <w:rFonts w:ascii="Times New Roman" w:hAnsi="Times New Roman" w:cs="Times New Roman"/>
          <w:sz w:val="20"/>
          <w:szCs w:val="20"/>
          <w:lang w:val="en-US"/>
        </w:rPr>
        <w:t>s is much broader and their</w:t>
      </w:r>
      <w:r w:rsidRPr="003B7815">
        <w:rPr>
          <w:rFonts w:ascii="Times New Roman" w:hAnsi="Times New Roman" w:cs="Times New Roman"/>
          <w:sz w:val="20"/>
          <w:szCs w:val="20"/>
          <w:lang w:val="en-US"/>
        </w:rPr>
        <w:t xml:space="preserve"> competencies go far beyond </w:t>
      </w:r>
      <w:r w:rsidR="00A84F79" w:rsidRPr="003B7815">
        <w:rPr>
          <w:rFonts w:ascii="Times New Roman" w:hAnsi="Times New Roman" w:cs="Times New Roman"/>
          <w:sz w:val="20"/>
          <w:szCs w:val="20"/>
          <w:lang w:val="en-US"/>
        </w:rPr>
        <w:t xml:space="preserve">the </w:t>
      </w:r>
      <w:r w:rsidR="00A84F79" w:rsidRPr="003B7815">
        <w:rPr>
          <w:rFonts w:ascii="Times New Roman" w:hAnsi="Times New Roman" w:cs="Times New Roman"/>
          <w:i/>
          <w:sz w:val="20"/>
          <w:szCs w:val="20"/>
          <w:lang w:val="en-US"/>
        </w:rPr>
        <w:t>negative legislator</w:t>
      </w:r>
      <w:r w:rsidRPr="003B7815">
        <w:rPr>
          <w:rFonts w:ascii="Times New Roman" w:hAnsi="Times New Roman" w:cs="Times New Roman"/>
          <w:sz w:val="20"/>
          <w:szCs w:val="20"/>
          <w:lang w:val="en-US"/>
        </w:rPr>
        <w:t xml:space="preserve"> concept. For instance, </w:t>
      </w:r>
      <w:r w:rsidR="00B63304"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Courts are</w:t>
      </w:r>
      <w:r w:rsidR="00B55677" w:rsidRPr="003B7815">
        <w:rPr>
          <w:rFonts w:ascii="Times New Roman" w:hAnsi="Times New Roman" w:cs="Times New Roman"/>
          <w:sz w:val="20"/>
          <w:szCs w:val="20"/>
          <w:lang w:val="en-US"/>
        </w:rPr>
        <w:t xml:space="preserve"> also</w:t>
      </w:r>
      <w:r w:rsidRPr="003B7815">
        <w:rPr>
          <w:rFonts w:ascii="Times New Roman" w:hAnsi="Times New Roman" w:cs="Times New Roman"/>
          <w:sz w:val="20"/>
          <w:szCs w:val="20"/>
          <w:lang w:val="en-US"/>
        </w:rPr>
        <w:t xml:space="preserve"> able to strike down the law after its promulgation</w:t>
      </w:r>
      <w:r w:rsidR="00AB029F" w:rsidRPr="003B7815">
        <w:rPr>
          <w:rStyle w:val="Znakapoznpodarou"/>
          <w:rFonts w:ascii="Times New Roman" w:hAnsi="Times New Roman" w:cs="Times New Roman"/>
          <w:sz w:val="20"/>
          <w:szCs w:val="20"/>
          <w:lang w:val="en-US"/>
        </w:rPr>
        <w:footnoteReference w:id="5"/>
      </w:r>
      <w:r w:rsidRPr="003B7815">
        <w:rPr>
          <w:rFonts w:ascii="Times New Roman" w:hAnsi="Times New Roman" w:cs="Times New Roman"/>
          <w:sz w:val="20"/>
          <w:szCs w:val="20"/>
          <w:lang w:val="en-US"/>
        </w:rPr>
        <w:t xml:space="preserve"> (</w:t>
      </w:r>
      <w:r w:rsidR="00B63304" w:rsidRPr="003B7815">
        <w:rPr>
          <w:rFonts w:ascii="Times New Roman" w:hAnsi="Times New Roman" w:cs="Times New Roman"/>
          <w:sz w:val="20"/>
          <w:szCs w:val="20"/>
          <w:lang w:val="en-US"/>
        </w:rPr>
        <w:t xml:space="preserve">e.g. </w:t>
      </w:r>
      <w:r w:rsidR="005255D3"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concrete review) and to impose statutory interpretation on the ordinary courts. </w:t>
      </w:r>
      <w:r w:rsidR="00F27879" w:rsidRPr="003B7815">
        <w:rPr>
          <w:rFonts w:ascii="Times New Roman" w:hAnsi="Times New Roman" w:cs="Times New Roman"/>
          <w:sz w:val="20"/>
          <w:szCs w:val="20"/>
          <w:lang w:val="en-US"/>
        </w:rPr>
        <w:t>Additionally</w:t>
      </w:r>
      <w:r w:rsidRPr="003B7815">
        <w:rPr>
          <w:rFonts w:ascii="Times New Roman" w:hAnsi="Times New Roman" w:cs="Times New Roman"/>
          <w:sz w:val="20"/>
          <w:szCs w:val="20"/>
          <w:lang w:val="en-US"/>
        </w:rPr>
        <w:t xml:space="preserve">, </w:t>
      </w:r>
      <w:r w:rsidR="00AD37F4" w:rsidRPr="003B7815">
        <w:rPr>
          <w:rFonts w:ascii="Times New Roman" w:hAnsi="Times New Roman" w:cs="Times New Roman"/>
          <w:sz w:val="20"/>
          <w:szCs w:val="20"/>
          <w:lang w:val="en-US"/>
        </w:rPr>
        <w:t>the Courts</w:t>
      </w:r>
      <w:r w:rsidRPr="003B7815">
        <w:rPr>
          <w:rFonts w:ascii="Times New Roman" w:hAnsi="Times New Roman" w:cs="Times New Roman"/>
          <w:sz w:val="20"/>
          <w:szCs w:val="20"/>
          <w:lang w:val="en-US"/>
        </w:rPr>
        <w:t xml:space="preserve"> might be engaged in </w:t>
      </w:r>
      <w:r w:rsidR="00A84F79"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lawmaking process (e.g. Slovenia), </w:t>
      </w:r>
      <w:r w:rsidR="00B5567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verification of </w:t>
      </w:r>
      <w:r w:rsidR="00A84F79"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legality of elections (e.g. Lithuania) and </w:t>
      </w:r>
      <w:r w:rsidR="00A84F79"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legalization of political parties (e.g. Bulgaria). Interestingly, some of these ancillary duties do not even rely on the interpretation of the constitutional text (Ginsburg and Elkins</w:t>
      </w:r>
      <w:r w:rsidR="00B55677"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2009).</w:t>
      </w:r>
      <w:r w:rsidR="00A84F79" w:rsidRPr="003B7815">
        <w:rPr>
          <w:rFonts w:ascii="Times New Roman" w:hAnsi="Times New Roman" w:cs="Times New Roman"/>
          <w:sz w:val="20"/>
          <w:szCs w:val="20"/>
          <w:lang w:val="en-US"/>
        </w:rPr>
        <w:t xml:space="preserve"> This indicates that judicial power expands </w:t>
      </w:r>
      <w:r w:rsidR="0048755E" w:rsidRPr="003B7815">
        <w:rPr>
          <w:rFonts w:ascii="Times New Roman" w:hAnsi="Times New Roman" w:cs="Times New Roman"/>
          <w:sz w:val="20"/>
          <w:szCs w:val="20"/>
          <w:lang w:val="en-US"/>
        </w:rPr>
        <w:t xml:space="preserve">far </w:t>
      </w:r>
      <w:r w:rsidR="00A84F79" w:rsidRPr="003B7815">
        <w:rPr>
          <w:rFonts w:ascii="Times New Roman" w:hAnsi="Times New Roman" w:cs="Times New Roman"/>
          <w:sz w:val="20"/>
          <w:szCs w:val="20"/>
          <w:lang w:val="en-US"/>
        </w:rPr>
        <w:t xml:space="preserve">beyond its traditional </w:t>
      </w:r>
      <w:r w:rsidR="00FC0126" w:rsidRPr="003B7815">
        <w:rPr>
          <w:rFonts w:ascii="Times New Roman" w:hAnsi="Times New Roman" w:cs="Times New Roman"/>
          <w:sz w:val="20"/>
          <w:szCs w:val="20"/>
          <w:lang w:val="en-US"/>
        </w:rPr>
        <w:t>domain</w:t>
      </w:r>
      <w:r w:rsidR="00A84F79" w:rsidRPr="003B7815">
        <w:rPr>
          <w:rFonts w:ascii="Times New Roman" w:hAnsi="Times New Roman" w:cs="Times New Roman"/>
          <w:sz w:val="20"/>
          <w:szCs w:val="20"/>
          <w:lang w:val="en-US"/>
        </w:rPr>
        <w:t>.</w:t>
      </w:r>
    </w:p>
    <w:p w:rsidR="00EF0BE2" w:rsidRPr="003B7815" w:rsidRDefault="00EF0BE2" w:rsidP="003B7815">
      <w:pPr>
        <w:tabs>
          <w:tab w:val="left" w:pos="6237"/>
        </w:tabs>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underlying inquiry </w:t>
      </w:r>
      <w:r w:rsidR="00A84F79" w:rsidRPr="003B7815">
        <w:rPr>
          <w:rFonts w:ascii="Times New Roman" w:hAnsi="Times New Roman" w:cs="Times New Roman"/>
          <w:sz w:val="20"/>
          <w:szCs w:val="20"/>
          <w:lang w:val="en-US"/>
        </w:rPr>
        <w:t xml:space="preserve">relevant for the current </w:t>
      </w:r>
      <w:r w:rsidR="00AC38D8" w:rsidRPr="003B7815">
        <w:rPr>
          <w:rFonts w:ascii="Times New Roman" w:hAnsi="Times New Roman" w:cs="Times New Roman"/>
          <w:sz w:val="20"/>
          <w:szCs w:val="20"/>
          <w:lang w:val="en-US"/>
        </w:rPr>
        <w:t>paper</w:t>
      </w:r>
      <w:r w:rsidR="00A84F79"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 xml:space="preserve">is whether this overall tendency of </w:t>
      </w:r>
      <w:r w:rsidR="00B55677" w:rsidRPr="003B7815">
        <w:rPr>
          <w:rFonts w:ascii="Times New Roman" w:hAnsi="Times New Roman" w:cs="Times New Roman"/>
          <w:sz w:val="20"/>
          <w:szCs w:val="20"/>
          <w:lang w:val="en-US"/>
        </w:rPr>
        <w:t xml:space="preserve">the </w:t>
      </w:r>
      <w:proofErr w:type="spellStart"/>
      <w:r w:rsidR="00DC3B13" w:rsidRPr="003B7815">
        <w:rPr>
          <w:rFonts w:ascii="Times New Roman" w:hAnsi="Times New Roman" w:cs="Times New Roman"/>
          <w:sz w:val="20"/>
          <w:szCs w:val="20"/>
          <w:lang w:val="en-US"/>
        </w:rPr>
        <w:t>judicialization</w:t>
      </w:r>
      <w:proofErr w:type="spellEnd"/>
      <w:r w:rsidR="00DC3B13" w:rsidRPr="003B7815">
        <w:rPr>
          <w:rFonts w:ascii="Times New Roman" w:hAnsi="Times New Roman" w:cs="Times New Roman"/>
          <w:sz w:val="20"/>
          <w:szCs w:val="20"/>
          <w:lang w:val="en-US"/>
        </w:rPr>
        <w:t xml:space="preserve"> of policy</w:t>
      </w:r>
      <w:r w:rsidRPr="003B7815">
        <w:rPr>
          <w:rFonts w:ascii="Times New Roman" w:hAnsi="Times New Roman" w:cs="Times New Roman"/>
          <w:sz w:val="20"/>
          <w:szCs w:val="20"/>
          <w:lang w:val="en-US"/>
        </w:rPr>
        <w:t xml:space="preserve"> extends to </w:t>
      </w:r>
      <w:r w:rsidR="00A84F79" w:rsidRPr="003B7815">
        <w:rPr>
          <w:rFonts w:ascii="Times New Roman" w:hAnsi="Times New Roman" w:cs="Times New Roman"/>
          <w:sz w:val="20"/>
          <w:szCs w:val="20"/>
          <w:lang w:val="en-US"/>
        </w:rPr>
        <w:t xml:space="preserve">the area </w:t>
      </w:r>
      <w:r w:rsidR="00B55677" w:rsidRPr="003B7815">
        <w:rPr>
          <w:rFonts w:ascii="Times New Roman" w:hAnsi="Times New Roman" w:cs="Times New Roman"/>
          <w:sz w:val="20"/>
          <w:szCs w:val="20"/>
          <w:lang w:val="en-US"/>
        </w:rPr>
        <w:t xml:space="preserve">of </w:t>
      </w:r>
      <w:r w:rsidRPr="003B7815">
        <w:rPr>
          <w:rFonts w:ascii="Times New Roman" w:hAnsi="Times New Roman" w:cs="Times New Roman"/>
          <w:sz w:val="20"/>
          <w:szCs w:val="20"/>
          <w:lang w:val="en-US"/>
        </w:rPr>
        <w:t xml:space="preserve">public finance. </w:t>
      </w:r>
      <w:r w:rsidR="00BE7714" w:rsidRPr="003B7815">
        <w:rPr>
          <w:rFonts w:ascii="Times New Roman" w:hAnsi="Times New Roman" w:cs="Times New Roman"/>
          <w:sz w:val="20"/>
          <w:szCs w:val="20"/>
          <w:lang w:val="en-US"/>
        </w:rPr>
        <w:t>Hitherto, the mainstream literature on institutional public finance</w:t>
      </w:r>
      <w:r w:rsidR="00BE7714" w:rsidRPr="003B7815">
        <w:rPr>
          <w:rStyle w:val="Znakapoznpodarou"/>
          <w:rFonts w:ascii="Times New Roman" w:hAnsi="Times New Roman" w:cs="Times New Roman"/>
          <w:sz w:val="20"/>
          <w:szCs w:val="20"/>
          <w:lang w:val="en-US"/>
        </w:rPr>
        <w:footnoteReference w:id="6"/>
      </w:r>
      <w:r w:rsidR="00BE7714" w:rsidRPr="003B7815">
        <w:rPr>
          <w:rFonts w:ascii="Times New Roman" w:hAnsi="Times New Roman" w:cs="Times New Roman"/>
          <w:sz w:val="20"/>
          <w:szCs w:val="20"/>
          <w:lang w:val="en-US"/>
        </w:rPr>
        <w:t xml:space="preserve"> largely disregards judges as key institutional players in budgeting. This paper attempts, at least partially, to fill this gap </w:t>
      </w:r>
      <w:r w:rsidR="00A84F79" w:rsidRPr="003B7815">
        <w:rPr>
          <w:rFonts w:ascii="Times New Roman" w:hAnsi="Times New Roman" w:cs="Times New Roman"/>
          <w:sz w:val="20"/>
          <w:szCs w:val="20"/>
          <w:lang w:val="en-US"/>
        </w:rPr>
        <w:t xml:space="preserve">in the research </w:t>
      </w:r>
      <w:r w:rsidR="00BE7714" w:rsidRPr="003B7815">
        <w:rPr>
          <w:rFonts w:ascii="Times New Roman" w:hAnsi="Times New Roman" w:cs="Times New Roman"/>
          <w:sz w:val="20"/>
          <w:szCs w:val="20"/>
          <w:lang w:val="en-US"/>
        </w:rPr>
        <w:t>and add to the scarce literature investigating the role of judges in the area of public finance. In this paper, i</w:t>
      </w:r>
      <w:r w:rsidR="00CA36EE" w:rsidRPr="003B7815">
        <w:rPr>
          <w:rFonts w:ascii="Times New Roman" w:hAnsi="Times New Roman" w:cs="Times New Roman"/>
          <w:sz w:val="20"/>
          <w:szCs w:val="20"/>
          <w:lang w:val="en-US"/>
        </w:rPr>
        <w:t xml:space="preserve">t is </w:t>
      </w:r>
      <w:r w:rsidR="00D72085" w:rsidRPr="003B7815">
        <w:rPr>
          <w:rFonts w:ascii="Times New Roman" w:hAnsi="Times New Roman" w:cs="Times New Roman"/>
          <w:sz w:val="20"/>
          <w:szCs w:val="20"/>
          <w:lang w:val="en-US"/>
        </w:rPr>
        <w:t>conjectured</w:t>
      </w:r>
      <w:r w:rsidR="00CA36EE" w:rsidRPr="003B7815">
        <w:rPr>
          <w:rFonts w:ascii="Times New Roman" w:hAnsi="Times New Roman" w:cs="Times New Roman"/>
          <w:sz w:val="20"/>
          <w:szCs w:val="20"/>
          <w:lang w:val="en-US"/>
        </w:rPr>
        <w:t xml:space="preserve"> that</w:t>
      </w:r>
      <w:r w:rsidR="00B55677" w:rsidRPr="003B7815">
        <w:rPr>
          <w:rFonts w:ascii="Times New Roman" w:hAnsi="Times New Roman" w:cs="Times New Roman"/>
          <w:sz w:val="20"/>
          <w:szCs w:val="20"/>
          <w:lang w:val="en-US"/>
        </w:rPr>
        <w:t>,</w:t>
      </w:r>
      <w:r w:rsidR="00CA36EE" w:rsidRPr="003B7815">
        <w:rPr>
          <w:rFonts w:ascii="Times New Roman" w:hAnsi="Times New Roman" w:cs="Times New Roman"/>
          <w:sz w:val="20"/>
          <w:szCs w:val="20"/>
          <w:lang w:val="en-US"/>
        </w:rPr>
        <w:t xml:space="preserve"> by executing constitutional review, </w:t>
      </w:r>
      <w:r w:rsidR="00AC38D8" w:rsidRPr="003B7815">
        <w:rPr>
          <w:rFonts w:ascii="Times New Roman" w:hAnsi="Times New Roman" w:cs="Times New Roman"/>
          <w:sz w:val="20"/>
          <w:szCs w:val="20"/>
          <w:lang w:val="en-US"/>
        </w:rPr>
        <w:t xml:space="preserve">the </w:t>
      </w:r>
      <w:r w:rsidR="00D12B4A" w:rsidRPr="003B7815">
        <w:rPr>
          <w:rFonts w:ascii="Times New Roman" w:hAnsi="Times New Roman" w:cs="Times New Roman"/>
          <w:sz w:val="20"/>
          <w:szCs w:val="20"/>
          <w:lang w:val="en-US"/>
        </w:rPr>
        <w:t xml:space="preserve">independent </w:t>
      </w:r>
      <w:r w:rsidR="00CA36EE" w:rsidRPr="003B7815">
        <w:rPr>
          <w:rFonts w:ascii="Times New Roman" w:hAnsi="Times New Roman" w:cs="Times New Roman"/>
          <w:sz w:val="20"/>
          <w:szCs w:val="20"/>
          <w:lang w:val="en-US"/>
        </w:rPr>
        <w:t>judiciary</w:t>
      </w:r>
      <w:r w:rsidR="00D12B4A" w:rsidRPr="003B7815">
        <w:rPr>
          <w:rStyle w:val="Znakapoznpodarou"/>
          <w:rFonts w:ascii="Times New Roman" w:hAnsi="Times New Roman" w:cs="Times New Roman"/>
          <w:sz w:val="20"/>
          <w:szCs w:val="20"/>
          <w:lang w:val="en-US"/>
        </w:rPr>
        <w:footnoteReference w:id="7"/>
      </w:r>
      <w:r w:rsidR="00CA36EE" w:rsidRPr="003B7815">
        <w:rPr>
          <w:rFonts w:ascii="Times New Roman" w:hAnsi="Times New Roman" w:cs="Times New Roman"/>
          <w:sz w:val="20"/>
          <w:szCs w:val="20"/>
          <w:lang w:val="en-US"/>
        </w:rPr>
        <w:t xml:space="preserve"> might have an impact on fiscal policy</w:t>
      </w:r>
      <w:r w:rsidR="00CC463D" w:rsidRPr="003B7815">
        <w:rPr>
          <w:rFonts w:ascii="Times New Roman" w:hAnsi="Times New Roman" w:cs="Times New Roman"/>
          <w:sz w:val="20"/>
          <w:szCs w:val="20"/>
          <w:lang w:val="en-US"/>
        </w:rPr>
        <w:t xml:space="preserve"> o</w:t>
      </w:r>
      <w:r w:rsidR="00D72085" w:rsidRPr="003B7815">
        <w:rPr>
          <w:rFonts w:ascii="Times New Roman" w:hAnsi="Times New Roman" w:cs="Times New Roman"/>
          <w:sz w:val="20"/>
          <w:szCs w:val="20"/>
          <w:lang w:val="en-US"/>
        </w:rPr>
        <w:t>u</w:t>
      </w:r>
      <w:r w:rsidR="00CC463D" w:rsidRPr="003B7815">
        <w:rPr>
          <w:rFonts w:ascii="Times New Roman" w:hAnsi="Times New Roman" w:cs="Times New Roman"/>
          <w:sz w:val="20"/>
          <w:szCs w:val="20"/>
          <w:lang w:val="en-US"/>
        </w:rPr>
        <w:t>t</w:t>
      </w:r>
      <w:r w:rsidR="00D72085" w:rsidRPr="003B7815">
        <w:rPr>
          <w:rFonts w:ascii="Times New Roman" w:hAnsi="Times New Roman" w:cs="Times New Roman"/>
          <w:sz w:val="20"/>
          <w:szCs w:val="20"/>
          <w:lang w:val="en-US"/>
        </w:rPr>
        <w:t>comes</w:t>
      </w:r>
      <w:r w:rsidR="00CA36EE" w:rsidRPr="003B7815">
        <w:rPr>
          <w:rFonts w:ascii="Times New Roman" w:hAnsi="Times New Roman" w:cs="Times New Roman"/>
          <w:sz w:val="20"/>
          <w:szCs w:val="20"/>
          <w:lang w:val="en-US"/>
        </w:rPr>
        <w:t xml:space="preserve"> </w:t>
      </w:r>
      <w:r w:rsidR="00E44791" w:rsidRPr="003B7815">
        <w:rPr>
          <w:rFonts w:ascii="Times New Roman" w:hAnsi="Times New Roman" w:cs="Times New Roman"/>
          <w:sz w:val="20"/>
          <w:szCs w:val="20"/>
          <w:lang w:val="en-US"/>
        </w:rPr>
        <w:t>such as, for instance, on</w:t>
      </w:r>
      <w:r w:rsidR="00CA48E9" w:rsidRPr="003B7815">
        <w:rPr>
          <w:rFonts w:ascii="Times New Roman" w:hAnsi="Times New Roman" w:cs="Times New Roman"/>
          <w:sz w:val="20"/>
          <w:szCs w:val="20"/>
          <w:lang w:val="en-US"/>
        </w:rPr>
        <w:t xml:space="preserve"> </w:t>
      </w:r>
      <w:r w:rsidR="004105ED" w:rsidRPr="003B7815">
        <w:rPr>
          <w:rFonts w:ascii="Times New Roman" w:hAnsi="Times New Roman" w:cs="Times New Roman"/>
          <w:sz w:val="20"/>
          <w:szCs w:val="20"/>
          <w:lang w:val="en-US"/>
        </w:rPr>
        <w:t xml:space="preserve">general government </w:t>
      </w:r>
      <w:r w:rsidR="00CA48E9" w:rsidRPr="003B7815">
        <w:rPr>
          <w:rFonts w:ascii="Times New Roman" w:hAnsi="Times New Roman" w:cs="Times New Roman"/>
          <w:sz w:val="20"/>
          <w:szCs w:val="20"/>
          <w:lang w:val="en-US"/>
        </w:rPr>
        <w:t>revenue</w:t>
      </w:r>
      <w:r w:rsidR="00CA36EE" w:rsidRPr="003B7815">
        <w:rPr>
          <w:rFonts w:ascii="Times New Roman" w:hAnsi="Times New Roman" w:cs="Times New Roman"/>
          <w:sz w:val="20"/>
          <w:szCs w:val="20"/>
          <w:lang w:val="en-US"/>
        </w:rPr>
        <w:t xml:space="preserve">. </w:t>
      </w:r>
      <w:r w:rsidR="00A87F6F" w:rsidRPr="003B7815">
        <w:rPr>
          <w:rFonts w:ascii="Times New Roman" w:hAnsi="Times New Roman" w:cs="Times New Roman"/>
          <w:sz w:val="20"/>
          <w:szCs w:val="20"/>
          <w:lang w:val="en-US"/>
        </w:rPr>
        <w:t xml:space="preserve">Whether </w:t>
      </w:r>
      <w:r w:rsidR="00DC3B13" w:rsidRPr="003B7815">
        <w:rPr>
          <w:rFonts w:ascii="Times New Roman" w:hAnsi="Times New Roman" w:cs="Times New Roman"/>
          <w:sz w:val="20"/>
          <w:szCs w:val="20"/>
          <w:lang w:val="en-US"/>
        </w:rPr>
        <w:t>this impact is systematic</w:t>
      </w:r>
      <w:r w:rsidR="00B848B7" w:rsidRPr="003B7815">
        <w:rPr>
          <w:rFonts w:ascii="Times New Roman" w:hAnsi="Times New Roman" w:cs="Times New Roman"/>
          <w:sz w:val="20"/>
          <w:szCs w:val="20"/>
          <w:lang w:val="en-US"/>
        </w:rPr>
        <w:t xml:space="preserve"> (</w:t>
      </w:r>
      <w:r w:rsidR="007A571A" w:rsidRPr="003B7815">
        <w:rPr>
          <w:rFonts w:ascii="Times New Roman" w:hAnsi="Times New Roman" w:cs="Times New Roman"/>
          <w:sz w:val="20"/>
          <w:szCs w:val="20"/>
          <w:lang w:val="en-US"/>
        </w:rPr>
        <w:t xml:space="preserve">e.g. </w:t>
      </w:r>
      <w:r w:rsidR="00B848B7" w:rsidRPr="003B7815">
        <w:rPr>
          <w:rFonts w:ascii="Times New Roman" w:hAnsi="Times New Roman" w:cs="Times New Roman"/>
          <w:sz w:val="20"/>
          <w:szCs w:val="20"/>
          <w:lang w:val="en-US"/>
        </w:rPr>
        <w:t xml:space="preserve">consistently leading to lower </w:t>
      </w:r>
      <w:r w:rsidR="004105ED" w:rsidRPr="003B7815">
        <w:rPr>
          <w:rFonts w:ascii="Times New Roman" w:hAnsi="Times New Roman" w:cs="Times New Roman"/>
          <w:sz w:val="20"/>
          <w:szCs w:val="20"/>
          <w:lang w:val="en-US"/>
        </w:rPr>
        <w:t>revenue</w:t>
      </w:r>
      <w:r w:rsidR="00E84926" w:rsidRPr="003B7815">
        <w:rPr>
          <w:rFonts w:ascii="Times New Roman" w:hAnsi="Times New Roman" w:cs="Times New Roman"/>
          <w:sz w:val="20"/>
          <w:szCs w:val="20"/>
          <w:lang w:val="en-US"/>
        </w:rPr>
        <w:t>)</w:t>
      </w:r>
      <w:r w:rsidR="007A571A" w:rsidRPr="003B7815">
        <w:rPr>
          <w:rFonts w:ascii="Times New Roman" w:hAnsi="Times New Roman" w:cs="Times New Roman"/>
          <w:sz w:val="20"/>
          <w:szCs w:val="20"/>
          <w:lang w:val="en-US"/>
        </w:rPr>
        <w:t xml:space="preserve"> will</w:t>
      </w:r>
      <w:r w:rsidR="00A87F6F" w:rsidRPr="003B7815">
        <w:rPr>
          <w:rFonts w:ascii="Times New Roman" w:hAnsi="Times New Roman" w:cs="Times New Roman"/>
          <w:sz w:val="20"/>
          <w:szCs w:val="20"/>
          <w:lang w:val="en-US"/>
        </w:rPr>
        <w:t xml:space="preserve"> be examined in this paper. </w:t>
      </w:r>
    </w:p>
    <w:p w:rsidR="00EF0BE2" w:rsidRPr="003B7815" w:rsidRDefault="00EF0BE2"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Overa</w:t>
      </w:r>
      <w:r w:rsidR="007A571A" w:rsidRPr="003B7815">
        <w:rPr>
          <w:rFonts w:ascii="Times New Roman" w:hAnsi="Times New Roman" w:cs="Times New Roman"/>
          <w:sz w:val="20"/>
          <w:szCs w:val="20"/>
          <w:lang w:val="en-US"/>
        </w:rPr>
        <w:t>ll, this</w:t>
      </w:r>
      <w:r w:rsidRPr="003B7815">
        <w:rPr>
          <w:rFonts w:ascii="Times New Roman" w:hAnsi="Times New Roman" w:cs="Times New Roman"/>
          <w:sz w:val="20"/>
          <w:szCs w:val="20"/>
          <w:lang w:val="en-US"/>
        </w:rPr>
        <w:t xml:space="preserve"> paper presents a positive analysis. </w:t>
      </w:r>
      <w:r w:rsidR="00FF425D" w:rsidRPr="003B7815">
        <w:rPr>
          <w:rFonts w:ascii="Times New Roman" w:hAnsi="Times New Roman" w:cs="Times New Roman"/>
          <w:sz w:val="20"/>
          <w:szCs w:val="20"/>
          <w:lang w:val="en-US"/>
        </w:rPr>
        <w:t>To be precise, i</w:t>
      </w:r>
      <w:r w:rsidR="006B139D" w:rsidRPr="003B7815">
        <w:rPr>
          <w:rFonts w:ascii="Times New Roman" w:hAnsi="Times New Roman" w:cs="Times New Roman"/>
          <w:sz w:val="20"/>
          <w:szCs w:val="20"/>
          <w:lang w:val="en-US"/>
        </w:rPr>
        <w:t xml:space="preserve">ts </w:t>
      </w:r>
      <w:r w:rsidR="00FF425D" w:rsidRPr="003B7815">
        <w:rPr>
          <w:rFonts w:ascii="Times New Roman" w:hAnsi="Times New Roman" w:cs="Times New Roman"/>
          <w:sz w:val="20"/>
          <w:szCs w:val="20"/>
          <w:lang w:val="en-US"/>
        </w:rPr>
        <w:t xml:space="preserve">main </w:t>
      </w:r>
      <w:r w:rsidR="006B139D" w:rsidRPr="003B7815">
        <w:rPr>
          <w:rFonts w:ascii="Times New Roman" w:hAnsi="Times New Roman" w:cs="Times New Roman"/>
          <w:sz w:val="20"/>
          <w:szCs w:val="20"/>
          <w:lang w:val="en-US"/>
        </w:rPr>
        <w:t>purpose is to examine empirically whether any system</w:t>
      </w:r>
      <w:r w:rsidR="00933040" w:rsidRPr="003B7815">
        <w:rPr>
          <w:rFonts w:ascii="Times New Roman" w:hAnsi="Times New Roman" w:cs="Times New Roman"/>
          <w:sz w:val="20"/>
          <w:szCs w:val="20"/>
          <w:lang w:val="en-US"/>
        </w:rPr>
        <w:t xml:space="preserve">atic way </w:t>
      </w:r>
      <w:r w:rsidR="00B55677" w:rsidRPr="003B7815">
        <w:rPr>
          <w:rFonts w:ascii="Times New Roman" w:hAnsi="Times New Roman" w:cs="Times New Roman"/>
          <w:sz w:val="20"/>
          <w:szCs w:val="20"/>
          <w:lang w:val="en-US"/>
        </w:rPr>
        <w:t xml:space="preserve">exists </w:t>
      </w:r>
      <w:r w:rsidR="00933040" w:rsidRPr="003B7815">
        <w:rPr>
          <w:rFonts w:ascii="Times New Roman" w:hAnsi="Times New Roman" w:cs="Times New Roman"/>
          <w:sz w:val="20"/>
          <w:szCs w:val="20"/>
          <w:lang w:val="en-US"/>
        </w:rPr>
        <w:t xml:space="preserve">in which the judicial review </w:t>
      </w:r>
      <w:r w:rsidR="006B139D" w:rsidRPr="003B7815">
        <w:rPr>
          <w:rFonts w:ascii="Times New Roman" w:hAnsi="Times New Roman" w:cs="Times New Roman"/>
          <w:sz w:val="20"/>
          <w:szCs w:val="20"/>
          <w:lang w:val="en-US"/>
        </w:rPr>
        <w:t xml:space="preserve">shapes fiscal policy outcomes. The general hypotheses are derived based on the strategic interaction model and the assumption that the </w:t>
      </w:r>
      <w:r w:rsidR="00907BE0" w:rsidRPr="003B7815">
        <w:rPr>
          <w:rFonts w:ascii="Times New Roman" w:hAnsi="Times New Roman" w:cs="Times New Roman"/>
          <w:sz w:val="20"/>
          <w:szCs w:val="20"/>
          <w:lang w:val="en-US"/>
        </w:rPr>
        <w:t xml:space="preserve">Constitutional </w:t>
      </w:r>
      <w:r w:rsidR="006B139D" w:rsidRPr="003B7815">
        <w:rPr>
          <w:rFonts w:ascii="Times New Roman" w:hAnsi="Times New Roman" w:cs="Times New Roman"/>
          <w:sz w:val="20"/>
          <w:szCs w:val="20"/>
          <w:lang w:val="en-US"/>
        </w:rPr>
        <w:t>Court</w:t>
      </w:r>
      <w:r w:rsidR="00907BE0" w:rsidRPr="003B7815">
        <w:rPr>
          <w:rFonts w:ascii="Times New Roman" w:hAnsi="Times New Roman" w:cs="Times New Roman"/>
          <w:sz w:val="20"/>
          <w:szCs w:val="20"/>
          <w:lang w:val="en-US"/>
        </w:rPr>
        <w:t>s seek public support and reflect</w:t>
      </w:r>
      <w:r w:rsidR="006B139D" w:rsidRPr="003B7815">
        <w:rPr>
          <w:rFonts w:ascii="Times New Roman" w:hAnsi="Times New Roman" w:cs="Times New Roman"/>
          <w:sz w:val="20"/>
          <w:szCs w:val="20"/>
          <w:lang w:val="en-US"/>
        </w:rPr>
        <w:t xml:space="preserve"> general public opinion (</w:t>
      </w:r>
      <w:proofErr w:type="spellStart"/>
      <w:r w:rsidR="006B139D" w:rsidRPr="003B7815">
        <w:rPr>
          <w:rFonts w:ascii="Times New Roman" w:hAnsi="Times New Roman" w:cs="Times New Roman"/>
          <w:sz w:val="20"/>
          <w:szCs w:val="20"/>
          <w:lang w:val="en-US"/>
        </w:rPr>
        <w:t>Vanberg</w:t>
      </w:r>
      <w:proofErr w:type="spellEnd"/>
      <w:r w:rsidR="00B55677" w:rsidRPr="003B7815">
        <w:rPr>
          <w:rFonts w:ascii="Times New Roman" w:hAnsi="Times New Roman" w:cs="Times New Roman"/>
          <w:sz w:val="20"/>
          <w:szCs w:val="20"/>
          <w:lang w:val="en-US"/>
        </w:rPr>
        <w:t>,</w:t>
      </w:r>
      <w:r w:rsidR="006B139D" w:rsidRPr="003B7815">
        <w:rPr>
          <w:rFonts w:ascii="Times New Roman" w:hAnsi="Times New Roman" w:cs="Times New Roman"/>
          <w:sz w:val="20"/>
          <w:szCs w:val="20"/>
          <w:lang w:val="en-US"/>
        </w:rPr>
        <w:t xml:space="preserve"> 2005). </w:t>
      </w:r>
      <w:r w:rsidR="00907BE0" w:rsidRPr="003B7815">
        <w:rPr>
          <w:rFonts w:ascii="Times New Roman" w:hAnsi="Times New Roman" w:cs="Times New Roman"/>
          <w:sz w:val="20"/>
          <w:szCs w:val="20"/>
          <w:lang w:val="en-US"/>
        </w:rPr>
        <w:t>Hence</w:t>
      </w:r>
      <w:r w:rsidR="006B139D" w:rsidRPr="003B7815">
        <w:rPr>
          <w:rFonts w:ascii="Times New Roman" w:hAnsi="Times New Roman" w:cs="Times New Roman"/>
          <w:sz w:val="20"/>
          <w:szCs w:val="20"/>
          <w:lang w:val="en-US"/>
        </w:rPr>
        <w:t xml:space="preserve">, this study relies on the literature strand </w:t>
      </w:r>
      <w:r w:rsidR="007A571A" w:rsidRPr="003B7815">
        <w:rPr>
          <w:rFonts w:ascii="Times New Roman" w:hAnsi="Times New Roman" w:cs="Times New Roman"/>
          <w:sz w:val="20"/>
          <w:szCs w:val="20"/>
          <w:lang w:val="en-US"/>
        </w:rPr>
        <w:t>relating to</w:t>
      </w:r>
      <w:r w:rsidR="006B139D" w:rsidRPr="003B7815">
        <w:rPr>
          <w:rFonts w:ascii="Times New Roman" w:hAnsi="Times New Roman" w:cs="Times New Roman"/>
          <w:sz w:val="20"/>
          <w:szCs w:val="20"/>
          <w:lang w:val="en-US"/>
        </w:rPr>
        <w:t xml:space="preserve"> the Constitutional Court as a majoritarian institution. </w:t>
      </w:r>
      <w:r w:rsidRPr="003B7815">
        <w:rPr>
          <w:rFonts w:ascii="Times New Roman" w:hAnsi="Times New Roman" w:cs="Times New Roman"/>
          <w:sz w:val="20"/>
          <w:szCs w:val="20"/>
          <w:lang w:val="en-US"/>
        </w:rPr>
        <w:t xml:space="preserve">The preliminary empirical investigation with respect to the size of </w:t>
      </w:r>
      <w:r w:rsidRPr="003B7815">
        <w:rPr>
          <w:rFonts w:ascii="Times New Roman" w:hAnsi="Times New Roman" w:cs="Times New Roman"/>
          <w:sz w:val="20"/>
          <w:szCs w:val="20"/>
          <w:lang w:val="en-US"/>
        </w:rPr>
        <w:lastRenderedPageBreak/>
        <w:t>government is pursued for panel data of 24 E</w:t>
      </w:r>
      <w:r w:rsidR="00224285" w:rsidRPr="003B7815">
        <w:rPr>
          <w:rFonts w:ascii="Times New Roman" w:hAnsi="Times New Roman" w:cs="Times New Roman"/>
          <w:sz w:val="20"/>
          <w:szCs w:val="20"/>
          <w:lang w:val="en-US"/>
        </w:rPr>
        <w:t xml:space="preserve">uropean </w:t>
      </w:r>
      <w:r w:rsidRPr="003B7815">
        <w:rPr>
          <w:rFonts w:ascii="Times New Roman" w:hAnsi="Times New Roman" w:cs="Times New Roman"/>
          <w:sz w:val="20"/>
          <w:szCs w:val="20"/>
          <w:lang w:val="en-US"/>
        </w:rPr>
        <w:t>U</w:t>
      </w:r>
      <w:r w:rsidR="00224285" w:rsidRPr="003B7815">
        <w:rPr>
          <w:rFonts w:ascii="Times New Roman" w:hAnsi="Times New Roman" w:cs="Times New Roman"/>
          <w:sz w:val="20"/>
          <w:szCs w:val="20"/>
          <w:lang w:val="en-US"/>
        </w:rPr>
        <w:t>nion (EU)</w:t>
      </w:r>
      <w:r w:rsidRPr="003B7815">
        <w:rPr>
          <w:rFonts w:ascii="Times New Roman" w:hAnsi="Times New Roman" w:cs="Times New Roman"/>
          <w:sz w:val="20"/>
          <w:szCs w:val="20"/>
          <w:lang w:val="en-US"/>
        </w:rPr>
        <w:t xml:space="preserve"> member states </w:t>
      </w:r>
      <w:r w:rsidR="00933040" w:rsidRPr="003B7815">
        <w:rPr>
          <w:rFonts w:ascii="Times New Roman" w:hAnsi="Times New Roman" w:cs="Times New Roman"/>
          <w:sz w:val="20"/>
          <w:szCs w:val="20"/>
          <w:lang w:val="en-US"/>
        </w:rPr>
        <w:t>over the period</w:t>
      </w:r>
      <w:r w:rsidRPr="003B7815">
        <w:rPr>
          <w:rFonts w:ascii="Times New Roman" w:hAnsi="Times New Roman" w:cs="Times New Roman"/>
          <w:sz w:val="20"/>
          <w:szCs w:val="20"/>
          <w:lang w:val="en-US"/>
        </w:rPr>
        <w:t xml:space="preserve"> 1995-2005.</w:t>
      </w:r>
      <w:r w:rsidR="00EE782D" w:rsidRPr="003B7815">
        <w:rPr>
          <w:rStyle w:val="Znakapoznpodarou"/>
          <w:rFonts w:ascii="Times New Roman" w:hAnsi="Times New Roman" w:cs="Times New Roman"/>
          <w:sz w:val="20"/>
          <w:szCs w:val="20"/>
          <w:lang w:val="en-US"/>
        </w:rPr>
        <w:footnoteReference w:id="8"/>
      </w:r>
      <w:r w:rsidRPr="003B7815">
        <w:rPr>
          <w:rFonts w:ascii="Times New Roman" w:hAnsi="Times New Roman" w:cs="Times New Roman"/>
          <w:sz w:val="20"/>
          <w:szCs w:val="20"/>
          <w:lang w:val="en-US"/>
        </w:rPr>
        <w:t xml:space="preserve"> </w:t>
      </w:r>
      <w:r w:rsidR="00E44791" w:rsidRPr="003B7815">
        <w:rPr>
          <w:rFonts w:ascii="Times New Roman" w:hAnsi="Times New Roman" w:cs="Times New Roman"/>
          <w:sz w:val="20"/>
          <w:szCs w:val="20"/>
          <w:lang w:val="en-US"/>
        </w:rPr>
        <w:t>The r</w:t>
      </w:r>
      <w:r w:rsidRPr="003B7815">
        <w:rPr>
          <w:rFonts w:ascii="Times New Roman" w:hAnsi="Times New Roman" w:cs="Times New Roman"/>
          <w:sz w:val="20"/>
          <w:szCs w:val="20"/>
          <w:lang w:val="en-US"/>
        </w:rPr>
        <w:t xml:space="preserve">esults included in this paper show that </w:t>
      </w:r>
      <w:r w:rsidR="00C54D25"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larger degree of constitutional review </w:t>
      </w:r>
      <w:r w:rsidR="00CA36EE" w:rsidRPr="003B7815">
        <w:rPr>
          <w:rFonts w:ascii="Times New Roman" w:hAnsi="Times New Roman" w:cs="Times New Roman"/>
          <w:sz w:val="20"/>
          <w:szCs w:val="20"/>
          <w:lang w:val="en-US"/>
        </w:rPr>
        <w:t>correlate</w:t>
      </w:r>
      <w:r w:rsidR="00F03F84" w:rsidRPr="003B7815">
        <w:rPr>
          <w:rFonts w:ascii="Times New Roman" w:hAnsi="Times New Roman" w:cs="Times New Roman"/>
          <w:sz w:val="20"/>
          <w:szCs w:val="20"/>
          <w:lang w:val="en-US"/>
        </w:rPr>
        <w:t>s</w:t>
      </w:r>
      <w:r w:rsidR="00CA36EE" w:rsidRPr="003B7815">
        <w:rPr>
          <w:rFonts w:ascii="Times New Roman" w:hAnsi="Times New Roman" w:cs="Times New Roman"/>
          <w:sz w:val="20"/>
          <w:szCs w:val="20"/>
          <w:lang w:val="en-US"/>
        </w:rPr>
        <w:t xml:space="preserve"> with </w:t>
      </w:r>
      <w:r w:rsidRPr="003B7815">
        <w:rPr>
          <w:rFonts w:ascii="Times New Roman" w:hAnsi="Times New Roman" w:cs="Times New Roman"/>
          <w:sz w:val="20"/>
          <w:szCs w:val="20"/>
          <w:lang w:val="en-US"/>
        </w:rPr>
        <w:t>smaller governments</w:t>
      </w:r>
      <w:r w:rsidR="00F27879" w:rsidRPr="003B7815">
        <w:rPr>
          <w:rFonts w:ascii="Times New Roman" w:hAnsi="Times New Roman" w:cs="Times New Roman"/>
          <w:sz w:val="20"/>
          <w:szCs w:val="20"/>
          <w:lang w:val="en-US"/>
        </w:rPr>
        <w:t xml:space="preserve">, </w:t>
      </w:r>
      <w:r w:rsidR="00FF70FC" w:rsidRPr="003B7815">
        <w:rPr>
          <w:rFonts w:ascii="Times New Roman" w:hAnsi="Times New Roman" w:cs="Times New Roman"/>
          <w:sz w:val="20"/>
          <w:szCs w:val="20"/>
          <w:lang w:val="en-US"/>
        </w:rPr>
        <w:t>measured as</w:t>
      </w:r>
      <w:r w:rsidR="00F27879" w:rsidRPr="003B7815">
        <w:rPr>
          <w:rFonts w:ascii="Times New Roman" w:hAnsi="Times New Roman" w:cs="Times New Roman"/>
          <w:sz w:val="20"/>
          <w:szCs w:val="20"/>
          <w:lang w:val="en-US"/>
        </w:rPr>
        <w:t xml:space="preserve"> </w:t>
      </w:r>
      <w:r w:rsidR="00FF70FC" w:rsidRPr="003B7815">
        <w:rPr>
          <w:rFonts w:ascii="Times New Roman" w:hAnsi="Times New Roman" w:cs="Times New Roman"/>
          <w:sz w:val="20"/>
          <w:szCs w:val="20"/>
          <w:lang w:val="en-US"/>
        </w:rPr>
        <w:t xml:space="preserve">general government </w:t>
      </w:r>
      <w:r w:rsidR="00F27879" w:rsidRPr="003B7815">
        <w:rPr>
          <w:rFonts w:ascii="Times New Roman" w:hAnsi="Times New Roman" w:cs="Times New Roman"/>
          <w:sz w:val="20"/>
          <w:szCs w:val="20"/>
          <w:lang w:val="en-US"/>
        </w:rPr>
        <w:t>revenue relative to GDP</w:t>
      </w:r>
      <w:r w:rsidRPr="003B7815">
        <w:rPr>
          <w:rFonts w:ascii="Times New Roman" w:hAnsi="Times New Roman" w:cs="Times New Roman"/>
          <w:sz w:val="20"/>
          <w:szCs w:val="20"/>
          <w:lang w:val="en-US"/>
        </w:rPr>
        <w:t xml:space="preserve">. </w:t>
      </w:r>
      <w:r w:rsidR="00F03F84" w:rsidRPr="003B7815">
        <w:rPr>
          <w:rFonts w:ascii="Times New Roman" w:hAnsi="Times New Roman" w:cs="Times New Roman"/>
          <w:sz w:val="20"/>
          <w:szCs w:val="20"/>
          <w:lang w:val="en-US"/>
        </w:rPr>
        <w:t xml:space="preserve">Consequently, countries where judges are equipped with more </w:t>
      </w:r>
      <w:r w:rsidR="00933040" w:rsidRPr="003B7815">
        <w:rPr>
          <w:rFonts w:ascii="Times New Roman" w:hAnsi="Times New Roman" w:cs="Times New Roman"/>
          <w:sz w:val="20"/>
          <w:szCs w:val="20"/>
          <w:lang w:val="en-US"/>
        </w:rPr>
        <w:t>constraining</w:t>
      </w:r>
      <w:r w:rsidR="00F03F84" w:rsidRPr="003B7815">
        <w:rPr>
          <w:rFonts w:ascii="Times New Roman" w:hAnsi="Times New Roman" w:cs="Times New Roman"/>
          <w:sz w:val="20"/>
          <w:szCs w:val="20"/>
          <w:lang w:val="en-US"/>
        </w:rPr>
        <w:t xml:space="preserve"> judicial review tend to experience lower </w:t>
      </w:r>
      <w:r w:rsidR="005C7390" w:rsidRPr="003B7815">
        <w:rPr>
          <w:rFonts w:ascii="Times New Roman" w:hAnsi="Times New Roman" w:cs="Times New Roman"/>
          <w:sz w:val="20"/>
          <w:szCs w:val="20"/>
          <w:lang w:val="en-US"/>
        </w:rPr>
        <w:t xml:space="preserve">government </w:t>
      </w:r>
      <w:r w:rsidR="00F03F84" w:rsidRPr="003B7815">
        <w:rPr>
          <w:rFonts w:ascii="Times New Roman" w:hAnsi="Times New Roman" w:cs="Times New Roman"/>
          <w:sz w:val="20"/>
          <w:szCs w:val="20"/>
          <w:lang w:val="en-US"/>
        </w:rPr>
        <w:t>revenue compared to GDP.</w:t>
      </w:r>
      <w:r w:rsidR="00A2640F" w:rsidRPr="003B7815">
        <w:rPr>
          <w:rFonts w:ascii="Times New Roman" w:hAnsi="Times New Roman" w:cs="Times New Roman"/>
          <w:sz w:val="20"/>
          <w:szCs w:val="20"/>
          <w:lang w:val="en-US"/>
        </w:rPr>
        <w:t xml:space="preserve"> </w:t>
      </w:r>
    </w:p>
    <w:p w:rsidR="00F16050" w:rsidRPr="003B7815" w:rsidRDefault="002961AE"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C</w:t>
      </w:r>
      <w:r w:rsidR="00F16050" w:rsidRPr="003B7815">
        <w:rPr>
          <w:rFonts w:ascii="Times New Roman" w:hAnsi="Times New Roman" w:cs="Times New Roman"/>
          <w:sz w:val="20"/>
          <w:szCs w:val="20"/>
          <w:lang w:val="en-US"/>
        </w:rPr>
        <w:t xml:space="preserve">onstitutional review is </w:t>
      </w:r>
      <w:r w:rsidRPr="003B7815">
        <w:rPr>
          <w:rFonts w:ascii="Times New Roman" w:hAnsi="Times New Roman" w:cs="Times New Roman"/>
          <w:sz w:val="20"/>
          <w:szCs w:val="20"/>
          <w:lang w:val="en-US"/>
        </w:rPr>
        <w:t>the</w:t>
      </w:r>
      <w:r w:rsidR="00F16050" w:rsidRPr="003B7815">
        <w:rPr>
          <w:rFonts w:ascii="Times New Roman" w:hAnsi="Times New Roman" w:cs="Times New Roman"/>
          <w:sz w:val="20"/>
          <w:szCs w:val="20"/>
          <w:lang w:val="en-US"/>
        </w:rPr>
        <w:t xml:space="preserve"> main legal device through which the Court factually intervenes in the political sphere and thereby influences public finance outcomes</w:t>
      </w:r>
      <w:r w:rsidR="00F8415E" w:rsidRPr="003B7815">
        <w:rPr>
          <w:rFonts w:ascii="Times New Roman" w:hAnsi="Times New Roman" w:cs="Times New Roman"/>
          <w:sz w:val="20"/>
          <w:szCs w:val="20"/>
          <w:lang w:val="en-US"/>
        </w:rPr>
        <w:t xml:space="preserve"> (see Section 2)</w:t>
      </w:r>
      <w:r w:rsidR="00F16050" w:rsidRPr="003B7815">
        <w:rPr>
          <w:rFonts w:ascii="Times New Roman" w:hAnsi="Times New Roman" w:cs="Times New Roman"/>
          <w:sz w:val="20"/>
          <w:szCs w:val="20"/>
          <w:lang w:val="en-US"/>
        </w:rPr>
        <w:t>. In this study, judicial (constitutional) review is defined as the ability of the Court or other judicial body to verify whether the laws and regulations enacted by the legislature are in line with the constitutional provisions and in accordance with procedural requirements (Ginsburg</w:t>
      </w:r>
      <w:r w:rsidRPr="003B7815">
        <w:rPr>
          <w:rFonts w:ascii="Times New Roman" w:hAnsi="Times New Roman" w:cs="Times New Roman"/>
          <w:sz w:val="20"/>
          <w:szCs w:val="20"/>
          <w:lang w:val="en-US"/>
        </w:rPr>
        <w:t>,</w:t>
      </w:r>
      <w:r w:rsidR="00F16050" w:rsidRPr="003B7815">
        <w:rPr>
          <w:rFonts w:ascii="Times New Roman" w:hAnsi="Times New Roman" w:cs="Times New Roman"/>
          <w:sz w:val="20"/>
          <w:szCs w:val="20"/>
          <w:lang w:val="en-US"/>
        </w:rPr>
        <w:t xml:space="preserve"> 2008). The crucial consequence of the review, at least from a theoretical standpoint, is that laws and regulations which fail to comply with the constitutional provisions are invalidated </w:t>
      </w:r>
      <w:r w:rsidR="00FF425D" w:rsidRPr="003B7815">
        <w:rPr>
          <w:rFonts w:ascii="Times New Roman" w:hAnsi="Times New Roman" w:cs="Times New Roman"/>
          <w:sz w:val="20"/>
          <w:szCs w:val="20"/>
          <w:lang w:val="en-US"/>
        </w:rPr>
        <w:t>or</w:t>
      </w:r>
      <w:r w:rsidR="00F16050" w:rsidRPr="003B7815">
        <w:rPr>
          <w:rFonts w:ascii="Times New Roman" w:hAnsi="Times New Roman" w:cs="Times New Roman"/>
          <w:sz w:val="20"/>
          <w:szCs w:val="20"/>
          <w:lang w:val="en-US"/>
        </w:rPr>
        <w:t xml:space="preserve"> revised by </w:t>
      </w:r>
      <w:r w:rsidR="00737528" w:rsidRPr="003B7815">
        <w:rPr>
          <w:rFonts w:ascii="Times New Roman" w:hAnsi="Times New Roman" w:cs="Times New Roman"/>
          <w:sz w:val="20"/>
          <w:szCs w:val="20"/>
          <w:lang w:val="en-US"/>
        </w:rPr>
        <w:t xml:space="preserve">the </w:t>
      </w:r>
      <w:r w:rsidR="00F16050" w:rsidRPr="003B7815">
        <w:rPr>
          <w:rFonts w:ascii="Times New Roman" w:hAnsi="Times New Roman" w:cs="Times New Roman"/>
          <w:sz w:val="20"/>
          <w:szCs w:val="20"/>
          <w:lang w:val="en-US"/>
        </w:rPr>
        <w:t xml:space="preserve">legislature in line with the Court’s opinion. The rationale behind the ability of judges to review the legislation is given by </w:t>
      </w:r>
      <w:proofErr w:type="spellStart"/>
      <w:r w:rsidR="00F16050" w:rsidRPr="003B7815">
        <w:rPr>
          <w:rFonts w:ascii="Times New Roman" w:hAnsi="Times New Roman" w:cs="Times New Roman"/>
          <w:sz w:val="20"/>
          <w:szCs w:val="20"/>
          <w:lang w:val="en-US"/>
        </w:rPr>
        <w:t>Landes</w:t>
      </w:r>
      <w:proofErr w:type="spellEnd"/>
      <w:r w:rsidR="00F16050" w:rsidRPr="003B7815">
        <w:rPr>
          <w:rFonts w:ascii="Times New Roman" w:hAnsi="Times New Roman" w:cs="Times New Roman"/>
          <w:sz w:val="20"/>
          <w:szCs w:val="20"/>
          <w:lang w:val="en-US"/>
        </w:rPr>
        <w:t xml:space="preserve"> and Posner (1975). According to them, the review serves as a means </w:t>
      </w:r>
      <w:r w:rsidRPr="003B7815">
        <w:rPr>
          <w:rFonts w:ascii="Times New Roman" w:hAnsi="Times New Roman" w:cs="Times New Roman"/>
          <w:sz w:val="20"/>
          <w:szCs w:val="20"/>
          <w:lang w:val="en-US"/>
        </w:rPr>
        <w:t>of</w:t>
      </w:r>
      <w:r w:rsidR="00F16050" w:rsidRPr="003B7815">
        <w:rPr>
          <w:rFonts w:ascii="Times New Roman" w:hAnsi="Times New Roman" w:cs="Times New Roman"/>
          <w:sz w:val="20"/>
          <w:szCs w:val="20"/>
          <w:lang w:val="en-US"/>
        </w:rPr>
        <w:t xml:space="preserve"> deal</w:t>
      </w:r>
      <w:r w:rsidRPr="003B7815">
        <w:rPr>
          <w:rFonts w:ascii="Times New Roman" w:hAnsi="Times New Roman" w:cs="Times New Roman"/>
          <w:sz w:val="20"/>
          <w:szCs w:val="20"/>
          <w:lang w:val="en-US"/>
        </w:rPr>
        <w:t>ing</w:t>
      </w:r>
      <w:r w:rsidR="00F16050" w:rsidRPr="003B7815">
        <w:rPr>
          <w:rFonts w:ascii="Times New Roman" w:hAnsi="Times New Roman" w:cs="Times New Roman"/>
          <w:sz w:val="20"/>
          <w:szCs w:val="20"/>
          <w:lang w:val="en-US"/>
        </w:rPr>
        <w:t xml:space="preserve"> with the commitment problem, which emerges as a result of the incompleteness of constitutional contracting.</w:t>
      </w:r>
      <w:r w:rsidR="00F16050" w:rsidRPr="003B7815">
        <w:rPr>
          <w:rStyle w:val="Znakapoznpodarou"/>
          <w:rFonts w:ascii="Times New Roman" w:hAnsi="Times New Roman" w:cs="Times New Roman"/>
          <w:sz w:val="20"/>
          <w:szCs w:val="20"/>
          <w:lang w:val="en-US"/>
        </w:rPr>
        <w:footnoteReference w:id="9"/>
      </w:r>
      <w:r w:rsidR="00F16050" w:rsidRPr="003B7815">
        <w:rPr>
          <w:rFonts w:ascii="Times New Roman" w:hAnsi="Times New Roman" w:cs="Times New Roman"/>
          <w:sz w:val="20"/>
          <w:szCs w:val="20"/>
          <w:lang w:val="en-US"/>
        </w:rPr>
        <w:t xml:space="preserve"> </w:t>
      </w:r>
      <w:r w:rsidR="00FF425D" w:rsidRPr="003B7815">
        <w:rPr>
          <w:rFonts w:ascii="Times New Roman" w:hAnsi="Times New Roman" w:cs="Times New Roman"/>
          <w:sz w:val="20"/>
          <w:szCs w:val="20"/>
          <w:lang w:val="en-US"/>
        </w:rPr>
        <w:t>Consequently, t</w:t>
      </w:r>
      <w:r w:rsidR="00F16050" w:rsidRPr="003B7815">
        <w:rPr>
          <w:rFonts w:ascii="Times New Roman" w:hAnsi="Times New Roman" w:cs="Times New Roman"/>
          <w:sz w:val="20"/>
          <w:szCs w:val="20"/>
          <w:lang w:val="en-US"/>
        </w:rPr>
        <w:t>he Constitutional Court,</w:t>
      </w:r>
      <w:r w:rsidR="007A571A" w:rsidRPr="003B7815">
        <w:rPr>
          <w:rFonts w:ascii="Times New Roman" w:hAnsi="Times New Roman" w:cs="Times New Roman"/>
          <w:sz w:val="20"/>
          <w:szCs w:val="20"/>
          <w:lang w:val="en-US"/>
        </w:rPr>
        <w:t xml:space="preserve"> or ano</w:t>
      </w:r>
      <w:r w:rsidR="00F16050" w:rsidRPr="003B7815">
        <w:rPr>
          <w:rFonts w:ascii="Times New Roman" w:hAnsi="Times New Roman" w:cs="Times New Roman"/>
          <w:sz w:val="20"/>
          <w:szCs w:val="20"/>
          <w:lang w:val="en-US"/>
        </w:rPr>
        <w:t>ther institution equipped with judicial review</w:t>
      </w:r>
      <w:r w:rsidR="00737528" w:rsidRPr="003B7815">
        <w:rPr>
          <w:rFonts w:ascii="Times New Roman" w:hAnsi="Times New Roman" w:cs="Times New Roman"/>
          <w:sz w:val="20"/>
          <w:szCs w:val="20"/>
          <w:lang w:val="en-US"/>
        </w:rPr>
        <w:t xml:space="preserve"> power</w:t>
      </w:r>
      <w:r w:rsidR="00F16050" w:rsidRPr="003B7815">
        <w:rPr>
          <w:rFonts w:ascii="Times New Roman" w:hAnsi="Times New Roman" w:cs="Times New Roman"/>
          <w:sz w:val="20"/>
          <w:szCs w:val="20"/>
          <w:lang w:val="en-US"/>
        </w:rPr>
        <w:t xml:space="preserve">, functions as an external dispute resolution mechanism between citizens and the state authorities, deterring and correcting the latter for </w:t>
      </w:r>
      <w:r w:rsidRPr="003B7815">
        <w:rPr>
          <w:rFonts w:ascii="Times New Roman" w:hAnsi="Times New Roman" w:cs="Times New Roman"/>
          <w:sz w:val="20"/>
          <w:szCs w:val="20"/>
          <w:lang w:val="en-US"/>
        </w:rPr>
        <w:t>any</w:t>
      </w:r>
      <w:r w:rsidR="00F16050" w:rsidRPr="003B7815">
        <w:rPr>
          <w:rFonts w:ascii="Times New Roman" w:hAnsi="Times New Roman" w:cs="Times New Roman"/>
          <w:sz w:val="20"/>
          <w:szCs w:val="20"/>
          <w:lang w:val="en-US"/>
        </w:rPr>
        <w:t xml:space="preserve"> a</w:t>
      </w:r>
      <w:r w:rsidR="007A571A" w:rsidRPr="003B7815">
        <w:rPr>
          <w:rFonts w:ascii="Times New Roman" w:hAnsi="Times New Roman" w:cs="Times New Roman"/>
          <w:sz w:val="20"/>
          <w:szCs w:val="20"/>
          <w:lang w:val="en-US"/>
        </w:rPr>
        <w:t xml:space="preserve">buse of power. </w:t>
      </w:r>
      <w:r w:rsidR="00766443" w:rsidRPr="003B7815">
        <w:rPr>
          <w:rFonts w:ascii="Times New Roman" w:hAnsi="Times New Roman" w:cs="Times New Roman"/>
          <w:sz w:val="20"/>
          <w:szCs w:val="20"/>
          <w:lang w:val="en-US"/>
        </w:rPr>
        <w:t>This is</w:t>
      </w:r>
      <w:r w:rsidR="007A571A" w:rsidRPr="003B7815">
        <w:rPr>
          <w:rFonts w:ascii="Times New Roman" w:hAnsi="Times New Roman" w:cs="Times New Roman"/>
          <w:sz w:val="20"/>
          <w:szCs w:val="20"/>
          <w:lang w:val="en-US"/>
        </w:rPr>
        <w:t xml:space="preserve"> analog</w:t>
      </w:r>
      <w:r w:rsidR="00766443" w:rsidRPr="003B7815">
        <w:rPr>
          <w:rFonts w:ascii="Times New Roman" w:hAnsi="Times New Roman" w:cs="Times New Roman"/>
          <w:sz w:val="20"/>
          <w:szCs w:val="20"/>
          <w:lang w:val="en-US"/>
        </w:rPr>
        <w:t>ous</w:t>
      </w:r>
      <w:r w:rsidR="007A571A" w:rsidRPr="003B7815">
        <w:rPr>
          <w:rFonts w:ascii="Times New Roman" w:hAnsi="Times New Roman" w:cs="Times New Roman"/>
          <w:sz w:val="20"/>
          <w:szCs w:val="20"/>
          <w:lang w:val="en-US"/>
        </w:rPr>
        <w:t xml:space="preserve"> to</w:t>
      </w:r>
      <w:r w:rsidR="00F16050" w:rsidRPr="003B7815">
        <w:rPr>
          <w:rFonts w:ascii="Times New Roman" w:hAnsi="Times New Roman" w:cs="Times New Roman"/>
          <w:sz w:val="20"/>
          <w:szCs w:val="20"/>
          <w:lang w:val="en-US"/>
        </w:rPr>
        <w:t xml:space="preserve"> private contracting, where the existence of formal enforcement mechanisms incentivize parties to comply with the contract, despite its incompleteness.</w:t>
      </w:r>
    </w:p>
    <w:p w:rsidR="00456DC4" w:rsidRPr="003B7815" w:rsidRDefault="001813F4"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Despite </w:t>
      </w:r>
      <w:r w:rsidR="00061A48"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possible relevance, t</w:t>
      </w:r>
      <w:r w:rsidR="005A47D4" w:rsidRPr="003B7815">
        <w:rPr>
          <w:rFonts w:ascii="Times New Roman" w:hAnsi="Times New Roman" w:cs="Times New Roman"/>
          <w:sz w:val="20"/>
          <w:szCs w:val="20"/>
          <w:lang w:val="en-US"/>
        </w:rPr>
        <w:t>his study does not comprise</w:t>
      </w:r>
      <w:r w:rsidR="00456DC4" w:rsidRPr="003B7815">
        <w:rPr>
          <w:rFonts w:ascii="Times New Roman" w:hAnsi="Times New Roman" w:cs="Times New Roman"/>
          <w:sz w:val="20"/>
          <w:szCs w:val="20"/>
          <w:lang w:val="en-US"/>
        </w:rPr>
        <w:t xml:space="preserve"> </w:t>
      </w:r>
      <w:r w:rsidR="008F6E36" w:rsidRPr="003B7815">
        <w:rPr>
          <w:rFonts w:ascii="Times New Roman" w:hAnsi="Times New Roman" w:cs="Times New Roman"/>
          <w:sz w:val="20"/>
          <w:szCs w:val="20"/>
          <w:lang w:val="en-US"/>
        </w:rPr>
        <w:t xml:space="preserve">a </w:t>
      </w:r>
      <w:r w:rsidR="00456DC4" w:rsidRPr="003B7815">
        <w:rPr>
          <w:rFonts w:ascii="Times New Roman" w:hAnsi="Times New Roman" w:cs="Times New Roman"/>
          <w:sz w:val="20"/>
          <w:szCs w:val="20"/>
          <w:lang w:val="en-US"/>
        </w:rPr>
        <w:t xml:space="preserve">historical overview of </w:t>
      </w:r>
      <w:r w:rsidR="006B44BA" w:rsidRPr="003B7815">
        <w:rPr>
          <w:rFonts w:ascii="Times New Roman" w:hAnsi="Times New Roman" w:cs="Times New Roman"/>
          <w:sz w:val="20"/>
          <w:szCs w:val="20"/>
          <w:lang w:val="en-US"/>
        </w:rPr>
        <w:t xml:space="preserve">the </w:t>
      </w:r>
      <w:r w:rsidR="00456DC4" w:rsidRPr="003B7815">
        <w:rPr>
          <w:rFonts w:ascii="Times New Roman" w:hAnsi="Times New Roman" w:cs="Times New Roman"/>
          <w:sz w:val="20"/>
          <w:szCs w:val="20"/>
          <w:lang w:val="en-US"/>
        </w:rPr>
        <w:t xml:space="preserve">creation and implementation of constitutional (judicial) review around the world. Comprehensive </w:t>
      </w:r>
      <w:r w:rsidR="00D4714E" w:rsidRPr="003B7815">
        <w:rPr>
          <w:rFonts w:ascii="Times New Roman" w:hAnsi="Times New Roman" w:cs="Times New Roman"/>
          <w:sz w:val="20"/>
          <w:szCs w:val="20"/>
          <w:lang w:val="en-US"/>
        </w:rPr>
        <w:t>surveys on these</w:t>
      </w:r>
      <w:r w:rsidR="008B25AC" w:rsidRPr="003B7815">
        <w:rPr>
          <w:rFonts w:ascii="Times New Roman" w:hAnsi="Times New Roman" w:cs="Times New Roman"/>
          <w:sz w:val="20"/>
          <w:szCs w:val="20"/>
          <w:lang w:val="en-US"/>
        </w:rPr>
        <w:t xml:space="preserve"> topics can be found</w:t>
      </w:r>
      <w:r w:rsidR="00984010" w:rsidRPr="003B7815">
        <w:rPr>
          <w:rFonts w:ascii="Times New Roman" w:hAnsi="Times New Roman" w:cs="Times New Roman"/>
          <w:sz w:val="20"/>
          <w:szCs w:val="20"/>
          <w:lang w:val="en-US"/>
        </w:rPr>
        <w:t>, for instance,</w:t>
      </w:r>
      <w:r w:rsidR="008B25AC" w:rsidRPr="003B7815">
        <w:rPr>
          <w:rFonts w:ascii="Times New Roman" w:hAnsi="Times New Roman" w:cs="Times New Roman"/>
          <w:sz w:val="20"/>
          <w:szCs w:val="20"/>
          <w:lang w:val="en-US"/>
        </w:rPr>
        <w:t xml:space="preserve"> in</w:t>
      </w:r>
      <w:r w:rsidR="009F536A" w:rsidRPr="003B7815">
        <w:rPr>
          <w:rFonts w:ascii="Times New Roman" w:hAnsi="Times New Roman" w:cs="Times New Roman"/>
          <w:sz w:val="20"/>
          <w:szCs w:val="20"/>
          <w:lang w:val="en-US"/>
        </w:rPr>
        <w:t xml:space="preserve"> </w:t>
      </w:r>
      <w:proofErr w:type="spellStart"/>
      <w:r w:rsidR="009F536A" w:rsidRPr="003B7815">
        <w:rPr>
          <w:rFonts w:ascii="Times New Roman" w:hAnsi="Times New Roman" w:cs="Times New Roman"/>
          <w:sz w:val="20"/>
          <w:szCs w:val="20"/>
          <w:lang w:val="en-US"/>
        </w:rPr>
        <w:t>Deener</w:t>
      </w:r>
      <w:proofErr w:type="spellEnd"/>
      <w:r w:rsidR="009F536A" w:rsidRPr="003B7815">
        <w:rPr>
          <w:rFonts w:ascii="Times New Roman" w:hAnsi="Times New Roman" w:cs="Times New Roman"/>
          <w:sz w:val="20"/>
          <w:szCs w:val="20"/>
          <w:lang w:val="en-US"/>
        </w:rPr>
        <w:t xml:space="preserve"> (1952),</w:t>
      </w:r>
      <w:r w:rsidR="00E36FDC" w:rsidRPr="003B7815">
        <w:rPr>
          <w:rFonts w:ascii="Times New Roman" w:hAnsi="Times New Roman" w:cs="Times New Roman"/>
          <w:sz w:val="20"/>
          <w:szCs w:val="20"/>
          <w:lang w:val="en-US"/>
        </w:rPr>
        <w:t xml:space="preserve"> and </w:t>
      </w:r>
      <w:r w:rsidR="00984010" w:rsidRPr="003B7815">
        <w:rPr>
          <w:rFonts w:ascii="Times New Roman" w:hAnsi="Times New Roman" w:cs="Times New Roman"/>
          <w:sz w:val="20"/>
          <w:szCs w:val="20"/>
          <w:lang w:val="en-US"/>
        </w:rPr>
        <w:t>Stone Sweet (2000)</w:t>
      </w:r>
      <w:r w:rsidR="008B25AC" w:rsidRPr="003B7815">
        <w:rPr>
          <w:rFonts w:ascii="Times New Roman" w:hAnsi="Times New Roman" w:cs="Times New Roman"/>
          <w:sz w:val="20"/>
          <w:szCs w:val="20"/>
          <w:lang w:val="en-US"/>
        </w:rPr>
        <w:t xml:space="preserve">. </w:t>
      </w:r>
      <w:r w:rsidR="00F942FA" w:rsidRPr="003B7815">
        <w:rPr>
          <w:rFonts w:ascii="Times New Roman" w:hAnsi="Times New Roman" w:cs="Times New Roman"/>
          <w:sz w:val="20"/>
          <w:szCs w:val="20"/>
          <w:lang w:val="en-US"/>
        </w:rPr>
        <w:t xml:space="preserve">Similarly, </w:t>
      </w:r>
      <w:r w:rsidR="00E82FE4" w:rsidRPr="003B7815">
        <w:rPr>
          <w:rFonts w:ascii="Times New Roman" w:hAnsi="Times New Roman" w:cs="Times New Roman"/>
          <w:sz w:val="20"/>
          <w:szCs w:val="20"/>
          <w:lang w:val="en-US"/>
        </w:rPr>
        <w:t xml:space="preserve">the </w:t>
      </w:r>
      <w:r w:rsidR="00F942FA" w:rsidRPr="003B7815">
        <w:rPr>
          <w:rFonts w:ascii="Times New Roman" w:hAnsi="Times New Roman" w:cs="Times New Roman"/>
          <w:sz w:val="20"/>
          <w:szCs w:val="20"/>
          <w:lang w:val="en-US"/>
        </w:rPr>
        <w:t xml:space="preserve">current </w:t>
      </w:r>
      <w:r w:rsidR="00D4714E" w:rsidRPr="003B7815">
        <w:rPr>
          <w:rFonts w:ascii="Times New Roman" w:hAnsi="Times New Roman" w:cs="Times New Roman"/>
          <w:sz w:val="20"/>
          <w:szCs w:val="20"/>
          <w:lang w:val="en-US"/>
        </w:rPr>
        <w:t xml:space="preserve">analysis does not relate to the debate on </w:t>
      </w:r>
      <w:r w:rsidR="00E82FE4" w:rsidRPr="003B7815">
        <w:rPr>
          <w:rFonts w:ascii="Times New Roman" w:hAnsi="Times New Roman" w:cs="Times New Roman"/>
          <w:sz w:val="20"/>
          <w:szCs w:val="20"/>
          <w:lang w:val="en-US"/>
        </w:rPr>
        <w:t xml:space="preserve">the </w:t>
      </w:r>
      <w:r w:rsidR="00D4714E" w:rsidRPr="003B7815">
        <w:rPr>
          <w:rFonts w:ascii="Times New Roman" w:hAnsi="Times New Roman" w:cs="Times New Roman"/>
          <w:sz w:val="20"/>
          <w:szCs w:val="20"/>
          <w:lang w:val="en-US"/>
        </w:rPr>
        <w:t xml:space="preserve">democratic or, alternatively, undemocratic foundation of constitutional review. For </w:t>
      </w:r>
      <w:r w:rsidRPr="003B7815">
        <w:rPr>
          <w:rFonts w:ascii="Times New Roman" w:hAnsi="Times New Roman" w:cs="Times New Roman"/>
          <w:sz w:val="20"/>
          <w:szCs w:val="20"/>
          <w:lang w:val="en-US"/>
        </w:rPr>
        <w:t xml:space="preserve">this </w:t>
      </w:r>
      <w:r w:rsidR="00D4714E" w:rsidRPr="003B7815">
        <w:rPr>
          <w:rFonts w:ascii="Times New Roman" w:hAnsi="Times New Roman" w:cs="Times New Roman"/>
          <w:sz w:val="20"/>
          <w:szCs w:val="20"/>
          <w:lang w:val="en-US"/>
        </w:rPr>
        <w:t>discussion</w:t>
      </w:r>
      <w:r w:rsidR="002961AE" w:rsidRPr="003B7815">
        <w:rPr>
          <w:rFonts w:ascii="Times New Roman" w:hAnsi="Times New Roman" w:cs="Times New Roman"/>
          <w:sz w:val="20"/>
          <w:szCs w:val="20"/>
          <w:lang w:val="en-US"/>
        </w:rPr>
        <w:t>,</w:t>
      </w:r>
      <w:r w:rsidR="00D4714E" w:rsidRPr="003B7815">
        <w:rPr>
          <w:rFonts w:ascii="Times New Roman" w:hAnsi="Times New Roman" w:cs="Times New Roman"/>
          <w:sz w:val="20"/>
          <w:szCs w:val="20"/>
          <w:lang w:val="en-US"/>
        </w:rPr>
        <w:t xml:space="preserve"> se</w:t>
      </w:r>
      <w:r w:rsidRPr="003B7815">
        <w:rPr>
          <w:rFonts w:ascii="Times New Roman" w:hAnsi="Times New Roman" w:cs="Times New Roman"/>
          <w:sz w:val="20"/>
          <w:szCs w:val="20"/>
          <w:lang w:val="en-US"/>
        </w:rPr>
        <w:t>e Waldron (2006), Fallon (2008) and</w:t>
      </w:r>
      <w:r w:rsidR="00D4714E" w:rsidRPr="003B7815">
        <w:rPr>
          <w:rFonts w:ascii="Times New Roman" w:hAnsi="Times New Roman" w:cs="Times New Roman"/>
          <w:sz w:val="20"/>
          <w:szCs w:val="20"/>
          <w:lang w:val="en-US"/>
        </w:rPr>
        <w:t xml:space="preserve"> </w:t>
      </w:r>
      <w:proofErr w:type="spellStart"/>
      <w:r w:rsidR="00D4714E" w:rsidRPr="003B7815">
        <w:rPr>
          <w:rFonts w:ascii="Times New Roman" w:hAnsi="Times New Roman" w:cs="Times New Roman"/>
          <w:sz w:val="20"/>
          <w:szCs w:val="20"/>
          <w:lang w:val="en-US"/>
        </w:rPr>
        <w:t>Tushnet</w:t>
      </w:r>
      <w:proofErr w:type="spellEnd"/>
      <w:r w:rsidR="00D4714E" w:rsidRPr="003B7815">
        <w:rPr>
          <w:rFonts w:ascii="Times New Roman" w:hAnsi="Times New Roman" w:cs="Times New Roman"/>
          <w:sz w:val="20"/>
          <w:szCs w:val="20"/>
          <w:lang w:val="en-US"/>
        </w:rPr>
        <w:t xml:space="preserve"> (2010).</w:t>
      </w:r>
      <w:r w:rsidR="005F6D78" w:rsidRPr="003B7815">
        <w:rPr>
          <w:rFonts w:ascii="Times New Roman" w:hAnsi="Times New Roman" w:cs="Times New Roman"/>
          <w:sz w:val="20"/>
          <w:szCs w:val="20"/>
          <w:lang w:val="en-US"/>
        </w:rPr>
        <w:t xml:space="preserve"> </w:t>
      </w:r>
      <w:r w:rsidR="00E82FE4" w:rsidRPr="003B7815">
        <w:rPr>
          <w:rFonts w:ascii="Times New Roman" w:hAnsi="Times New Roman" w:cs="Times New Roman"/>
          <w:sz w:val="20"/>
          <w:szCs w:val="20"/>
          <w:lang w:val="en-US"/>
        </w:rPr>
        <w:t>Further</w:t>
      </w:r>
      <w:r w:rsidR="005F6D78" w:rsidRPr="003B7815">
        <w:rPr>
          <w:rFonts w:ascii="Times New Roman" w:hAnsi="Times New Roman" w:cs="Times New Roman"/>
          <w:sz w:val="20"/>
          <w:szCs w:val="20"/>
          <w:lang w:val="en-US"/>
        </w:rPr>
        <w:t>, this study does not refer to the problem of delimitation of jurisdictions, including conflicts</w:t>
      </w:r>
      <w:r w:rsidR="009218FA" w:rsidRPr="003B7815">
        <w:rPr>
          <w:rFonts w:ascii="Times New Roman" w:hAnsi="Times New Roman" w:cs="Times New Roman"/>
          <w:sz w:val="20"/>
          <w:szCs w:val="20"/>
          <w:lang w:val="en-US"/>
        </w:rPr>
        <w:t xml:space="preserve"> of competence between the Constitutional and </w:t>
      </w:r>
      <w:r w:rsidR="00D71270" w:rsidRPr="003B7815">
        <w:rPr>
          <w:rFonts w:ascii="Times New Roman" w:hAnsi="Times New Roman" w:cs="Times New Roman"/>
          <w:sz w:val="20"/>
          <w:szCs w:val="20"/>
          <w:lang w:val="en-US"/>
        </w:rPr>
        <w:t xml:space="preserve">the </w:t>
      </w:r>
      <w:r w:rsidR="009218FA" w:rsidRPr="003B7815">
        <w:rPr>
          <w:rFonts w:ascii="Times New Roman" w:hAnsi="Times New Roman" w:cs="Times New Roman"/>
          <w:sz w:val="20"/>
          <w:szCs w:val="20"/>
          <w:lang w:val="en-US"/>
        </w:rPr>
        <w:t xml:space="preserve">Supreme Courts. </w:t>
      </w:r>
      <w:proofErr w:type="spellStart"/>
      <w:r w:rsidR="009218FA" w:rsidRPr="003B7815">
        <w:rPr>
          <w:rFonts w:ascii="Times New Roman" w:hAnsi="Times New Roman" w:cs="Times New Roman"/>
          <w:sz w:val="20"/>
          <w:szCs w:val="20"/>
          <w:lang w:val="en-US"/>
        </w:rPr>
        <w:t>Garlicki</w:t>
      </w:r>
      <w:proofErr w:type="spellEnd"/>
      <w:r w:rsidR="009218FA" w:rsidRPr="003B7815">
        <w:rPr>
          <w:rFonts w:ascii="Times New Roman" w:hAnsi="Times New Roman" w:cs="Times New Roman"/>
          <w:sz w:val="20"/>
          <w:szCs w:val="20"/>
          <w:lang w:val="en-US"/>
        </w:rPr>
        <w:t xml:space="preserve"> (2007) offers </w:t>
      </w:r>
      <w:r w:rsidR="00705241" w:rsidRPr="003B7815">
        <w:rPr>
          <w:rFonts w:ascii="Times New Roman" w:hAnsi="Times New Roman" w:cs="Times New Roman"/>
          <w:sz w:val="20"/>
          <w:szCs w:val="20"/>
          <w:lang w:val="en-US"/>
        </w:rPr>
        <w:t xml:space="preserve">an </w:t>
      </w:r>
      <w:r w:rsidR="009218FA" w:rsidRPr="003B7815">
        <w:rPr>
          <w:rFonts w:ascii="Times New Roman" w:hAnsi="Times New Roman" w:cs="Times New Roman"/>
          <w:sz w:val="20"/>
          <w:szCs w:val="20"/>
          <w:lang w:val="en-US"/>
        </w:rPr>
        <w:t>in-depth analysis o</w:t>
      </w:r>
      <w:r w:rsidR="00061A48" w:rsidRPr="003B7815">
        <w:rPr>
          <w:rFonts w:ascii="Times New Roman" w:hAnsi="Times New Roman" w:cs="Times New Roman"/>
          <w:sz w:val="20"/>
          <w:szCs w:val="20"/>
          <w:lang w:val="en-US"/>
        </w:rPr>
        <w:t>f</w:t>
      </w:r>
      <w:r w:rsidR="009218FA" w:rsidRPr="003B7815">
        <w:rPr>
          <w:rFonts w:ascii="Times New Roman" w:hAnsi="Times New Roman" w:cs="Times New Roman"/>
          <w:sz w:val="20"/>
          <w:szCs w:val="20"/>
          <w:lang w:val="en-US"/>
        </w:rPr>
        <w:t xml:space="preserve"> this issue.</w:t>
      </w:r>
    </w:p>
    <w:p w:rsidR="007934F4" w:rsidRPr="003B7815" w:rsidRDefault="001E497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The remainder of this</w:t>
      </w:r>
      <w:r w:rsidR="00606261"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paper</w:t>
      </w:r>
      <w:r w:rsidR="00606261" w:rsidRPr="003B7815">
        <w:rPr>
          <w:rFonts w:ascii="Times New Roman" w:hAnsi="Times New Roman" w:cs="Times New Roman"/>
          <w:sz w:val="20"/>
          <w:szCs w:val="20"/>
          <w:lang w:val="en-US"/>
        </w:rPr>
        <w:t xml:space="preserve"> is structured as follows.</w:t>
      </w:r>
      <w:r w:rsidR="008356BC" w:rsidRPr="003B7815">
        <w:rPr>
          <w:rFonts w:ascii="Times New Roman" w:hAnsi="Times New Roman" w:cs="Times New Roman"/>
          <w:sz w:val="20"/>
          <w:szCs w:val="20"/>
          <w:lang w:val="en-US"/>
        </w:rPr>
        <w:t xml:space="preserve"> </w:t>
      </w:r>
      <w:r w:rsidR="00877547" w:rsidRPr="003B7815">
        <w:rPr>
          <w:rFonts w:ascii="Times New Roman" w:hAnsi="Times New Roman" w:cs="Times New Roman"/>
          <w:sz w:val="20"/>
          <w:szCs w:val="20"/>
          <w:lang w:val="en-US"/>
        </w:rPr>
        <w:t xml:space="preserve">Section 2 </w:t>
      </w:r>
      <w:r w:rsidR="00E82FE4" w:rsidRPr="003B7815">
        <w:rPr>
          <w:rFonts w:ascii="Times New Roman" w:hAnsi="Times New Roman" w:cs="Times New Roman"/>
          <w:sz w:val="20"/>
          <w:szCs w:val="20"/>
          <w:lang w:val="en-US"/>
        </w:rPr>
        <w:t>provides</w:t>
      </w:r>
      <w:r w:rsidR="00877547" w:rsidRPr="003B7815">
        <w:rPr>
          <w:rFonts w:ascii="Times New Roman" w:hAnsi="Times New Roman" w:cs="Times New Roman"/>
          <w:sz w:val="20"/>
          <w:szCs w:val="20"/>
          <w:lang w:val="en-US"/>
        </w:rPr>
        <w:t xml:space="preserve"> the motivation and anecdotal evidence on </w:t>
      </w:r>
      <w:r w:rsidR="00C27516" w:rsidRPr="003B7815">
        <w:rPr>
          <w:rFonts w:ascii="Times New Roman" w:hAnsi="Times New Roman" w:cs="Times New Roman"/>
          <w:sz w:val="20"/>
          <w:szCs w:val="20"/>
          <w:lang w:val="en-US"/>
        </w:rPr>
        <w:t>Courts influencing fiscal policy outcomes</w:t>
      </w:r>
      <w:r w:rsidR="00877547" w:rsidRPr="003B7815">
        <w:rPr>
          <w:rFonts w:ascii="Times New Roman" w:hAnsi="Times New Roman" w:cs="Times New Roman"/>
          <w:sz w:val="20"/>
          <w:szCs w:val="20"/>
          <w:lang w:val="en-US"/>
        </w:rPr>
        <w:t xml:space="preserve">. </w:t>
      </w:r>
      <w:r w:rsidR="008356BC" w:rsidRPr="003B7815">
        <w:rPr>
          <w:rFonts w:ascii="Times New Roman" w:hAnsi="Times New Roman" w:cs="Times New Roman"/>
          <w:sz w:val="20"/>
          <w:szCs w:val="20"/>
          <w:lang w:val="en-US"/>
        </w:rPr>
        <w:t>Section 3</w:t>
      </w:r>
      <w:r w:rsidR="00C27516" w:rsidRPr="003B7815">
        <w:rPr>
          <w:rFonts w:ascii="Times New Roman" w:hAnsi="Times New Roman" w:cs="Times New Roman"/>
          <w:sz w:val="20"/>
          <w:szCs w:val="20"/>
          <w:lang w:val="en-US"/>
        </w:rPr>
        <w:t>, in turn,</w:t>
      </w:r>
      <w:r w:rsidR="007934F4" w:rsidRPr="003B7815">
        <w:rPr>
          <w:rFonts w:ascii="Times New Roman" w:hAnsi="Times New Roman" w:cs="Times New Roman"/>
          <w:sz w:val="20"/>
          <w:szCs w:val="20"/>
          <w:lang w:val="en-US"/>
        </w:rPr>
        <w:t xml:space="preserve"> </w:t>
      </w:r>
      <w:r w:rsidR="00C27516" w:rsidRPr="003B7815">
        <w:rPr>
          <w:rFonts w:ascii="Times New Roman" w:hAnsi="Times New Roman" w:cs="Times New Roman"/>
          <w:sz w:val="20"/>
          <w:szCs w:val="20"/>
          <w:lang w:val="en-US"/>
        </w:rPr>
        <w:t>comprises</w:t>
      </w:r>
      <w:r w:rsidR="007934F4" w:rsidRPr="003B7815">
        <w:rPr>
          <w:rFonts w:ascii="Times New Roman" w:hAnsi="Times New Roman" w:cs="Times New Roman"/>
          <w:sz w:val="20"/>
          <w:szCs w:val="20"/>
          <w:lang w:val="en-US"/>
        </w:rPr>
        <w:t xml:space="preserve"> </w:t>
      </w:r>
      <w:r w:rsidR="00606261" w:rsidRPr="003B7815">
        <w:rPr>
          <w:rFonts w:ascii="Times New Roman" w:hAnsi="Times New Roman" w:cs="Times New Roman"/>
          <w:sz w:val="20"/>
          <w:szCs w:val="20"/>
          <w:lang w:val="en-US"/>
        </w:rPr>
        <w:t xml:space="preserve">a </w:t>
      </w:r>
      <w:r w:rsidR="00FD2F89" w:rsidRPr="003B7815">
        <w:rPr>
          <w:rFonts w:ascii="Times New Roman" w:hAnsi="Times New Roman" w:cs="Times New Roman"/>
          <w:sz w:val="20"/>
          <w:szCs w:val="20"/>
          <w:lang w:val="en-US"/>
        </w:rPr>
        <w:t xml:space="preserve">brief </w:t>
      </w:r>
      <w:r w:rsidR="00606261" w:rsidRPr="003B7815">
        <w:rPr>
          <w:rFonts w:ascii="Times New Roman" w:hAnsi="Times New Roman" w:cs="Times New Roman"/>
          <w:sz w:val="20"/>
          <w:szCs w:val="20"/>
          <w:lang w:val="en-US"/>
        </w:rPr>
        <w:t xml:space="preserve">survey of literature which </w:t>
      </w:r>
      <w:r w:rsidR="00FD2F89" w:rsidRPr="003B7815">
        <w:rPr>
          <w:rFonts w:ascii="Times New Roman" w:hAnsi="Times New Roman" w:cs="Times New Roman"/>
          <w:sz w:val="20"/>
          <w:szCs w:val="20"/>
          <w:lang w:val="en-US"/>
        </w:rPr>
        <w:t>is relevant</w:t>
      </w:r>
      <w:r w:rsidR="00606261" w:rsidRPr="003B7815">
        <w:rPr>
          <w:rFonts w:ascii="Times New Roman" w:hAnsi="Times New Roman" w:cs="Times New Roman"/>
          <w:sz w:val="20"/>
          <w:szCs w:val="20"/>
          <w:lang w:val="en-US"/>
        </w:rPr>
        <w:t xml:space="preserve"> to </w:t>
      </w:r>
      <w:r w:rsidR="004D2AF9" w:rsidRPr="003B7815">
        <w:rPr>
          <w:rFonts w:ascii="Times New Roman" w:hAnsi="Times New Roman" w:cs="Times New Roman"/>
          <w:sz w:val="20"/>
          <w:szCs w:val="20"/>
          <w:lang w:val="en-US"/>
        </w:rPr>
        <w:t xml:space="preserve">the </w:t>
      </w:r>
      <w:r w:rsidR="00606261" w:rsidRPr="003B7815">
        <w:rPr>
          <w:rFonts w:ascii="Times New Roman" w:hAnsi="Times New Roman" w:cs="Times New Roman"/>
          <w:sz w:val="20"/>
          <w:szCs w:val="20"/>
          <w:lang w:val="en-US"/>
        </w:rPr>
        <w:t>topic at hand. Sect</w:t>
      </w:r>
      <w:r w:rsidR="008356BC" w:rsidRPr="003B7815">
        <w:rPr>
          <w:rFonts w:ascii="Times New Roman" w:hAnsi="Times New Roman" w:cs="Times New Roman"/>
          <w:sz w:val="20"/>
          <w:szCs w:val="20"/>
          <w:lang w:val="en-US"/>
        </w:rPr>
        <w:t>ion 4</w:t>
      </w:r>
      <w:r w:rsidR="00606261" w:rsidRPr="003B7815">
        <w:rPr>
          <w:rFonts w:ascii="Times New Roman" w:hAnsi="Times New Roman" w:cs="Times New Roman"/>
          <w:sz w:val="20"/>
          <w:szCs w:val="20"/>
          <w:lang w:val="en-US"/>
        </w:rPr>
        <w:t xml:space="preserve"> discusses </w:t>
      </w:r>
      <w:r w:rsidR="00E82FE4" w:rsidRPr="003B7815">
        <w:rPr>
          <w:rFonts w:ascii="Times New Roman" w:hAnsi="Times New Roman" w:cs="Times New Roman"/>
          <w:sz w:val="20"/>
          <w:szCs w:val="20"/>
          <w:lang w:val="en-US"/>
        </w:rPr>
        <w:t xml:space="preserve">the </w:t>
      </w:r>
      <w:r w:rsidR="00D71270" w:rsidRPr="003B7815">
        <w:rPr>
          <w:rFonts w:ascii="Times New Roman" w:hAnsi="Times New Roman" w:cs="Times New Roman"/>
          <w:sz w:val="20"/>
          <w:szCs w:val="20"/>
          <w:lang w:val="en-US"/>
        </w:rPr>
        <w:t xml:space="preserve">possible </w:t>
      </w:r>
      <w:r w:rsidR="0003229F" w:rsidRPr="003B7815">
        <w:rPr>
          <w:rFonts w:ascii="Times New Roman" w:hAnsi="Times New Roman" w:cs="Times New Roman"/>
          <w:sz w:val="20"/>
          <w:szCs w:val="20"/>
          <w:lang w:val="en-US"/>
        </w:rPr>
        <w:t>transmission channel</w:t>
      </w:r>
      <w:r w:rsidR="00606261" w:rsidRPr="003B7815">
        <w:rPr>
          <w:rFonts w:ascii="Times New Roman" w:hAnsi="Times New Roman" w:cs="Times New Roman"/>
          <w:sz w:val="20"/>
          <w:szCs w:val="20"/>
          <w:lang w:val="en-US"/>
        </w:rPr>
        <w:t xml:space="preserve"> between </w:t>
      </w:r>
      <w:r w:rsidR="0003229F" w:rsidRPr="003B7815">
        <w:rPr>
          <w:rFonts w:ascii="Times New Roman" w:hAnsi="Times New Roman" w:cs="Times New Roman"/>
          <w:sz w:val="20"/>
          <w:szCs w:val="20"/>
          <w:lang w:val="en-US"/>
        </w:rPr>
        <w:t>judicial review</w:t>
      </w:r>
      <w:r w:rsidR="00D20C26" w:rsidRPr="003B7815">
        <w:rPr>
          <w:rFonts w:ascii="Times New Roman" w:hAnsi="Times New Roman" w:cs="Times New Roman"/>
          <w:sz w:val="20"/>
          <w:szCs w:val="20"/>
          <w:lang w:val="en-US"/>
        </w:rPr>
        <w:t xml:space="preserve"> </w:t>
      </w:r>
      <w:r w:rsidR="00606261" w:rsidRPr="003B7815">
        <w:rPr>
          <w:rFonts w:ascii="Times New Roman" w:hAnsi="Times New Roman" w:cs="Times New Roman"/>
          <w:sz w:val="20"/>
          <w:szCs w:val="20"/>
          <w:lang w:val="en-US"/>
        </w:rPr>
        <w:t>and fiscal policy outcomes</w:t>
      </w:r>
      <w:r w:rsidR="0003229F" w:rsidRPr="003B7815">
        <w:rPr>
          <w:rFonts w:ascii="Times New Roman" w:hAnsi="Times New Roman" w:cs="Times New Roman"/>
          <w:sz w:val="20"/>
          <w:szCs w:val="20"/>
          <w:lang w:val="en-US"/>
        </w:rPr>
        <w:t xml:space="preserve">. </w:t>
      </w:r>
      <w:r w:rsidR="004429CB" w:rsidRPr="003B7815">
        <w:rPr>
          <w:rFonts w:ascii="Times New Roman" w:hAnsi="Times New Roman" w:cs="Times New Roman"/>
          <w:sz w:val="20"/>
          <w:szCs w:val="20"/>
          <w:lang w:val="en-US"/>
        </w:rPr>
        <w:t>In addition, i</w:t>
      </w:r>
      <w:r w:rsidR="0003229F" w:rsidRPr="003B7815">
        <w:rPr>
          <w:rFonts w:ascii="Times New Roman" w:hAnsi="Times New Roman" w:cs="Times New Roman"/>
          <w:sz w:val="20"/>
          <w:szCs w:val="20"/>
          <w:lang w:val="en-US"/>
        </w:rPr>
        <w:t xml:space="preserve">t </w:t>
      </w:r>
      <w:r w:rsidR="00F021D2" w:rsidRPr="003B7815">
        <w:rPr>
          <w:rFonts w:ascii="Times New Roman" w:hAnsi="Times New Roman" w:cs="Times New Roman"/>
          <w:sz w:val="20"/>
          <w:szCs w:val="20"/>
          <w:lang w:val="en-US"/>
        </w:rPr>
        <w:t xml:space="preserve">proposes hypotheses </w:t>
      </w:r>
      <w:r w:rsidR="0003229F" w:rsidRPr="003B7815">
        <w:rPr>
          <w:rFonts w:ascii="Times New Roman" w:hAnsi="Times New Roman" w:cs="Times New Roman"/>
          <w:sz w:val="20"/>
          <w:szCs w:val="20"/>
          <w:lang w:val="en-US"/>
        </w:rPr>
        <w:t xml:space="preserve">for empirical </w:t>
      </w:r>
      <w:r w:rsidR="0003229F" w:rsidRPr="003B7815">
        <w:rPr>
          <w:rFonts w:ascii="Times New Roman" w:hAnsi="Times New Roman" w:cs="Times New Roman"/>
          <w:sz w:val="20"/>
          <w:szCs w:val="20"/>
          <w:lang w:val="en-US"/>
        </w:rPr>
        <w:lastRenderedPageBreak/>
        <w:t>investigation</w:t>
      </w:r>
      <w:r w:rsidR="008356BC" w:rsidRPr="003B7815">
        <w:rPr>
          <w:rFonts w:ascii="Times New Roman" w:hAnsi="Times New Roman" w:cs="Times New Roman"/>
          <w:sz w:val="20"/>
          <w:szCs w:val="20"/>
          <w:lang w:val="en-US"/>
        </w:rPr>
        <w:t>. Section 5</w:t>
      </w:r>
      <w:r w:rsidR="00606261" w:rsidRPr="003B7815">
        <w:rPr>
          <w:rFonts w:ascii="Times New Roman" w:hAnsi="Times New Roman" w:cs="Times New Roman"/>
          <w:sz w:val="20"/>
          <w:szCs w:val="20"/>
          <w:lang w:val="en-US"/>
        </w:rPr>
        <w:t xml:space="preserve"> describes </w:t>
      </w:r>
      <w:r w:rsidR="00D56CBF" w:rsidRPr="003B7815">
        <w:rPr>
          <w:rFonts w:ascii="Times New Roman" w:hAnsi="Times New Roman" w:cs="Times New Roman"/>
          <w:sz w:val="20"/>
          <w:szCs w:val="20"/>
          <w:lang w:val="en-US"/>
        </w:rPr>
        <w:t xml:space="preserve">the data and </w:t>
      </w:r>
      <w:r w:rsidR="004105ED" w:rsidRPr="003B7815">
        <w:rPr>
          <w:rFonts w:ascii="Times New Roman" w:hAnsi="Times New Roman" w:cs="Times New Roman"/>
          <w:sz w:val="20"/>
          <w:szCs w:val="20"/>
          <w:lang w:val="en-US"/>
        </w:rPr>
        <w:t xml:space="preserve">Section 6 sketches </w:t>
      </w:r>
      <w:r w:rsidR="00D71270" w:rsidRPr="003B7815">
        <w:rPr>
          <w:rFonts w:ascii="Times New Roman" w:hAnsi="Times New Roman" w:cs="Times New Roman"/>
          <w:sz w:val="20"/>
          <w:szCs w:val="20"/>
          <w:lang w:val="en-US"/>
        </w:rPr>
        <w:t xml:space="preserve">the </w:t>
      </w:r>
      <w:r w:rsidR="00F021D2" w:rsidRPr="003B7815">
        <w:rPr>
          <w:rFonts w:ascii="Times New Roman" w:hAnsi="Times New Roman" w:cs="Times New Roman"/>
          <w:sz w:val="20"/>
          <w:szCs w:val="20"/>
          <w:lang w:val="en-US"/>
        </w:rPr>
        <w:t>econometric</w:t>
      </w:r>
      <w:r w:rsidR="00D56CBF" w:rsidRPr="003B7815">
        <w:rPr>
          <w:rFonts w:ascii="Times New Roman" w:hAnsi="Times New Roman" w:cs="Times New Roman"/>
          <w:sz w:val="20"/>
          <w:szCs w:val="20"/>
          <w:lang w:val="en-US"/>
        </w:rPr>
        <w:t xml:space="preserve"> strategy</w:t>
      </w:r>
      <w:r w:rsidR="00694B6B" w:rsidRPr="003B7815">
        <w:rPr>
          <w:rFonts w:ascii="Times New Roman" w:hAnsi="Times New Roman" w:cs="Times New Roman"/>
          <w:sz w:val="20"/>
          <w:szCs w:val="20"/>
          <w:lang w:val="en-US"/>
        </w:rPr>
        <w:t xml:space="preserve"> to be applied</w:t>
      </w:r>
      <w:r w:rsidR="00A94B36" w:rsidRPr="003B7815">
        <w:rPr>
          <w:rFonts w:ascii="Times New Roman" w:hAnsi="Times New Roman" w:cs="Times New Roman"/>
          <w:sz w:val="20"/>
          <w:szCs w:val="20"/>
          <w:lang w:val="en-US"/>
        </w:rPr>
        <w:t xml:space="preserve"> in testing for </w:t>
      </w:r>
      <w:r w:rsidR="00D20C26" w:rsidRPr="003B7815">
        <w:rPr>
          <w:rFonts w:ascii="Times New Roman" w:hAnsi="Times New Roman" w:cs="Times New Roman"/>
          <w:sz w:val="20"/>
          <w:szCs w:val="20"/>
          <w:lang w:val="en-US"/>
        </w:rPr>
        <w:t>selected hypothesi</w:t>
      </w:r>
      <w:r w:rsidR="00A94B36" w:rsidRPr="003B7815">
        <w:rPr>
          <w:rFonts w:ascii="Times New Roman" w:hAnsi="Times New Roman" w:cs="Times New Roman"/>
          <w:sz w:val="20"/>
          <w:szCs w:val="20"/>
          <w:lang w:val="en-US"/>
        </w:rPr>
        <w:t>s</w:t>
      </w:r>
      <w:r w:rsidR="00AB06F5" w:rsidRPr="003B7815">
        <w:rPr>
          <w:rFonts w:ascii="Times New Roman" w:hAnsi="Times New Roman" w:cs="Times New Roman"/>
          <w:sz w:val="20"/>
          <w:szCs w:val="20"/>
          <w:lang w:val="en-US"/>
        </w:rPr>
        <w:t xml:space="preserve">. </w:t>
      </w:r>
      <w:r w:rsidR="004105ED" w:rsidRPr="003B7815">
        <w:rPr>
          <w:rFonts w:ascii="Times New Roman" w:hAnsi="Times New Roman" w:cs="Times New Roman"/>
          <w:sz w:val="20"/>
          <w:szCs w:val="20"/>
          <w:lang w:val="en-US"/>
        </w:rPr>
        <w:t>Section 7</w:t>
      </w:r>
      <w:r w:rsidR="00D56CBF" w:rsidRPr="003B7815">
        <w:rPr>
          <w:rFonts w:ascii="Times New Roman" w:hAnsi="Times New Roman" w:cs="Times New Roman"/>
          <w:sz w:val="20"/>
          <w:szCs w:val="20"/>
          <w:lang w:val="en-US"/>
        </w:rPr>
        <w:t xml:space="preserve"> discusses </w:t>
      </w:r>
      <w:r w:rsidR="0015378A" w:rsidRPr="003B7815">
        <w:rPr>
          <w:rFonts w:ascii="Times New Roman" w:hAnsi="Times New Roman" w:cs="Times New Roman"/>
          <w:sz w:val="20"/>
          <w:szCs w:val="20"/>
          <w:lang w:val="en-US"/>
        </w:rPr>
        <w:t>some preliminary</w:t>
      </w:r>
      <w:r w:rsidR="00D56CBF" w:rsidRPr="003B7815">
        <w:rPr>
          <w:rFonts w:ascii="Times New Roman" w:hAnsi="Times New Roman" w:cs="Times New Roman"/>
          <w:sz w:val="20"/>
          <w:szCs w:val="20"/>
          <w:lang w:val="en-US"/>
        </w:rPr>
        <w:t xml:space="preserve"> results and</w:t>
      </w:r>
      <w:r w:rsidR="004105ED" w:rsidRPr="003B7815">
        <w:rPr>
          <w:rFonts w:ascii="Times New Roman" w:hAnsi="Times New Roman" w:cs="Times New Roman"/>
          <w:sz w:val="20"/>
          <w:szCs w:val="20"/>
          <w:lang w:val="en-US"/>
        </w:rPr>
        <w:t xml:space="preserve"> Section 8 enumerates basic limitations of the study.  L</w:t>
      </w:r>
      <w:r w:rsidR="00D71270" w:rsidRPr="003B7815">
        <w:rPr>
          <w:rFonts w:ascii="Times New Roman" w:hAnsi="Times New Roman" w:cs="Times New Roman"/>
          <w:sz w:val="20"/>
          <w:szCs w:val="20"/>
          <w:lang w:val="en-US"/>
        </w:rPr>
        <w:t>astly,</w:t>
      </w:r>
      <w:r w:rsidR="004105ED" w:rsidRPr="003B7815">
        <w:rPr>
          <w:rFonts w:ascii="Times New Roman" w:hAnsi="Times New Roman" w:cs="Times New Roman"/>
          <w:sz w:val="20"/>
          <w:szCs w:val="20"/>
          <w:lang w:val="en-US"/>
        </w:rPr>
        <w:t xml:space="preserve"> Section 9</w:t>
      </w:r>
      <w:r w:rsidR="00D56CBF" w:rsidRPr="003B7815">
        <w:rPr>
          <w:rFonts w:ascii="Times New Roman" w:hAnsi="Times New Roman" w:cs="Times New Roman"/>
          <w:sz w:val="20"/>
          <w:szCs w:val="20"/>
          <w:lang w:val="en-US"/>
        </w:rPr>
        <w:t xml:space="preserve"> concludes.</w:t>
      </w:r>
    </w:p>
    <w:p w:rsidR="002A31F5" w:rsidRPr="003B7815" w:rsidRDefault="003B7815" w:rsidP="003B7815">
      <w:pPr>
        <w:pStyle w:val="Nadpis1"/>
        <w:rPr>
          <w:lang w:val="en-US"/>
        </w:rPr>
      </w:pPr>
      <w:bookmarkStart w:id="8" w:name="_Toc344995456"/>
      <w:r>
        <w:rPr>
          <w:lang w:val="en-US"/>
        </w:rPr>
        <w:t xml:space="preserve">II. </w:t>
      </w:r>
      <w:r w:rsidR="002A31F5" w:rsidRPr="003B7815">
        <w:rPr>
          <w:lang w:val="en-US"/>
        </w:rPr>
        <w:t>Motivation</w:t>
      </w:r>
      <w:bookmarkEnd w:id="8"/>
    </w:p>
    <w:p w:rsidR="002A31F5"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The ruling of the German Constitutional Court is probably the most up-to-date example of judicial fiscal activism</w:t>
      </w:r>
      <w:r w:rsidRPr="003B7815">
        <w:rPr>
          <w:rStyle w:val="Znakapoznpodarou"/>
          <w:rFonts w:ascii="Times New Roman" w:hAnsi="Times New Roman" w:cs="Times New Roman"/>
          <w:sz w:val="20"/>
          <w:szCs w:val="20"/>
          <w:lang w:val="en-US"/>
        </w:rPr>
        <w:footnoteReference w:id="10"/>
      </w:r>
      <w:r w:rsidRPr="003B7815">
        <w:rPr>
          <w:rFonts w:ascii="Times New Roman" w:hAnsi="Times New Roman" w:cs="Times New Roman"/>
          <w:sz w:val="20"/>
          <w:szCs w:val="20"/>
          <w:lang w:val="en-US"/>
        </w:rPr>
        <w:t xml:space="preserve">. In mid-September 2012, </w:t>
      </w:r>
      <w:r w:rsidR="00FF70FC" w:rsidRPr="003B7815">
        <w:rPr>
          <w:rFonts w:ascii="Times New Roman" w:hAnsi="Times New Roman" w:cs="Times New Roman"/>
          <w:sz w:val="20"/>
          <w:szCs w:val="20"/>
          <w:lang w:val="en-US"/>
        </w:rPr>
        <w:t>t</w:t>
      </w:r>
      <w:r w:rsidRPr="003B7815">
        <w:rPr>
          <w:rFonts w:ascii="Times New Roman" w:hAnsi="Times New Roman" w:cs="Times New Roman"/>
          <w:sz w:val="20"/>
          <w:szCs w:val="20"/>
          <w:lang w:val="en-US"/>
        </w:rPr>
        <w:t xml:space="preserve">he Federal Constitutional Court in Karlsruhe rejected </w:t>
      </w:r>
      <w:r w:rsidR="00AC56EE" w:rsidRPr="003B7815">
        <w:rPr>
          <w:rFonts w:ascii="Times New Roman" w:hAnsi="Times New Roman" w:cs="Times New Roman"/>
          <w:sz w:val="20"/>
          <w:szCs w:val="20"/>
          <w:lang w:val="en-US"/>
        </w:rPr>
        <w:t>a lawsuit</w:t>
      </w:r>
      <w:r w:rsidRPr="003B7815">
        <w:rPr>
          <w:rFonts w:ascii="Times New Roman" w:hAnsi="Times New Roman" w:cs="Times New Roman"/>
          <w:sz w:val="20"/>
          <w:szCs w:val="20"/>
          <w:lang w:val="en-US"/>
        </w:rPr>
        <w:t xml:space="preserve"> which questioned the German ratification of the European Stability Mechanism (ESM)</w:t>
      </w:r>
      <w:r w:rsidRPr="003B7815">
        <w:rPr>
          <w:rStyle w:val="Znakapoznpodarou"/>
          <w:rFonts w:ascii="Times New Roman" w:hAnsi="Times New Roman" w:cs="Times New Roman"/>
          <w:sz w:val="20"/>
          <w:szCs w:val="20"/>
          <w:lang w:val="en-US"/>
        </w:rPr>
        <w:footnoteReference w:id="11"/>
      </w:r>
      <w:r w:rsidRPr="003B7815">
        <w:rPr>
          <w:rFonts w:ascii="Times New Roman" w:hAnsi="Times New Roman" w:cs="Times New Roman"/>
          <w:sz w:val="20"/>
          <w:szCs w:val="20"/>
          <w:lang w:val="en-US"/>
        </w:rPr>
        <w:t xml:space="preserve"> and fiscal compact</w:t>
      </w:r>
      <w:r w:rsidRPr="003B7815">
        <w:rPr>
          <w:rStyle w:val="Znakapoznpodarou"/>
          <w:rFonts w:ascii="Times New Roman" w:hAnsi="Times New Roman" w:cs="Times New Roman"/>
          <w:sz w:val="20"/>
          <w:szCs w:val="20"/>
          <w:lang w:val="en-US"/>
        </w:rPr>
        <w:footnoteReference w:id="12"/>
      </w:r>
      <w:r w:rsidRPr="003B7815">
        <w:rPr>
          <w:rFonts w:ascii="Times New Roman" w:hAnsi="Times New Roman" w:cs="Times New Roman"/>
          <w:sz w:val="20"/>
          <w:szCs w:val="20"/>
          <w:lang w:val="en-US"/>
        </w:rPr>
        <w:t xml:space="preserve">. The decision to reject the </w:t>
      </w:r>
      <w:r w:rsidR="00AC56EE" w:rsidRPr="003B7815">
        <w:rPr>
          <w:rFonts w:ascii="Times New Roman" w:hAnsi="Times New Roman" w:cs="Times New Roman"/>
          <w:sz w:val="20"/>
          <w:szCs w:val="20"/>
          <w:lang w:val="en-US"/>
        </w:rPr>
        <w:t>lawsuit</w:t>
      </w:r>
      <w:r w:rsidRPr="003B7815">
        <w:rPr>
          <w:rFonts w:ascii="Times New Roman" w:hAnsi="Times New Roman" w:cs="Times New Roman"/>
          <w:sz w:val="20"/>
          <w:szCs w:val="20"/>
          <w:lang w:val="en-US"/>
        </w:rPr>
        <w:t xml:space="preserve"> allowed </w:t>
      </w:r>
      <w:r w:rsidR="00FB36CB" w:rsidRPr="003B7815">
        <w:rPr>
          <w:rFonts w:ascii="Times New Roman" w:hAnsi="Times New Roman" w:cs="Times New Roman"/>
          <w:sz w:val="20"/>
          <w:szCs w:val="20"/>
          <w:lang w:val="en-US"/>
        </w:rPr>
        <w:t>the inclusion of</w:t>
      </w:r>
      <w:r w:rsidRPr="003B7815">
        <w:rPr>
          <w:rFonts w:ascii="Times New Roman" w:hAnsi="Times New Roman" w:cs="Times New Roman"/>
          <w:sz w:val="20"/>
          <w:szCs w:val="20"/>
          <w:lang w:val="en-US"/>
        </w:rPr>
        <w:t xml:space="preserve"> the ESM and the fiscal compact in the German legislation. It is </w:t>
      </w:r>
      <w:r w:rsidR="00FC5731" w:rsidRPr="003B7815">
        <w:rPr>
          <w:rFonts w:ascii="Times New Roman" w:hAnsi="Times New Roman" w:cs="Times New Roman"/>
          <w:sz w:val="20"/>
          <w:szCs w:val="20"/>
          <w:lang w:val="en-US"/>
        </w:rPr>
        <w:t>worth</w:t>
      </w:r>
      <w:r w:rsidRPr="003B7815">
        <w:rPr>
          <w:rFonts w:ascii="Times New Roman" w:hAnsi="Times New Roman" w:cs="Times New Roman"/>
          <w:sz w:val="20"/>
          <w:szCs w:val="20"/>
          <w:lang w:val="en-US"/>
        </w:rPr>
        <w:t xml:space="preserve"> emphasi</w:t>
      </w:r>
      <w:r w:rsidR="00FC5731" w:rsidRPr="003B7815">
        <w:rPr>
          <w:rFonts w:ascii="Times New Roman" w:hAnsi="Times New Roman" w:cs="Times New Roman"/>
          <w:sz w:val="20"/>
          <w:szCs w:val="20"/>
          <w:lang w:val="en-US"/>
        </w:rPr>
        <w:t>zing</w:t>
      </w:r>
      <w:r w:rsidRPr="003B7815">
        <w:rPr>
          <w:rFonts w:ascii="Times New Roman" w:hAnsi="Times New Roman" w:cs="Times New Roman"/>
          <w:sz w:val="20"/>
          <w:szCs w:val="20"/>
          <w:lang w:val="en-US"/>
        </w:rPr>
        <w:t xml:space="preserve"> that such </w:t>
      </w:r>
      <w:r w:rsidR="00FB36CB"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ruling was indispensable for both of these </w:t>
      </w:r>
      <w:r w:rsidR="00FC5731" w:rsidRPr="003B7815">
        <w:rPr>
          <w:rFonts w:ascii="Times New Roman" w:hAnsi="Times New Roman" w:cs="Times New Roman"/>
          <w:sz w:val="20"/>
          <w:szCs w:val="20"/>
          <w:lang w:val="en-US"/>
        </w:rPr>
        <w:t>e</w:t>
      </w:r>
      <w:r w:rsidRPr="003B7815">
        <w:rPr>
          <w:rFonts w:ascii="Times New Roman" w:hAnsi="Times New Roman" w:cs="Times New Roman"/>
          <w:sz w:val="20"/>
          <w:szCs w:val="20"/>
          <w:lang w:val="en-US"/>
        </w:rPr>
        <w:t xml:space="preserve">uro-rescue policies to start operating. However, the Court’s role did not terminate with </w:t>
      </w:r>
      <w:r w:rsidR="00685CAB"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mere ‘no’ decision against the lawsuit. </w:t>
      </w:r>
      <w:r w:rsidR="00FB36CB" w:rsidRPr="003B7815">
        <w:rPr>
          <w:rFonts w:ascii="Times New Roman" w:hAnsi="Times New Roman" w:cs="Times New Roman"/>
          <w:sz w:val="20"/>
          <w:szCs w:val="20"/>
          <w:lang w:val="en-US"/>
        </w:rPr>
        <w:t>T</w:t>
      </w:r>
      <w:r w:rsidRPr="003B7815">
        <w:rPr>
          <w:rFonts w:ascii="Times New Roman" w:hAnsi="Times New Roman" w:cs="Times New Roman"/>
          <w:sz w:val="20"/>
          <w:szCs w:val="20"/>
          <w:lang w:val="en-US"/>
        </w:rPr>
        <w:t>hrough</w:t>
      </w:r>
      <w:r w:rsidR="00FB36CB" w:rsidRPr="003B7815">
        <w:rPr>
          <w:rFonts w:ascii="Times New Roman" w:hAnsi="Times New Roman" w:cs="Times New Roman"/>
          <w:sz w:val="20"/>
          <w:szCs w:val="20"/>
          <w:lang w:val="en-US"/>
        </w:rPr>
        <w:t>out</w:t>
      </w:r>
      <w:r w:rsidRPr="003B7815">
        <w:rPr>
          <w:rFonts w:ascii="Times New Roman" w:hAnsi="Times New Roman" w:cs="Times New Roman"/>
          <w:sz w:val="20"/>
          <w:szCs w:val="20"/>
          <w:lang w:val="en-US"/>
        </w:rPr>
        <w:t xml:space="preserve"> the decision, </w:t>
      </w:r>
      <w:r w:rsidR="00FC5731"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judges set a range of formal conditions regarding German participation in the ESM. Particularly, they discretionally capped at 190 billion </w:t>
      </w:r>
      <w:r w:rsidR="00FC5731" w:rsidRPr="003B7815">
        <w:rPr>
          <w:rFonts w:ascii="Times New Roman" w:hAnsi="Times New Roman" w:cs="Times New Roman"/>
          <w:sz w:val="20"/>
          <w:szCs w:val="20"/>
          <w:lang w:val="en-US"/>
        </w:rPr>
        <w:t>e</w:t>
      </w:r>
      <w:r w:rsidRPr="003B7815">
        <w:rPr>
          <w:rFonts w:ascii="Times New Roman" w:hAnsi="Times New Roman" w:cs="Times New Roman"/>
          <w:sz w:val="20"/>
          <w:szCs w:val="20"/>
          <w:lang w:val="en-US"/>
        </w:rPr>
        <w:t>uro the German contribution to the ESM and required the consent of the German parliament to increase this amount.</w:t>
      </w:r>
      <w:r w:rsidRPr="003B7815">
        <w:rPr>
          <w:rStyle w:val="Znakapoznpodarou"/>
          <w:rFonts w:ascii="Times New Roman" w:hAnsi="Times New Roman" w:cs="Times New Roman"/>
          <w:sz w:val="20"/>
          <w:szCs w:val="20"/>
          <w:lang w:val="en-US"/>
        </w:rPr>
        <w:footnoteReference w:id="13"/>
      </w:r>
      <w:r w:rsidRPr="003B7815">
        <w:rPr>
          <w:rFonts w:ascii="Times New Roman" w:hAnsi="Times New Roman" w:cs="Times New Roman"/>
          <w:sz w:val="20"/>
          <w:szCs w:val="20"/>
          <w:lang w:val="en-US"/>
        </w:rPr>
        <w:t xml:space="preserve"> Thus, on the one hand, the judges approved German participation in the rescue policies, which was potentially </w:t>
      </w:r>
      <w:r w:rsidR="00966E59" w:rsidRPr="003B7815">
        <w:rPr>
          <w:rFonts w:ascii="Times New Roman" w:hAnsi="Times New Roman" w:cs="Times New Roman"/>
          <w:sz w:val="20"/>
          <w:szCs w:val="20"/>
          <w:lang w:val="en-US"/>
        </w:rPr>
        <w:t>important</w:t>
      </w:r>
      <w:r w:rsidRPr="003B7815">
        <w:rPr>
          <w:rFonts w:ascii="Times New Roman" w:hAnsi="Times New Roman" w:cs="Times New Roman"/>
          <w:sz w:val="20"/>
          <w:szCs w:val="20"/>
          <w:lang w:val="en-US"/>
        </w:rPr>
        <w:t xml:space="preserve"> </w:t>
      </w:r>
      <w:r w:rsidR="00383420" w:rsidRPr="003B7815">
        <w:rPr>
          <w:rFonts w:ascii="Times New Roman" w:hAnsi="Times New Roman" w:cs="Times New Roman"/>
          <w:sz w:val="20"/>
          <w:szCs w:val="20"/>
          <w:lang w:val="en-US"/>
        </w:rPr>
        <w:t xml:space="preserve">to restore confidence </w:t>
      </w:r>
      <w:r w:rsidR="00966E59" w:rsidRPr="003B7815">
        <w:rPr>
          <w:rFonts w:ascii="Times New Roman" w:hAnsi="Times New Roman" w:cs="Times New Roman"/>
          <w:sz w:val="20"/>
          <w:szCs w:val="20"/>
          <w:lang w:val="en-US"/>
        </w:rPr>
        <w:t>in</w:t>
      </w:r>
      <w:r w:rsidRPr="003B7815">
        <w:rPr>
          <w:rFonts w:ascii="Times New Roman" w:hAnsi="Times New Roman" w:cs="Times New Roman"/>
          <w:sz w:val="20"/>
          <w:szCs w:val="20"/>
          <w:lang w:val="en-US"/>
        </w:rPr>
        <w:t xml:space="preserve"> the Eurozone in light of the debt crisis. On the other hand, they limited the extent of German contribution and imposed rigidities under which the state could augment the scope of </w:t>
      </w:r>
      <w:r w:rsidR="00685CA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funding. Inevitably, both aspects of this decision affect the budgetary process and consequently curb</w:t>
      </w:r>
      <w:r w:rsidR="00FC5731" w:rsidRPr="003B7815">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German public finance.</w:t>
      </w:r>
      <w:r w:rsidRPr="003B7815">
        <w:rPr>
          <w:rStyle w:val="Znakapoznpodarou"/>
          <w:rFonts w:ascii="Times New Roman" w:hAnsi="Times New Roman" w:cs="Times New Roman"/>
          <w:sz w:val="20"/>
          <w:szCs w:val="20"/>
          <w:lang w:val="en-US"/>
        </w:rPr>
        <w:footnoteReference w:id="14"/>
      </w:r>
      <w:r w:rsidRPr="003B7815">
        <w:rPr>
          <w:rFonts w:ascii="Times New Roman" w:hAnsi="Times New Roman" w:cs="Times New Roman"/>
          <w:sz w:val="20"/>
          <w:szCs w:val="20"/>
          <w:lang w:val="en-US"/>
        </w:rPr>
        <w:t xml:space="preserve"> </w:t>
      </w:r>
    </w:p>
    <w:p w:rsidR="002A31F5"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lastRenderedPageBreak/>
        <w:t xml:space="preserve">Clearly, Germany is not the sole country where judges played an important role in </w:t>
      </w:r>
      <w:r w:rsidR="00685CA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fiscal policy area. For instance, in July 2012, the Portuguese Constitutional Court declared the austerity plan</w:t>
      </w:r>
      <w:r w:rsidR="0030373D" w:rsidRPr="003B7815">
        <w:rPr>
          <w:rFonts w:ascii="Times New Roman" w:hAnsi="Times New Roman" w:cs="Times New Roman"/>
          <w:sz w:val="20"/>
          <w:szCs w:val="20"/>
          <w:lang w:val="en-US"/>
        </w:rPr>
        <w:t>, which was launched by the federal government as a measure to contend with fiscal crisis, unconstitutional</w:t>
      </w:r>
      <w:r w:rsidRPr="003B7815">
        <w:rPr>
          <w:rFonts w:ascii="Times New Roman" w:hAnsi="Times New Roman" w:cs="Times New Roman"/>
          <w:sz w:val="20"/>
          <w:szCs w:val="20"/>
          <w:lang w:val="en-US"/>
        </w:rPr>
        <w:t>. The judges opposed a crucial part of the plan which suggested limiting an extra holiday and Christmas pay for public sector workers. In the Court’s opinion, the deficit-cutting program infringed the principles of equity. According to the judges, the cost of fiscal consolidation was unequally distributed among public and private sectors, imposing too heavy burdens on the former.</w:t>
      </w:r>
      <w:r w:rsidRPr="003B7815">
        <w:rPr>
          <w:rStyle w:val="Znakapoznpodarou"/>
          <w:rFonts w:ascii="Times New Roman" w:hAnsi="Times New Roman" w:cs="Times New Roman"/>
          <w:sz w:val="20"/>
          <w:szCs w:val="20"/>
          <w:lang w:val="en-US"/>
        </w:rPr>
        <w:footnoteReference w:id="15"/>
      </w:r>
      <w:r w:rsidRPr="003B7815">
        <w:rPr>
          <w:rFonts w:ascii="Times New Roman" w:hAnsi="Times New Roman" w:cs="Times New Roman"/>
          <w:sz w:val="20"/>
          <w:szCs w:val="20"/>
          <w:lang w:val="en-US"/>
        </w:rPr>
        <w:t xml:space="preserve"> It seems plausible to conjecture that</w:t>
      </w:r>
      <w:r w:rsidR="002D6765"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as a result of this decision, </w:t>
      </w:r>
      <w:r w:rsidR="0061355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fiscal tightening program in Portugal </w:t>
      </w:r>
      <w:r w:rsidR="002469BA" w:rsidRPr="003B7815">
        <w:rPr>
          <w:rFonts w:ascii="Times New Roman" w:hAnsi="Times New Roman" w:cs="Times New Roman"/>
          <w:sz w:val="20"/>
          <w:szCs w:val="20"/>
          <w:lang w:val="en-US"/>
        </w:rPr>
        <w:t>was</w:t>
      </w:r>
      <w:r w:rsidRPr="003B7815">
        <w:rPr>
          <w:rFonts w:ascii="Times New Roman" w:hAnsi="Times New Roman" w:cs="Times New Roman"/>
          <w:sz w:val="20"/>
          <w:szCs w:val="20"/>
          <w:lang w:val="en-US"/>
        </w:rPr>
        <w:t xml:space="preserve"> delayed. Similarly to Portugal, some austerity measures were ruled unconstitutional, for instance, in the Czech Republic (concerning </w:t>
      </w:r>
      <w:r w:rsidR="0061355B"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reduction of judges’ salaries)</w:t>
      </w:r>
      <w:r w:rsidRPr="003B7815">
        <w:rPr>
          <w:rStyle w:val="Znakapoznpodarou"/>
          <w:rFonts w:ascii="Times New Roman" w:hAnsi="Times New Roman" w:cs="Times New Roman"/>
          <w:sz w:val="20"/>
          <w:szCs w:val="20"/>
          <w:lang w:val="en-US"/>
        </w:rPr>
        <w:footnoteReference w:id="16"/>
      </w:r>
      <w:r w:rsidRPr="003B7815">
        <w:rPr>
          <w:rFonts w:ascii="Times New Roman" w:hAnsi="Times New Roman" w:cs="Times New Roman"/>
          <w:sz w:val="20"/>
          <w:szCs w:val="20"/>
          <w:lang w:val="en-US"/>
        </w:rPr>
        <w:t xml:space="preserve"> and in Romania (regarding cuts in pensions)</w:t>
      </w:r>
      <w:r w:rsidRPr="003B7815">
        <w:rPr>
          <w:rStyle w:val="Znakapoznpodarou"/>
          <w:rFonts w:ascii="Times New Roman" w:hAnsi="Times New Roman" w:cs="Times New Roman"/>
          <w:sz w:val="20"/>
          <w:szCs w:val="20"/>
          <w:lang w:val="en-US"/>
        </w:rPr>
        <w:footnoteReference w:id="17"/>
      </w:r>
      <w:r w:rsidRPr="003B7815">
        <w:rPr>
          <w:rFonts w:ascii="Times New Roman" w:hAnsi="Times New Roman" w:cs="Times New Roman"/>
          <w:sz w:val="20"/>
          <w:szCs w:val="20"/>
          <w:lang w:val="en-US"/>
        </w:rPr>
        <w:t>. The list of countries where the fiscal activism of the Constitutional Court has been observed in recent years could be easily extended by including France</w:t>
      </w:r>
      <w:r w:rsidRPr="003B7815">
        <w:rPr>
          <w:rStyle w:val="Znakapoznpodarou"/>
          <w:rFonts w:ascii="Times New Roman" w:hAnsi="Times New Roman" w:cs="Times New Roman"/>
          <w:sz w:val="20"/>
          <w:szCs w:val="20"/>
          <w:lang w:val="en-US"/>
        </w:rPr>
        <w:footnoteReference w:id="18"/>
      </w:r>
      <w:r w:rsidRPr="003B7815">
        <w:rPr>
          <w:rFonts w:ascii="Times New Roman" w:hAnsi="Times New Roman" w:cs="Times New Roman"/>
          <w:sz w:val="20"/>
          <w:szCs w:val="20"/>
          <w:lang w:val="en-US"/>
        </w:rPr>
        <w:t xml:space="preserve"> (cancelation of the carbon tax)</w:t>
      </w:r>
      <w:r w:rsidRPr="003B7815">
        <w:rPr>
          <w:rStyle w:val="Znakapoznpodarou"/>
          <w:rFonts w:ascii="Times New Roman" w:hAnsi="Times New Roman" w:cs="Times New Roman"/>
          <w:sz w:val="20"/>
          <w:szCs w:val="20"/>
          <w:lang w:val="en-US"/>
        </w:rPr>
        <w:footnoteReference w:id="19"/>
      </w:r>
      <w:r w:rsidRPr="003B7815">
        <w:rPr>
          <w:rFonts w:ascii="Times New Roman" w:hAnsi="Times New Roman" w:cs="Times New Roman"/>
          <w:sz w:val="20"/>
          <w:szCs w:val="20"/>
          <w:lang w:val="en-US"/>
        </w:rPr>
        <w:t xml:space="preserve"> and Italy (annulation of the luxury tax)</w:t>
      </w:r>
      <w:r w:rsidRPr="003B7815">
        <w:rPr>
          <w:rStyle w:val="Znakapoznpodarou"/>
          <w:rFonts w:ascii="Times New Roman" w:hAnsi="Times New Roman" w:cs="Times New Roman"/>
          <w:sz w:val="20"/>
          <w:szCs w:val="20"/>
          <w:lang w:val="en-US"/>
        </w:rPr>
        <w:footnoteReference w:id="20"/>
      </w:r>
      <w:r w:rsidRPr="003B7815">
        <w:rPr>
          <w:rFonts w:ascii="Times New Roman" w:hAnsi="Times New Roman" w:cs="Times New Roman"/>
          <w:sz w:val="20"/>
          <w:szCs w:val="20"/>
          <w:lang w:val="en-US"/>
        </w:rPr>
        <w:t xml:space="preserve">. Overall, each of these decisions by Constitutional Courts limited, at least to some extent, the scope of government discretionary action in the </w:t>
      </w:r>
      <w:r w:rsidR="0061355B" w:rsidRPr="003B7815">
        <w:rPr>
          <w:rFonts w:ascii="Times New Roman" w:hAnsi="Times New Roman" w:cs="Times New Roman"/>
          <w:sz w:val="20"/>
          <w:szCs w:val="20"/>
          <w:lang w:val="en-US"/>
        </w:rPr>
        <w:t xml:space="preserve">area of </w:t>
      </w:r>
      <w:r w:rsidRPr="003B7815">
        <w:rPr>
          <w:rFonts w:ascii="Times New Roman" w:hAnsi="Times New Roman" w:cs="Times New Roman"/>
          <w:sz w:val="20"/>
          <w:szCs w:val="20"/>
          <w:lang w:val="en-US"/>
        </w:rPr>
        <w:t>fiscal policy.</w:t>
      </w:r>
    </w:p>
    <w:p w:rsidR="002A31F5" w:rsidRPr="003B7815" w:rsidRDefault="00405D1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However</w:t>
      </w:r>
      <w:r w:rsidR="002A31F5" w:rsidRPr="003B7815">
        <w:rPr>
          <w:rFonts w:ascii="Times New Roman" w:hAnsi="Times New Roman" w:cs="Times New Roman"/>
          <w:sz w:val="20"/>
          <w:szCs w:val="20"/>
          <w:lang w:val="en-US"/>
        </w:rPr>
        <w:t>, Hungary constitutes another pivotal case. According to the new Constitution of 2011</w:t>
      </w:r>
      <w:r w:rsidR="002A31F5" w:rsidRPr="003B7815">
        <w:rPr>
          <w:rStyle w:val="Znakapoznpodarou"/>
          <w:rFonts w:ascii="Times New Roman" w:hAnsi="Times New Roman" w:cs="Times New Roman"/>
          <w:sz w:val="20"/>
          <w:szCs w:val="20"/>
          <w:lang w:val="en-US"/>
        </w:rPr>
        <w:footnoteReference w:id="21"/>
      </w:r>
      <w:r w:rsidR="002A31F5" w:rsidRPr="003B7815">
        <w:rPr>
          <w:rFonts w:ascii="Times New Roman" w:hAnsi="Times New Roman" w:cs="Times New Roman"/>
          <w:sz w:val="20"/>
          <w:szCs w:val="20"/>
          <w:lang w:val="en-US"/>
        </w:rPr>
        <w:t>, the Hungarian Constitutional Court is explicitly excluded from ruling on issues related to budget and taxation. This limitation will be upheld until public debt drops to 50% of GDP from the current level of roughly 80% of GDP.</w:t>
      </w:r>
      <w:r w:rsidR="002A31F5" w:rsidRPr="003B7815">
        <w:rPr>
          <w:rStyle w:val="Znakapoznpodarou"/>
          <w:rFonts w:ascii="Times New Roman" w:hAnsi="Times New Roman" w:cs="Times New Roman"/>
          <w:sz w:val="20"/>
          <w:szCs w:val="20"/>
          <w:lang w:val="en-US"/>
        </w:rPr>
        <w:footnoteReference w:id="22"/>
      </w:r>
      <w:r w:rsidR="002A31F5" w:rsidRPr="003B7815">
        <w:rPr>
          <w:rFonts w:ascii="Times New Roman" w:hAnsi="Times New Roman" w:cs="Times New Roman"/>
          <w:sz w:val="20"/>
          <w:szCs w:val="20"/>
          <w:lang w:val="en-US"/>
        </w:rPr>
        <w:t xml:space="preserve"> </w:t>
      </w:r>
      <w:r w:rsidR="002A31F5" w:rsidRPr="003B7815">
        <w:rPr>
          <w:rFonts w:ascii="Times New Roman" w:hAnsi="Times New Roman" w:cs="Times New Roman"/>
          <w:sz w:val="20"/>
          <w:szCs w:val="20"/>
          <w:lang w:val="en-US"/>
        </w:rPr>
        <w:lastRenderedPageBreak/>
        <w:t>Interestingly, prior to this constitutional reform, the Hungarian Constitutional Court was the most activist court in the Central and Eastern Europe</w:t>
      </w:r>
      <w:r w:rsidR="002A31F5" w:rsidRPr="003B7815">
        <w:rPr>
          <w:rStyle w:val="Znakapoznpodarou"/>
          <w:rFonts w:ascii="Times New Roman" w:hAnsi="Times New Roman" w:cs="Times New Roman"/>
          <w:sz w:val="20"/>
          <w:szCs w:val="20"/>
          <w:lang w:val="en-US"/>
        </w:rPr>
        <w:footnoteReference w:id="23"/>
      </w:r>
      <w:r w:rsidR="002A31F5" w:rsidRPr="003B7815">
        <w:rPr>
          <w:rFonts w:ascii="Times New Roman" w:hAnsi="Times New Roman" w:cs="Times New Roman"/>
          <w:sz w:val="20"/>
          <w:szCs w:val="20"/>
          <w:lang w:val="en-US"/>
        </w:rPr>
        <w:t>, if not the world, including activism in the fiscal policy area (</w:t>
      </w:r>
      <w:proofErr w:type="spellStart"/>
      <w:r w:rsidR="002A31F5" w:rsidRPr="003B7815">
        <w:rPr>
          <w:rFonts w:ascii="Times New Roman" w:hAnsi="Times New Roman" w:cs="Times New Roman"/>
          <w:sz w:val="20"/>
          <w:szCs w:val="20"/>
          <w:lang w:val="en-US"/>
        </w:rPr>
        <w:t>Sadurski</w:t>
      </w:r>
      <w:proofErr w:type="spellEnd"/>
      <w:r w:rsidRPr="003B7815">
        <w:rPr>
          <w:rFonts w:ascii="Times New Roman" w:hAnsi="Times New Roman" w:cs="Times New Roman"/>
          <w:sz w:val="20"/>
          <w:szCs w:val="20"/>
          <w:lang w:val="en-US"/>
        </w:rPr>
        <w:t>,</w:t>
      </w:r>
      <w:r w:rsidR="002A31F5" w:rsidRPr="003B7815">
        <w:rPr>
          <w:rFonts w:ascii="Times New Roman" w:hAnsi="Times New Roman" w:cs="Times New Roman"/>
          <w:sz w:val="20"/>
          <w:szCs w:val="20"/>
          <w:lang w:val="en-US"/>
        </w:rPr>
        <w:t xml:space="preserve"> 2002). For instance, in 1995 judges ruled unconstitutional 26 provisions of the austerity plan, such as the abolishment of social entitlements (e.g. sick leave benefits and family allowances), cancelation of pension plans and staffing cuts in higher education (Schwartz</w:t>
      </w:r>
      <w:r w:rsidRPr="003B7815">
        <w:rPr>
          <w:rFonts w:ascii="Times New Roman" w:hAnsi="Times New Roman" w:cs="Times New Roman"/>
          <w:sz w:val="20"/>
          <w:szCs w:val="20"/>
          <w:lang w:val="en-US"/>
        </w:rPr>
        <w:t>,</w:t>
      </w:r>
      <w:r w:rsidR="002A31F5" w:rsidRPr="003B7815">
        <w:rPr>
          <w:rFonts w:ascii="Times New Roman" w:hAnsi="Times New Roman" w:cs="Times New Roman"/>
          <w:sz w:val="20"/>
          <w:szCs w:val="20"/>
          <w:lang w:val="en-GB"/>
        </w:rPr>
        <w:t xml:space="preserve"> 2002)</w:t>
      </w:r>
      <w:r w:rsidR="002A31F5" w:rsidRPr="003B7815">
        <w:rPr>
          <w:rFonts w:ascii="Times New Roman" w:hAnsi="Times New Roman" w:cs="Times New Roman"/>
          <w:sz w:val="20"/>
          <w:szCs w:val="20"/>
          <w:lang w:val="en-US"/>
        </w:rPr>
        <w:t>. According to the Hungarian Ministry of Finance, those decisions were equivalent to 20-30% of the value of the entire austerity program. Drawing from past experience and more recent Court’s decisions, which once again were mostly unfavorable to the budget consolidation</w:t>
      </w:r>
      <w:r w:rsidR="002A31F5" w:rsidRPr="003B7815">
        <w:rPr>
          <w:rStyle w:val="Znakapoznpodarou"/>
          <w:rFonts w:ascii="Times New Roman" w:hAnsi="Times New Roman" w:cs="Times New Roman"/>
          <w:sz w:val="20"/>
          <w:szCs w:val="20"/>
          <w:lang w:val="en-US"/>
        </w:rPr>
        <w:footnoteReference w:id="24"/>
      </w:r>
      <w:r w:rsidR="002A31F5" w:rsidRPr="003B7815">
        <w:rPr>
          <w:rFonts w:ascii="Times New Roman" w:hAnsi="Times New Roman" w:cs="Times New Roman"/>
          <w:sz w:val="20"/>
          <w:szCs w:val="20"/>
          <w:lang w:val="en-US"/>
        </w:rPr>
        <w:t xml:space="preserve">, </w:t>
      </w:r>
      <w:r w:rsidR="0061355B" w:rsidRPr="003B7815">
        <w:rPr>
          <w:rFonts w:ascii="Times New Roman" w:hAnsi="Times New Roman" w:cs="Times New Roman"/>
          <w:sz w:val="20"/>
          <w:szCs w:val="20"/>
          <w:lang w:val="en-US"/>
        </w:rPr>
        <w:t xml:space="preserve">the </w:t>
      </w:r>
      <w:proofErr w:type="spellStart"/>
      <w:r w:rsidR="002A31F5" w:rsidRPr="003B7815">
        <w:rPr>
          <w:rFonts w:ascii="Times New Roman" w:hAnsi="Times New Roman" w:cs="Times New Roman"/>
          <w:i/>
          <w:sz w:val="20"/>
          <w:szCs w:val="20"/>
          <w:lang w:val="en-US"/>
        </w:rPr>
        <w:t>Fidesz</w:t>
      </w:r>
      <w:proofErr w:type="spellEnd"/>
      <w:r w:rsidR="002A31F5" w:rsidRPr="003B7815">
        <w:rPr>
          <w:rFonts w:ascii="Times New Roman" w:hAnsi="Times New Roman" w:cs="Times New Roman"/>
          <w:i/>
          <w:sz w:val="20"/>
          <w:szCs w:val="20"/>
          <w:lang w:val="en-US"/>
        </w:rPr>
        <w:t>-KDNP</w:t>
      </w:r>
      <w:r w:rsidR="002A31F5" w:rsidRPr="003B7815">
        <w:rPr>
          <w:rFonts w:ascii="Times New Roman" w:hAnsi="Times New Roman" w:cs="Times New Roman"/>
          <w:sz w:val="20"/>
          <w:szCs w:val="20"/>
          <w:lang w:val="en-US"/>
        </w:rPr>
        <w:t xml:space="preserve"> coalition government</w:t>
      </w:r>
      <w:r w:rsidR="00845E26" w:rsidRPr="003B7815">
        <w:rPr>
          <w:rStyle w:val="Znakapoznpodarou"/>
          <w:rFonts w:ascii="Times New Roman" w:hAnsi="Times New Roman" w:cs="Times New Roman"/>
          <w:sz w:val="20"/>
          <w:szCs w:val="20"/>
          <w:lang w:val="en-US"/>
        </w:rPr>
        <w:footnoteReference w:id="25"/>
      </w:r>
      <w:r w:rsidR="002A31F5" w:rsidRPr="003B7815">
        <w:rPr>
          <w:rFonts w:ascii="Times New Roman" w:hAnsi="Times New Roman" w:cs="Times New Roman"/>
          <w:sz w:val="20"/>
          <w:szCs w:val="20"/>
          <w:lang w:val="en-US"/>
        </w:rPr>
        <w:t xml:space="preserve"> decided to curtail the Court’s activity. This controversial move could be pursued </w:t>
      </w:r>
      <w:r w:rsidR="00D00E3A" w:rsidRPr="003B7815">
        <w:rPr>
          <w:rFonts w:ascii="Times New Roman" w:hAnsi="Times New Roman" w:cs="Times New Roman"/>
          <w:sz w:val="20"/>
          <w:szCs w:val="20"/>
          <w:lang w:val="en-US"/>
        </w:rPr>
        <w:t>because</w:t>
      </w:r>
      <w:r w:rsidR="002A31F5" w:rsidRPr="003B7815">
        <w:rPr>
          <w:rFonts w:ascii="Times New Roman" w:hAnsi="Times New Roman" w:cs="Times New Roman"/>
          <w:sz w:val="20"/>
          <w:szCs w:val="20"/>
          <w:lang w:val="en-US"/>
        </w:rPr>
        <w:t xml:space="preserve"> the conservative </w:t>
      </w:r>
      <w:proofErr w:type="spellStart"/>
      <w:r w:rsidR="002A31F5" w:rsidRPr="003B7815">
        <w:rPr>
          <w:rFonts w:ascii="Times New Roman" w:hAnsi="Times New Roman" w:cs="Times New Roman"/>
          <w:i/>
          <w:sz w:val="20"/>
          <w:szCs w:val="20"/>
          <w:lang w:val="en-US"/>
        </w:rPr>
        <w:t>Fidesz</w:t>
      </w:r>
      <w:proofErr w:type="spellEnd"/>
      <w:r w:rsidR="002A31F5" w:rsidRPr="003B7815">
        <w:rPr>
          <w:rFonts w:ascii="Times New Roman" w:hAnsi="Times New Roman" w:cs="Times New Roman"/>
          <w:i/>
          <w:sz w:val="20"/>
          <w:szCs w:val="20"/>
          <w:lang w:val="en-US"/>
        </w:rPr>
        <w:t xml:space="preserve">-KDNP </w:t>
      </w:r>
      <w:r w:rsidR="002A31F5" w:rsidRPr="003B7815">
        <w:rPr>
          <w:rFonts w:ascii="Times New Roman" w:hAnsi="Times New Roman" w:cs="Times New Roman"/>
          <w:sz w:val="20"/>
          <w:szCs w:val="20"/>
          <w:lang w:val="en-US"/>
        </w:rPr>
        <w:t xml:space="preserve">coalition </w:t>
      </w:r>
      <w:r w:rsidR="00061A48" w:rsidRPr="003B7815">
        <w:rPr>
          <w:rFonts w:ascii="Times New Roman" w:hAnsi="Times New Roman" w:cs="Times New Roman"/>
          <w:sz w:val="20"/>
          <w:szCs w:val="20"/>
          <w:lang w:val="en-US"/>
        </w:rPr>
        <w:t xml:space="preserve">had attained </w:t>
      </w:r>
      <w:r w:rsidR="002A31F5" w:rsidRPr="003B7815">
        <w:rPr>
          <w:rFonts w:ascii="Times New Roman" w:hAnsi="Times New Roman" w:cs="Times New Roman"/>
          <w:sz w:val="20"/>
          <w:szCs w:val="20"/>
          <w:lang w:val="en-US"/>
        </w:rPr>
        <w:t xml:space="preserve">the qualified majority of 2/3 of parliamentarian votes. Due to </w:t>
      </w:r>
      <w:r w:rsidR="0061355B" w:rsidRPr="003B7815">
        <w:rPr>
          <w:rFonts w:ascii="Times New Roman" w:hAnsi="Times New Roman" w:cs="Times New Roman"/>
          <w:sz w:val="20"/>
          <w:szCs w:val="20"/>
          <w:lang w:val="en-US"/>
        </w:rPr>
        <w:t xml:space="preserve">the </w:t>
      </w:r>
      <w:r w:rsidR="002A31F5" w:rsidRPr="003B7815">
        <w:rPr>
          <w:rFonts w:ascii="Times New Roman" w:hAnsi="Times New Roman" w:cs="Times New Roman"/>
          <w:sz w:val="20"/>
          <w:szCs w:val="20"/>
          <w:lang w:val="en-US"/>
        </w:rPr>
        <w:t>restricted role of the Court, the government was able to regain full discretion in fiscal policy and launch a fiscal adjustment process.</w:t>
      </w:r>
      <w:r w:rsidR="002A31F5" w:rsidRPr="003B7815">
        <w:rPr>
          <w:rStyle w:val="Znakapoznpodarou"/>
          <w:rFonts w:ascii="Times New Roman" w:hAnsi="Times New Roman" w:cs="Times New Roman"/>
          <w:sz w:val="20"/>
          <w:szCs w:val="20"/>
          <w:lang w:val="en-US"/>
        </w:rPr>
        <w:footnoteReference w:id="26"/>
      </w:r>
      <w:r w:rsidR="002A31F5" w:rsidRPr="003B7815">
        <w:rPr>
          <w:rFonts w:ascii="Times New Roman" w:hAnsi="Times New Roman" w:cs="Times New Roman"/>
          <w:sz w:val="20"/>
          <w:szCs w:val="20"/>
          <w:lang w:val="en-US"/>
        </w:rPr>
        <w:t xml:space="preserve"> The latter</w:t>
      </w:r>
      <w:r w:rsidR="00D00E3A" w:rsidRPr="003B7815">
        <w:rPr>
          <w:rFonts w:ascii="Times New Roman" w:hAnsi="Times New Roman" w:cs="Times New Roman"/>
          <w:sz w:val="20"/>
          <w:szCs w:val="20"/>
          <w:lang w:val="en-US"/>
        </w:rPr>
        <w:t xml:space="preserve"> was</w:t>
      </w:r>
      <w:r w:rsidR="002A31F5" w:rsidRPr="003B7815">
        <w:rPr>
          <w:rFonts w:ascii="Times New Roman" w:hAnsi="Times New Roman" w:cs="Times New Roman"/>
          <w:sz w:val="20"/>
          <w:szCs w:val="20"/>
          <w:lang w:val="en-US"/>
        </w:rPr>
        <w:t xml:space="preserve">, to </w:t>
      </w:r>
      <w:r w:rsidR="00D00E3A" w:rsidRPr="003B7815">
        <w:rPr>
          <w:rFonts w:ascii="Times New Roman" w:hAnsi="Times New Roman" w:cs="Times New Roman"/>
          <w:sz w:val="20"/>
          <w:szCs w:val="20"/>
          <w:lang w:val="en-US"/>
        </w:rPr>
        <w:t xml:space="preserve">a </w:t>
      </w:r>
      <w:r w:rsidR="002A31F5" w:rsidRPr="003B7815">
        <w:rPr>
          <w:rFonts w:ascii="Times New Roman" w:hAnsi="Times New Roman" w:cs="Times New Roman"/>
          <w:sz w:val="20"/>
          <w:szCs w:val="20"/>
          <w:lang w:val="en-US"/>
        </w:rPr>
        <w:t xml:space="preserve">large extent, revenue driven, i.e. fiscal consolidation was achieved through an increase </w:t>
      </w:r>
      <w:r w:rsidR="0062603A" w:rsidRPr="003B7815">
        <w:rPr>
          <w:rFonts w:ascii="Times New Roman" w:hAnsi="Times New Roman" w:cs="Times New Roman"/>
          <w:sz w:val="20"/>
          <w:szCs w:val="20"/>
          <w:lang w:val="en-US"/>
        </w:rPr>
        <w:t>in</w:t>
      </w:r>
      <w:r w:rsidR="002A31F5" w:rsidRPr="003B7815">
        <w:rPr>
          <w:rFonts w:ascii="Times New Roman" w:hAnsi="Times New Roman" w:cs="Times New Roman"/>
          <w:sz w:val="20"/>
          <w:szCs w:val="20"/>
          <w:lang w:val="en-US"/>
        </w:rPr>
        <w:t xml:space="preserve"> taxes</w:t>
      </w:r>
      <w:r w:rsidR="002A31F5" w:rsidRPr="003B7815">
        <w:rPr>
          <w:rStyle w:val="Znakapoznpodarou"/>
          <w:rFonts w:ascii="Times New Roman" w:hAnsi="Times New Roman" w:cs="Times New Roman"/>
          <w:sz w:val="20"/>
          <w:szCs w:val="20"/>
          <w:lang w:val="en-US"/>
        </w:rPr>
        <w:footnoteReference w:id="27"/>
      </w:r>
      <w:r w:rsidR="002A31F5" w:rsidRPr="003B7815">
        <w:rPr>
          <w:rFonts w:ascii="Times New Roman" w:hAnsi="Times New Roman" w:cs="Times New Roman"/>
          <w:sz w:val="20"/>
          <w:szCs w:val="20"/>
          <w:lang w:val="en-US"/>
        </w:rPr>
        <w:t xml:space="preserve"> and the </w:t>
      </w:r>
      <w:r w:rsidR="0048755E" w:rsidRPr="003B7815">
        <w:rPr>
          <w:rFonts w:ascii="Times New Roman" w:hAnsi="Times New Roman" w:cs="Times New Roman"/>
          <w:sz w:val="20"/>
          <w:szCs w:val="20"/>
          <w:lang w:val="en-US"/>
        </w:rPr>
        <w:t>nationalization of</w:t>
      </w:r>
      <w:r w:rsidR="002A31F5" w:rsidRPr="003B7815">
        <w:rPr>
          <w:rFonts w:ascii="Times New Roman" w:hAnsi="Times New Roman" w:cs="Times New Roman"/>
          <w:sz w:val="20"/>
          <w:szCs w:val="20"/>
          <w:lang w:val="en-US"/>
        </w:rPr>
        <w:t xml:space="preserve"> the </w:t>
      </w:r>
      <w:r w:rsidR="0048755E" w:rsidRPr="003B7815">
        <w:rPr>
          <w:rFonts w:ascii="Times New Roman" w:hAnsi="Times New Roman" w:cs="Times New Roman"/>
          <w:sz w:val="20"/>
          <w:szCs w:val="20"/>
          <w:lang w:val="en-US"/>
        </w:rPr>
        <w:t>private-pension fund</w:t>
      </w:r>
      <w:r w:rsidR="002A31F5" w:rsidRPr="003B7815">
        <w:rPr>
          <w:rStyle w:val="Znakapoznpodarou"/>
          <w:rFonts w:ascii="Times New Roman" w:hAnsi="Times New Roman" w:cs="Times New Roman"/>
          <w:sz w:val="20"/>
          <w:szCs w:val="20"/>
          <w:lang w:val="en-US"/>
        </w:rPr>
        <w:footnoteReference w:id="28"/>
      </w:r>
      <w:r w:rsidR="002A31F5" w:rsidRPr="003B7815">
        <w:rPr>
          <w:rFonts w:ascii="Times New Roman" w:hAnsi="Times New Roman" w:cs="Times New Roman"/>
          <w:sz w:val="20"/>
          <w:szCs w:val="20"/>
          <w:lang w:val="en-US"/>
        </w:rPr>
        <w:t>. The government</w:t>
      </w:r>
      <w:r w:rsidR="0062603A" w:rsidRPr="003B7815">
        <w:rPr>
          <w:rFonts w:ascii="Times New Roman" w:hAnsi="Times New Roman" w:cs="Times New Roman"/>
          <w:sz w:val="20"/>
          <w:szCs w:val="20"/>
          <w:lang w:val="en-US"/>
        </w:rPr>
        <w:t>’s</w:t>
      </w:r>
      <w:r w:rsidR="002A31F5" w:rsidRPr="003B7815">
        <w:rPr>
          <w:rFonts w:ascii="Times New Roman" w:hAnsi="Times New Roman" w:cs="Times New Roman"/>
          <w:sz w:val="20"/>
          <w:szCs w:val="20"/>
          <w:lang w:val="en-US"/>
        </w:rPr>
        <w:t xml:space="preserve"> decision to diminish the importance of the Constitutional Court </w:t>
      </w:r>
      <w:r w:rsidR="002A31F5" w:rsidRPr="003B7815">
        <w:rPr>
          <w:rFonts w:ascii="Times New Roman" w:hAnsi="Times New Roman" w:cs="Times New Roman"/>
          <w:sz w:val="20"/>
          <w:szCs w:val="20"/>
          <w:lang w:val="en-US"/>
        </w:rPr>
        <w:lastRenderedPageBreak/>
        <w:t xml:space="preserve">remains controversial and is perceived as </w:t>
      </w:r>
      <w:r w:rsidR="0062603A" w:rsidRPr="003B7815">
        <w:rPr>
          <w:rFonts w:ascii="Times New Roman" w:hAnsi="Times New Roman" w:cs="Times New Roman"/>
          <w:sz w:val="20"/>
          <w:szCs w:val="20"/>
          <w:lang w:val="en-US"/>
        </w:rPr>
        <w:t xml:space="preserve">a </w:t>
      </w:r>
      <w:r w:rsidR="002A31F5" w:rsidRPr="003B7815">
        <w:rPr>
          <w:rFonts w:ascii="Times New Roman" w:hAnsi="Times New Roman" w:cs="Times New Roman"/>
          <w:sz w:val="20"/>
          <w:szCs w:val="20"/>
          <w:lang w:val="en-US"/>
        </w:rPr>
        <w:t>violation of the rule of law and standards of democracy.</w:t>
      </w:r>
      <w:r w:rsidR="002A31F5" w:rsidRPr="003B7815">
        <w:rPr>
          <w:rStyle w:val="Znakapoznpodarou"/>
          <w:rFonts w:ascii="Times New Roman" w:hAnsi="Times New Roman" w:cs="Times New Roman"/>
          <w:sz w:val="20"/>
          <w:szCs w:val="20"/>
          <w:lang w:val="en-US"/>
        </w:rPr>
        <w:footnoteReference w:id="29"/>
      </w:r>
      <w:r w:rsidR="002A31F5" w:rsidRPr="003B7815">
        <w:rPr>
          <w:rFonts w:ascii="Times New Roman" w:hAnsi="Times New Roman" w:cs="Times New Roman"/>
          <w:sz w:val="20"/>
          <w:szCs w:val="20"/>
          <w:lang w:val="en-US"/>
        </w:rPr>
        <w:t xml:space="preserve"> The Hungarian case demonstrates the dynamics in the relation</w:t>
      </w:r>
      <w:r w:rsidR="0073396B" w:rsidRPr="003B7815">
        <w:rPr>
          <w:rFonts w:ascii="Times New Roman" w:hAnsi="Times New Roman" w:cs="Times New Roman"/>
          <w:sz w:val="20"/>
          <w:szCs w:val="20"/>
          <w:lang w:val="en-US"/>
        </w:rPr>
        <w:t>ship</w:t>
      </w:r>
      <w:r w:rsidR="002A31F5" w:rsidRPr="003B7815">
        <w:rPr>
          <w:rFonts w:ascii="Times New Roman" w:hAnsi="Times New Roman" w:cs="Times New Roman"/>
          <w:sz w:val="20"/>
          <w:szCs w:val="20"/>
          <w:lang w:val="en-US"/>
        </w:rPr>
        <w:t xml:space="preserve"> between the Constitutional Court and incumbents. Whenever the Court is too activist in restraining political </w:t>
      </w:r>
      <w:r w:rsidR="00E93393" w:rsidRPr="003B7815">
        <w:rPr>
          <w:rFonts w:ascii="Times New Roman" w:hAnsi="Times New Roman" w:cs="Times New Roman"/>
          <w:sz w:val="20"/>
          <w:szCs w:val="20"/>
          <w:lang w:val="en-US"/>
        </w:rPr>
        <w:t xml:space="preserve">fiscal </w:t>
      </w:r>
      <w:r w:rsidR="002A31F5" w:rsidRPr="003B7815">
        <w:rPr>
          <w:rFonts w:ascii="Times New Roman" w:hAnsi="Times New Roman" w:cs="Times New Roman"/>
          <w:sz w:val="20"/>
          <w:szCs w:val="20"/>
          <w:lang w:val="en-US"/>
        </w:rPr>
        <w:t>di</w:t>
      </w:r>
      <w:r w:rsidR="0062603A" w:rsidRPr="003B7815">
        <w:rPr>
          <w:rFonts w:ascii="Times New Roman" w:hAnsi="Times New Roman" w:cs="Times New Roman"/>
          <w:sz w:val="20"/>
          <w:szCs w:val="20"/>
          <w:lang w:val="en-US"/>
        </w:rPr>
        <w:t>scretion, governors might intend</w:t>
      </w:r>
      <w:r w:rsidR="002A31F5" w:rsidRPr="003B7815">
        <w:rPr>
          <w:rFonts w:ascii="Times New Roman" w:hAnsi="Times New Roman" w:cs="Times New Roman"/>
          <w:sz w:val="20"/>
          <w:szCs w:val="20"/>
          <w:lang w:val="en-US"/>
        </w:rPr>
        <w:t xml:space="preserve"> to undermine its role, once they are able to amend the constitution.</w:t>
      </w:r>
    </w:p>
    <w:p w:rsidR="0062603A"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Although this paper focuses on Europe, it is </w:t>
      </w:r>
      <w:r w:rsidR="0073396B" w:rsidRPr="003B7815">
        <w:rPr>
          <w:rFonts w:ascii="Times New Roman" w:hAnsi="Times New Roman" w:cs="Times New Roman"/>
          <w:sz w:val="20"/>
          <w:szCs w:val="20"/>
          <w:lang w:val="en-US"/>
        </w:rPr>
        <w:t xml:space="preserve">certainly </w:t>
      </w:r>
      <w:r w:rsidRPr="003B7815">
        <w:rPr>
          <w:rFonts w:ascii="Times New Roman" w:hAnsi="Times New Roman" w:cs="Times New Roman"/>
          <w:sz w:val="20"/>
          <w:szCs w:val="20"/>
          <w:lang w:val="en-US"/>
        </w:rPr>
        <w:t>not the only place where the Constitutional Court’s decisions interfere with reforms of budgetary allocations and tax collection. It turns out, for instance, that judges are key players in the budget process in Colombia. A decade ago, the Colombian Constitutional Court declared unconstitutional a law imposing a 2% VAT on items which were previously free of taxes and another law which aimed at reducing pensions (</w:t>
      </w:r>
      <w:proofErr w:type="spellStart"/>
      <w:r w:rsidRPr="003B7815">
        <w:rPr>
          <w:rFonts w:ascii="Times New Roman" w:hAnsi="Times New Roman" w:cs="Times New Roman"/>
          <w:sz w:val="20"/>
          <w:szCs w:val="20"/>
          <w:lang w:val="en-US"/>
        </w:rPr>
        <w:t>Eslava</w:t>
      </w:r>
      <w:proofErr w:type="spellEnd"/>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2006). Interestingly, constitutional judges in Colombia not only annul laws but are active in lawmaking and </w:t>
      </w:r>
      <w:r w:rsidR="00E922F3"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imposing </w:t>
      </w:r>
      <w:r w:rsidR="00E922F3" w:rsidRPr="003B7815">
        <w:rPr>
          <w:rFonts w:ascii="Times New Roman" w:hAnsi="Times New Roman" w:cs="Times New Roman"/>
          <w:sz w:val="20"/>
          <w:szCs w:val="20"/>
          <w:lang w:val="en-US"/>
        </w:rPr>
        <w:t>of revised</w:t>
      </w:r>
      <w:r w:rsidRPr="003B7815">
        <w:rPr>
          <w:rFonts w:ascii="Times New Roman" w:hAnsi="Times New Roman" w:cs="Times New Roman"/>
          <w:sz w:val="20"/>
          <w:szCs w:val="20"/>
          <w:lang w:val="en-US"/>
        </w:rPr>
        <w:t xml:space="preserve"> spending on the executive. For example, in 2004, the Constitutional Court</w:t>
      </w:r>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dealing with internal displacement problems</w:t>
      </w:r>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determined that the rights of families, forced to leave their premises as a consequence of the state’s inner conflict, were violated. In the aftermath of the Court’s decision, the government was obliged to develop a compensation mechanism for displaced individuals (Cárdenas et al.</w:t>
      </w:r>
      <w:r w:rsidR="00E922F3"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2009). </w:t>
      </w:r>
    </w:p>
    <w:p w:rsidR="00F16050" w:rsidRPr="003B7815" w:rsidRDefault="002A31F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Judicial fiscal activism is </w:t>
      </w:r>
      <w:r w:rsidR="00E61444" w:rsidRPr="003B7815">
        <w:rPr>
          <w:rFonts w:ascii="Times New Roman" w:hAnsi="Times New Roman" w:cs="Times New Roman"/>
          <w:sz w:val="20"/>
          <w:szCs w:val="20"/>
          <w:lang w:val="en-US"/>
        </w:rPr>
        <w:t xml:space="preserve">also </w:t>
      </w:r>
      <w:r w:rsidRPr="003B7815">
        <w:rPr>
          <w:rFonts w:ascii="Times New Roman" w:hAnsi="Times New Roman" w:cs="Times New Roman"/>
          <w:sz w:val="20"/>
          <w:szCs w:val="20"/>
          <w:lang w:val="en-US"/>
        </w:rPr>
        <w:t xml:space="preserve">present in Israel. In a very recent case from 2012, the Israeli High Court of Justice revoked a provision in the Income Tax Ordinance. The latter provision provided tax benefits for </w:t>
      </w:r>
      <w:r w:rsidR="00F8415E" w:rsidRPr="003B7815">
        <w:rPr>
          <w:rFonts w:ascii="Times New Roman" w:hAnsi="Times New Roman" w:cs="Times New Roman"/>
          <w:sz w:val="20"/>
          <w:szCs w:val="20"/>
          <w:lang w:val="en-US"/>
        </w:rPr>
        <w:t>certain</w:t>
      </w:r>
      <w:r w:rsidRPr="003B7815">
        <w:rPr>
          <w:rFonts w:ascii="Times New Roman" w:hAnsi="Times New Roman" w:cs="Times New Roman"/>
          <w:sz w:val="20"/>
          <w:szCs w:val="20"/>
          <w:lang w:val="en-US"/>
        </w:rPr>
        <w:t xml:space="preserve"> settlements. According to the Court, the methods by which the settlements were selected for receiving benefits impeded the right </w:t>
      </w:r>
      <w:r w:rsidR="00E61444" w:rsidRPr="003B7815">
        <w:rPr>
          <w:rFonts w:ascii="Times New Roman" w:hAnsi="Times New Roman" w:cs="Times New Roman"/>
          <w:sz w:val="20"/>
          <w:szCs w:val="20"/>
          <w:lang w:val="en-US"/>
        </w:rPr>
        <w:t>to</w:t>
      </w:r>
      <w:r w:rsidRPr="003B7815">
        <w:rPr>
          <w:rFonts w:ascii="Times New Roman" w:hAnsi="Times New Roman" w:cs="Times New Roman"/>
          <w:sz w:val="20"/>
          <w:szCs w:val="20"/>
          <w:lang w:val="en-US"/>
        </w:rPr>
        <w:t xml:space="preserve"> equality and </w:t>
      </w:r>
      <w:r w:rsidR="00B566C5" w:rsidRPr="003B7815">
        <w:rPr>
          <w:rFonts w:ascii="Times New Roman" w:hAnsi="Times New Roman" w:cs="Times New Roman"/>
          <w:sz w:val="20"/>
          <w:szCs w:val="20"/>
          <w:lang w:val="en-US"/>
        </w:rPr>
        <w:t xml:space="preserve">unconstitutionally </w:t>
      </w:r>
      <w:r w:rsidRPr="003B7815">
        <w:rPr>
          <w:rFonts w:ascii="Times New Roman" w:hAnsi="Times New Roman" w:cs="Times New Roman"/>
          <w:sz w:val="20"/>
          <w:szCs w:val="20"/>
          <w:lang w:val="en-US"/>
        </w:rPr>
        <w:t xml:space="preserve">discriminated between proximate and substantively similar areas. Besides declaring </w:t>
      </w:r>
      <w:r w:rsidR="00AA0E96" w:rsidRPr="003B7815">
        <w:rPr>
          <w:rFonts w:ascii="Times New Roman" w:hAnsi="Times New Roman" w:cs="Times New Roman"/>
          <w:sz w:val="20"/>
          <w:szCs w:val="20"/>
          <w:lang w:val="en-US"/>
        </w:rPr>
        <w:t xml:space="preserve">void a provision which provided </w:t>
      </w:r>
      <w:r w:rsidRPr="003B7815">
        <w:rPr>
          <w:rFonts w:ascii="Times New Roman" w:hAnsi="Times New Roman" w:cs="Times New Roman"/>
          <w:sz w:val="20"/>
          <w:szCs w:val="20"/>
          <w:lang w:val="en-US"/>
        </w:rPr>
        <w:t xml:space="preserve">tax benefits for some Jewish </w:t>
      </w:r>
      <w:r w:rsidR="00FA74B8" w:rsidRPr="003B7815">
        <w:rPr>
          <w:rFonts w:ascii="Times New Roman" w:hAnsi="Times New Roman" w:cs="Times New Roman"/>
          <w:sz w:val="20"/>
          <w:szCs w:val="20"/>
          <w:lang w:val="en-US"/>
        </w:rPr>
        <w:t>settlements</w:t>
      </w:r>
      <w:r w:rsidRPr="003B7815">
        <w:rPr>
          <w:rFonts w:ascii="Times New Roman" w:hAnsi="Times New Roman" w:cs="Times New Roman"/>
          <w:sz w:val="20"/>
          <w:szCs w:val="20"/>
          <w:lang w:val="en-US"/>
        </w:rPr>
        <w:t>, the Court instructed the legislator to include three Arabic areas for tax reimbursements.</w:t>
      </w:r>
      <w:r w:rsidRPr="003B7815">
        <w:rPr>
          <w:rStyle w:val="Znakapoznpodarou"/>
          <w:rFonts w:ascii="Times New Roman" w:hAnsi="Times New Roman" w:cs="Times New Roman"/>
          <w:sz w:val="20"/>
          <w:szCs w:val="20"/>
          <w:lang w:val="en-US"/>
        </w:rPr>
        <w:footnoteReference w:id="30"/>
      </w:r>
      <w:r w:rsidRPr="003B7815">
        <w:rPr>
          <w:rFonts w:ascii="Times New Roman" w:hAnsi="Times New Roman" w:cs="Times New Roman"/>
          <w:sz w:val="20"/>
          <w:szCs w:val="20"/>
          <w:lang w:val="en-US"/>
        </w:rPr>
        <w:t xml:space="preserve">     </w:t>
      </w:r>
    </w:p>
    <w:p w:rsidR="00A76EDB" w:rsidRPr="003B7815" w:rsidRDefault="002469B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A</w:t>
      </w:r>
      <w:r w:rsidR="008356BC" w:rsidRPr="003B7815">
        <w:rPr>
          <w:rFonts w:ascii="Times New Roman" w:hAnsi="Times New Roman" w:cs="Times New Roman"/>
          <w:sz w:val="20"/>
          <w:szCs w:val="20"/>
          <w:lang w:val="en-US"/>
        </w:rPr>
        <w:t>ll th</w:t>
      </w:r>
      <w:r w:rsidR="00E61444" w:rsidRPr="003B7815">
        <w:rPr>
          <w:rFonts w:ascii="Times New Roman" w:hAnsi="Times New Roman" w:cs="Times New Roman"/>
          <w:sz w:val="20"/>
          <w:szCs w:val="20"/>
          <w:lang w:val="en-US"/>
        </w:rPr>
        <w:t>e</w:t>
      </w:r>
      <w:r w:rsidR="008356BC" w:rsidRPr="003B7815">
        <w:rPr>
          <w:rFonts w:ascii="Times New Roman" w:hAnsi="Times New Roman" w:cs="Times New Roman"/>
          <w:sz w:val="20"/>
          <w:szCs w:val="20"/>
          <w:lang w:val="en-US"/>
        </w:rPr>
        <w:t xml:space="preserve">se cases </w:t>
      </w:r>
      <w:r w:rsidR="00375D68" w:rsidRPr="003B7815">
        <w:rPr>
          <w:rFonts w:ascii="Times New Roman" w:hAnsi="Times New Roman" w:cs="Times New Roman"/>
          <w:sz w:val="20"/>
          <w:szCs w:val="20"/>
          <w:lang w:val="en-US"/>
        </w:rPr>
        <w:t xml:space="preserve">demonstrate that </w:t>
      </w:r>
      <w:r w:rsidR="009F784E" w:rsidRPr="003B7815">
        <w:rPr>
          <w:rFonts w:ascii="Times New Roman" w:hAnsi="Times New Roman" w:cs="Times New Roman"/>
          <w:sz w:val="20"/>
          <w:szCs w:val="20"/>
          <w:lang w:val="en-US"/>
        </w:rPr>
        <w:t xml:space="preserve">the review of the </w:t>
      </w:r>
      <w:r w:rsidR="00375D68" w:rsidRPr="003B7815">
        <w:rPr>
          <w:rFonts w:ascii="Times New Roman" w:hAnsi="Times New Roman" w:cs="Times New Roman"/>
          <w:sz w:val="20"/>
          <w:szCs w:val="20"/>
          <w:lang w:val="en-US"/>
        </w:rPr>
        <w:t>constitutionality of the law is</w:t>
      </w:r>
      <w:r w:rsidR="009F784E" w:rsidRPr="003B7815">
        <w:rPr>
          <w:rFonts w:ascii="Times New Roman" w:hAnsi="Times New Roman" w:cs="Times New Roman"/>
          <w:sz w:val="20"/>
          <w:szCs w:val="20"/>
          <w:lang w:val="en-US"/>
        </w:rPr>
        <w:t xml:space="preserve"> crucial for the Courts to influence public finance outcomes. </w:t>
      </w:r>
      <w:r w:rsidR="009056EB" w:rsidRPr="003B7815">
        <w:rPr>
          <w:rFonts w:ascii="Times New Roman" w:hAnsi="Times New Roman" w:cs="Times New Roman"/>
          <w:sz w:val="20"/>
          <w:szCs w:val="20"/>
          <w:lang w:val="en-US"/>
        </w:rPr>
        <w:t>One may therefore conjecture that</w:t>
      </w:r>
      <w:r w:rsidR="006933D0" w:rsidRPr="003B7815">
        <w:rPr>
          <w:rFonts w:ascii="Times New Roman" w:hAnsi="Times New Roman" w:cs="Times New Roman"/>
          <w:sz w:val="20"/>
          <w:szCs w:val="20"/>
          <w:lang w:val="en-US"/>
        </w:rPr>
        <w:t xml:space="preserve"> t</w:t>
      </w:r>
      <w:r w:rsidR="004878A9" w:rsidRPr="003B7815">
        <w:rPr>
          <w:rFonts w:ascii="Times New Roman" w:hAnsi="Times New Roman" w:cs="Times New Roman"/>
          <w:sz w:val="20"/>
          <w:szCs w:val="20"/>
          <w:lang w:val="en-US"/>
        </w:rPr>
        <w:t xml:space="preserve">he judicial </w:t>
      </w:r>
      <w:r w:rsidR="008356BC" w:rsidRPr="003B7815">
        <w:rPr>
          <w:rFonts w:ascii="Times New Roman" w:hAnsi="Times New Roman" w:cs="Times New Roman"/>
          <w:sz w:val="20"/>
          <w:szCs w:val="20"/>
          <w:lang w:val="en-US"/>
        </w:rPr>
        <w:t xml:space="preserve">(constitutional) </w:t>
      </w:r>
      <w:r w:rsidR="004878A9" w:rsidRPr="003B7815">
        <w:rPr>
          <w:rFonts w:ascii="Times New Roman" w:hAnsi="Times New Roman" w:cs="Times New Roman"/>
          <w:sz w:val="20"/>
          <w:szCs w:val="20"/>
          <w:lang w:val="en-US"/>
        </w:rPr>
        <w:t xml:space="preserve">review is </w:t>
      </w:r>
      <w:r w:rsidR="00E61444" w:rsidRPr="003B7815">
        <w:rPr>
          <w:rFonts w:ascii="Times New Roman" w:hAnsi="Times New Roman" w:cs="Times New Roman"/>
          <w:sz w:val="20"/>
          <w:szCs w:val="20"/>
          <w:lang w:val="en-US"/>
        </w:rPr>
        <w:t>the</w:t>
      </w:r>
      <w:r w:rsidR="004878A9" w:rsidRPr="003B7815">
        <w:rPr>
          <w:rFonts w:ascii="Times New Roman" w:hAnsi="Times New Roman" w:cs="Times New Roman"/>
          <w:sz w:val="20"/>
          <w:szCs w:val="20"/>
          <w:lang w:val="en-US"/>
        </w:rPr>
        <w:t xml:space="preserve"> main legal device through which the Court</w:t>
      </w:r>
      <w:r w:rsidR="009056EB" w:rsidRPr="003B7815">
        <w:rPr>
          <w:rFonts w:ascii="Times New Roman" w:hAnsi="Times New Roman" w:cs="Times New Roman"/>
          <w:sz w:val="20"/>
          <w:szCs w:val="20"/>
          <w:lang w:val="en-US"/>
        </w:rPr>
        <w:t>s</w:t>
      </w:r>
      <w:r w:rsidR="004878A9" w:rsidRPr="003B7815">
        <w:rPr>
          <w:rFonts w:ascii="Times New Roman" w:hAnsi="Times New Roman" w:cs="Times New Roman"/>
          <w:sz w:val="20"/>
          <w:szCs w:val="20"/>
          <w:lang w:val="en-US"/>
        </w:rPr>
        <w:t xml:space="preserve"> </w:t>
      </w:r>
      <w:r w:rsidR="00F8415E" w:rsidRPr="003B7815">
        <w:rPr>
          <w:rFonts w:ascii="Times New Roman" w:hAnsi="Times New Roman" w:cs="Times New Roman"/>
          <w:sz w:val="20"/>
          <w:szCs w:val="20"/>
          <w:lang w:val="en-US"/>
        </w:rPr>
        <w:t>actually</w:t>
      </w:r>
      <w:r w:rsidR="0062603A" w:rsidRPr="003B7815">
        <w:rPr>
          <w:rFonts w:ascii="Times New Roman" w:hAnsi="Times New Roman" w:cs="Times New Roman"/>
          <w:sz w:val="20"/>
          <w:szCs w:val="20"/>
          <w:lang w:val="en-US"/>
        </w:rPr>
        <w:t xml:space="preserve"> intervene</w:t>
      </w:r>
      <w:r w:rsidR="004878A9" w:rsidRPr="003B7815">
        <w:rPr>
          <w:rFonts w:ascii="Times New Roman" w:hAnsi="Times New Roman" w:cs="Times New Roman"/>
          <w:sz w:val="20"/>
          <w:szCs w:val="20"/>
          <w:lang w:val="en-US"/>
        </w:rPr>
        <w:t xml:space="preserve"> in the political </w:t>
      </w:r>
      <w:r w:rsidR="00F8415E" w:rsidRPr="003B7815">
        <w:rPr>
          <w:rFonts w:ascii="Times New Roman" w:hAnsi="Times New Roman" w:cs="Times New Roman"/>
          <w:sz w:val="20"/>
          <w:szCs w:val="20"/>
          <w:lang w:val="en-US"/>
        </w:rPr>
        <w:t>domain</w:t>
      </w:r>
      <w:r w:rsidR="004878A9" w:rsidRPr="003B7815">
        <w:rPr>
          <w:rFonts w:ascii="Times New Roman" w:hAnsi="Times New Roman" w:cs="Times New Roman"/>
          <w:sz w:val="20"/>
          <w:szCs w:val="20"/>
          <w:lang w:val="en-US"/>
        </w:rPr>
        <w:t xml:space="preserve"> and thereby </w:t>
      </w:r>
      <w:r w:rsidR="00F8415E" w:rsidRPr="003B7815">
        <w:rPr>
          <w:rFonts w:ascii="Times New Roman" w:hAnsi="Times New Roman" w:cs="Times New Roman"/>
          <w:sz w:val="20"/>
          <w:szCs w:val="20"/>
          <w:lang w:val="en-US"/>
        </w:rPr>
        <w:t>affect</w:t>
      </w:r>
      <w:r w:rsidR="004878A9" w:rsidRPr="003B7815">
        <w:rPr>
          <w:rFonts w:ascii="Times New Roman" w:hAnsi="Times New Roman" w:cs="Times New Roman"/>
          <w:sz w:val="20"/>
          <w:szCs w:val="20"/>
          <w:lang w:val="en-US"/>
        </w:rPr>
        <w:t xml:space="preserve"> public finance outcomes.</w:t>
      </w:r>
      <w:r w:rsidR="009F784E" w:rsidRPr="003B7815">
        <w:rPr>
          <w:rFonts w:ascii="Times New Roman" w:hAnsi="Times New Roman" w:cs="Times New Roman"/>
          <w:sz w:val="20"/>
          <w:szCs w:val="20"/>
          <w:lang w:val="en-US"/>
        </w:rPr>
        <w:t xml:space="preserve"> The underlying inquiry</w:t>
      </w:r>
      <w:r w:rsidR="000A4BE7" w:rsidRPr="003B7815">
        <w:rPr>
          <w:rFonts w:ascii="Times New Roman" w:hAnsi="Times New Roman" w:cs="Times New Roman"/>
          <w:sz w:val="20"/>
          <w:szCs w:val="20"/>
          <w:lang w:val="en-US"/>
        </w:rPr>
        <w:t xml:space="preserve"> as to</w:t>
      </w:r>
      <w:r w:rsidR="009F784E" w:rsidRPr="003B7815">
        <w:rPr>
          <w:rFonts w:ascii="Times New Roman" w:hAnsi="Times New Roman" w:cs="Times New Roman"/>
          <w:sz w:val="20"/>
          <w:szCs w:val="20"/>
          <w:lang w:val="en-US"/>
        </w:rPr>
        <w:t xml:space="preserve"> whether the Courts</w:t>
      </w:r>
      <w:r w:rsidR="00E61444" w:rsidRPr="003B7815">
        <w:rPr>
          <w:rFonts w:ascii="Times New Roman" w:hAnsi="Times New Roman" w:cs="Times New Roman"/>
          <w:sz w:val="20"/>
          <w:szCs w:val="20"/>
          <w:lang w:val="en-US"/>
        </w:rPr>
        <w:t>,</w:t>
      </w:r>
      <w:r w:rsidR="009F784E" w:rsidRPr="003B7815">
        <w:rPr>
          <w:rFonts w:ascii="Times New Roman" w:hAnsi="Times New Roman" w:cs="Times New Roman"/>
          <w:sz w:val="20"/>
          <w:szCs w:val="20"/>
          <w:lang w:val="en-US"/>
        </w:rPr>
        <w:t xml:space="preserve"> </w:t>
      </w:r>
      <w:r w:rsidR="00AC645C" w:rsidRPr="003B7815">
        <w:rPr>
          <w:rFonts w:ascii="Times New Roman" w:hAnsi="Times New Roman" w:cs="Times New Roman"/>
          <w:sz w:val="20"/>
          <w:szCs w:val="20"/>
          <w:lang w:val="en-US"/>
        </w:rPr>
        <w:t>through the execution of the judicial review</w:t>
      </w:r>
      <w:r w:rsidR="00E61444" w:rsidRPr="003B7815">
        <w:rPr>
          <w:rFonts w:ascii="Times New Roman" w:hAnsi="Times New Roman" w:cs="Times New Roman"/>
          <w:sz w:val="20"/>
          <w:szCs w:val="20"/>
          <w:lang w:val="en-US"/>
        </w:rPr>
        <w:t>,</w:t>
      </w:r>
      <w:r w:rsidR="00AC645C" w:rsidRPr="003B7815">
        <w:rPr>
          <w:rFonts w:ascii="Times New Roman" w:hAnsi="Times New Roman" w:cs="Times New Roman"/>
          <w:sz w:val="20"/>
          <w:szCs w:val="20"/>
          <w:lang w:val="en-US"/>
        </w:rPr>
        <w:t xml:space="preserve"> </w:t>
      </w:r>
      <w:r w:rsidR="009F784E" w:rsidRPr="003B7815">
        <w:rPr>
          <w:rFonts w:ascii="Times New Roman" w:hAnsi="Times New Roman" w:cs="Times New Roman"/>
          <w:sz w:val="20"/>
          <w:szCs w:val="20"/>
          <w:lang w:val="en-US"/>
        </w:rPr>
        <w:t xml:space="preserve">shape fiscal policy outcomes in a systematic way, remains </w:t>
      </w:r>
      <w:r w:rsidR="005601DE" w:rsidRPr="003B7815">
        <w:rPr>
          <w:rFonts w:ascii="Times New Roman" w:hAnsi="Times New Roman" w:cs="Times New Roman"/>
          <w:sz w:val="20"/>
          <w:szCs w:val="20"/>
          <w:lang w:val="en-US"/>
        </w:rPr>
        <w:t>unanswered</w:t>
      </w:r>
      <w:r w:rsidR="009F784E" w:rsidRPr="003B7815">
        <w:rPr>
          <w:rFonts w:ascii="Times New Roman" w:hAnsi="Times New Roman" w:cs="Times New Roman"/>
          <w:sz w:val="20"/>
          <w:szCs w:val="20"/>
          <w:lang w:val="en-US"/>
        </w:rPr>
        <w:t>.</w:t>
      </w:r>
    </w:p>
    <w:p w:rsidR="005157CF" w:rsidRPr="003B7815" w:rsidRDefault="003B7815" w:rsidP="003B7815">
      <w:pPr>
        <w:pStyle w:val="Nadpis1"/>
        <w:rPr>
          <w:lang w:val="en-US"/>
        </w:rPr>
      </w:pPr>
      <w:bookmarkStart w:id="9" w:name="_Toc344995457"/>
      <w:r>
        <w:t xml:space="preserve">III. </w:t>
      </w:r>
      <w:r w:rsidR="00683284" w:rsidRPr="003B7815">
        <w:t>Related</w:t>
      </w:r>
      <w:r>
        <w:rPr>
          <w:lang w:val="en-US"/>
        </w:rPr>
        <w:t xml:space="preserve"> l</w:t>
      </w:r>
      <w:r w:rsidR="002F1E6C" w:rsidRPr="003B7815">
        <w:rPr>
          <w:lang w:val="en-US"/>
        </w:rPr>
        <w:t>iterature</w:t>
      </w:r>
      <w:bookmarkEnd w:id="9"/>
    </w:p>
    <w:p w:rsidR="00690576" w:rsidRPr="003B7815" w:rsidRDefault="004105ED"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I</w:t>
      </w:r>
      <w:r w:rsidR="00D23880" w:rsidRPr="003B7815">
        <w:rPr>
          <w:rFonts w:ascii="Times New Roman" w:hAnsi="Times New Roman" w:cs="Times New Roman"/>
          <w:sz w:val="20"/>
          <w:szCs w:val="20"/>
          <w:lang w:val="en-US"/>
        </w:rPr>
        <w:t xml:space="preserve">nitial </w:t>
      </w:r>
      <w:r w:rsidR="00FE1414" w:rsidRPr="003B7815">
        <w:rPr>
          <w:rFonts w:ascii="Times New Roman" w:hAnsi="Times New Roman" w:cs="Times New Roman"/>
          <w:sz w:val="20"/>
          <w:szCs w:val="20"/>
          <w:lang w:val="en-US"/>
        </w:rPr>
        <w:t xml:space="preserve">interest in judiciary as </w:t>
      </w:r>
      <w:r w:rsidR="00EA3A23" w:rsidRPr="003B7815">
        <w:rPr>
          <w:rFonts w:ascii="Times New Roman" w:hAnsi="Times New Roman" w:cs="Times New Roman"/>
          <w:sz w:val="20"/>
          <w:szCs w:val="20"/>
          <w:lang w:val="en-US"/>
        </w:rPr>
        <w:t xml:space="preserve">a </w:t>
      </w:r>
      <w:r w:rsidR="00FE1414" w:rsidRPr="003B7815">
        <w:rPr>
          <w:rFonts w:ascii="Times New Roman" w:hAnsi="Times New Roman" w:cs="Times New Roman"/>
          <w:sz w:val="20"/>
          <w:szCs w:val="20"/>
          <w:lang w:val="en-US"/>
        </w:rPr>
        <w:t xml:space="preserve">possible explanatory variable of economic </w:t>
      </w:r>
      <w:r w:rsidR="005E7C27" w:rsidRPr="003B7815">
        <w:rPr>
          <w:rFonts w:ascii="Times New Roman" w:hAnsi="Times New Roman" w:cs="Times New Roman"/>
          <w:sz w:val="20"/>
          <w:szCs w:val="20"/>
          <w:lang w:val="en-US"/>
        </w:rPr>
        <w:t>outcomes</w:t>
      </w:r>
      <w:r w:rsidR="000B4683" w:rsidRPr="003B7815">
        <w:rPr>
          <w:rFonts w:ascii="Times New Roman" w:hAnsi="Times New Roman" w:cs="Times New Roman"/>
          <w:sz w:val="20"/>
          <w:szCs w:val="20"/>
          <w:lang w:val="en-US"/>
        </w:rPr>
        <w:t xml:space="preserve"> can be traced back to the </w:t>
      </w:r>
      <w:r w:rsidR="0019148F" w:rsidRPr="003B7815">
        <w:rPr>
          <w:rFonts w:ascii="Times New Roman" w:hAnsi="Times New Roman" w:cs="Times New Roman"/>
          <w:sz w:val="20"/>
          <w:szCs w:val="20"/>
          <w:lang w:val="en-US"/>
        </w:rPr>
        <w:t>mid-1970s.</w:t>
      </w:r>
      <w:r w:rsidR="00425FA5" w:rsidRPr="003B7815">
        <w:rPr>
          <w:rStyle w:val="Znakapoznpodarou"/>
          <w:rFonts w:ascii="Times New Roman" w:hAnsi="Times New Roman" w:cs="Times New Roman"/>
          <w:sz w:val="20"/>
          <w:szCs w:val="20"/>
          <w:lang w:val="en-US"/>
        </w:rPr>
        <w:footnoteReference w:id="31"/>
      </w:r>
      <w:r w:rsidR="0019148F" w:rsidRPr="003B7815">
        <w:rPr>
          <w:rFonts w:ascii="Times New Roman" w:hAnsi="Times New Roman" w:cs="Times New Roman"/>
          <w:sz w:val="20"/>
          <w:szCs w:val="20"/>
          <w:lang w:val="en-US"/>
        </w:rPr>
        <w:t xml:space="preserve"> </w:t>
      </w:r>
      <w:r w:rsidR="00425FA5" w:rsidRPr="003B7815">
        <w:rPr>
          <w:rFonts w:ascii="Times New Roman" w:hAnsi="Times New Roman" w:cs="Times New Roman"/>
          <w:sz w:val="20"/>
          <w:szCs w:val="20"/>
          <w:lang w:val="en-US"/>
        </w:rPr>
        <w:t>However, t</w:t>
      </w:r>
      <w:r w:rsidR="0019148F" w:rsidRPr="003B7815">
        <w:rPr>
          <w:rFonts w:ascii="Times New Roman" w:hAnsi="Times New Roman" w:cs="Times New Roman"/>
          <w:sz w:val="20"/>
          <w:szCs w:val="20"/>
          <w:lang w:val="en-US"/>
        </w:rPr>
        <w:t xml:space="preserve">he </w:t>
      </w:r>
      <w:r w:rsidR="00EA3A23" w:rsidRPr="003B7815">
        <w:rPr>
          <w:rFonts w:ascii="Times New Roman" w:hAnsi="Times New Roman" w:cs="Times New Roman"/>
          <w:sz w:val="20"/>
          <w:szCs w:val="20"/>
          <w:lang w:val="en-US"/>
        </w:rPr>
        <w:t>continu</w:t>
      </w:r>
      <w:r w:rsidR="00E61444" w:rsidRPr="003B7815">
        <w:rPr>
          <w:rFonts w:ascii="Times New Roman" w:hAnsi="Times New Roman" w:cs="Times New Roman"/>
          <w:sz w:val="20"/>
          <w:szCs w:val="20"/>
          <w:lang w:val="en-US"/>
        </w:rPr>
        <w:t>ing</w:t>
      </w:r>
      <w:r w:rsidR="0019148F" w:rsidRPr="003B7815">
        <w:rPr>
          <w:rFonts w:ascii="Times New Roman" w:hAnsi="Times New Roman" w:cs="Times New Roman"/>
          <w:sz w:val="20"/>
          <w:szCs w:val="20"/>
          <w:lang w:val="en-US"/>
        </w:rPr>
        <w:t xml:space="preserve"> interest in </w:t>
      </w:r>
      <w:r w:rsidR="00EA3A23" w:rsidRPr="003B7815">
        <w:rPr>
          <w:rFonts w:ascii="Times New Roman" w:hAnsi="Times New Roman" w:cs="Times New Roman"/>
          <w:sz w:val="20"/>
          <w:szCs w:val="20"/>
          <w:lang w:val="en-US"/>
        </w:rPr>
        <w:t xml:space="preserve">the judicial </w:t>
      </w:r>
      <w:r w:rsidR="00EA3A23" w:rsidRPr="003B7815">
        <w:rPr>
          <w:rFonts w:ascii="Times New Roman" w:hAnsi="Times New Roman" w:cs="Times New Roman"/>
          <w:sz w:val="20"/>
          <w:szCs w:val="20"/>
          <w:lang w:val="en-US"/>
        </w:rPr>
        <w:lastRenderedPageBreak/>
        <w:t xml:space="preserve">influence on </w:t>
      </w:r>
      <w:r w:rsidR="00D23880" w:rsidRPr="003B7815">
        <w:rPr>
          <w:rFonts w:ascii="Times New Roman" w:hAnsi="Times New Roman" w:cs="Times New Roman"/>
          <w:sz w:val="20"/>
          <w:szCs w:val="20"/>
          <w:lang w:val="en-US"/>
        </w:rPr>
        <w:t>economic policies</w:t>
      </w:r>
      <w:r w:rsidR="0019148F" w:rsidRPr="003B7815">
        <w:rPr>
          <w:rFonts w:ascii="Times New Roman" w:hAnsi="Times New Roman" w:cs="Times New Roman"/>
          <w:sz w:val="20"/>
          <w:szCs w:val="20"/>
          <w:lang w:val="en-US"/>
        </w:rPr>
        <w:t xml:space="preserve"> </w:t>
      </w:r>
      <w:r w:rsidR="002F1B3B" w:rsidRPr="003B7815">
        <w:rPr>
          <w:rFonts w:ascii="Times New Roman" w:hAnsi="Times New Roman" w:cs="Times New Roman"/>
          <w:sz w:val="20"/>
          <w:szCs w:val="20"/>
          <w:lang w:val="en-US"/>
        </w:rPr>
        <w:t>began</w:t>
      </w:r>
      <w:r w:rsidR="00BF6495" w:rsidRPr="003B7815">
        <w:rPr>
          <w:rFonts w:ascii="Times New Roman" w:hAnsi="Times New Roman" w:cs="Times New Roman"/>
          <w:sz w:val="20"/>
          <w:szCs w:val="20"/>
          <w:lang w:val="en-US"/>
        </w:rPr>
        <w:t xml:space="preserve"> </w:t>
      </w:r>
      <w:r w:rsidR="00E61444" w:rsidRPr="003B7815">
        <w:rPr>
          <w:rFonts w:ascii="Times New Roman" w:hAnsi="Times New Roman" w:cs="Times New Roman"/>
          <w:sz w:val="20"/>
          <w:szCs w:val="20"/>
          <w:lang w:val="en-US"/>
        </w:rPr>
        <w:t>in</w:t>
      </w:r>
      <w:r w:rsidR="002F1B3B" w:rsidRPr="003B7815">
        <w:rPr>
          <w:rFonts w:ascii="Times New Roman" w:hAnsi="Times New Roman" w:cs="Times New Roman"/>
          <w:sz w:val="20"/>
          <w:szCs w:val="20"/>
          <w:lang w:val="en-US"/>
        </w:rPr>
        <w:t xml:space="preserve"> the early</w:t>
      </w:r>
      <w:r w:rsidR="0019148F" w:rsidRPr="003B7815">
        <w:rPr>
          <w:rFonts w:ascii="Times New Roman" w:hAnsi="Times New Roman" w:cs="Times New Roman"/>
          <w:sz w:val="20"/>
          <w:szCs w:val="20"/>
          <w:lang w:val="en-US"/>
        </w:rPr>
        <w:t xml:space="preserve"> 2000s. </w:t>
      </w:r>
      <w:r w:rsidR="003F5E87" w:rsidRPr="003B7815">
        <w:rPr>
          <w:rFonts w:ascii="Times New Roman" w:hAnsi="Times New Roman" w:cs="Times New Roman"/>
          <w:sz w:val="20"/>
          <w:szCs w:val="20"/>
          <w:lang w:val="en-US"/>
        </w:rPr>
        <w:t xml:space="preserve">For instance, </w:t>
      </w:r>
      <w:proofErr w:type="spellStart"/>
      <w:r w:rsidR="000B4683" w:rsidRPr="003B7815">
        <w:rPr>
          <w:rFonts w:ascii="Times New Roman" w:hAnsi="Times New Roman" w:cs="Times New Roman"/>
          <w:sz w:val="20"/>
          <w:szCs w:val="20"/>
          <w:lang w:val="en-US"/>
        </w:rPr>
        <w:t>Henisz</w:t>
      </w:r>
      <w:proofErr w:type="spellEnd"/>
      <w:r w:rsidR="000B4683" w:rsidRPr="003B7815">
        <w:rPr>
          <w:rFonts w:ascii="Times New Roman" w:hAnsi="Times New Roman" w:cs="Times New Roman"/>
          <w:sz w:val="20"/>
          <w:szCs w:val="20"/>
          <w:lang w:val="en-US"/>
        </w:rPr>
        <w:t xml:space="preserve"> (2000) </w:t>
      </w:r>
      <w:r w:rsidR="00733432" w:rsidRPr="003B7815">
        <w:rPr>
          <w:rFonts w:ascii="Times New Roman" w:hAnsi="Times New Roman" w:cs="Times New Roman"/>
          <w:sz w:val="20"/>
          <w:szCs w:val="20"/>
          <w:lang w:val="en-US"/>
        </w:rPr>
        <w:t>investigate</w:t>
      </w:r>
      <w:r w:rsidR="00690576" w:rsidRPr="003B7815">
        <w:rPr>
          <w:rFonts w:ascii="Times New Roman" w:hAnsi="Times New Roman" w:cs="Times New Roman"/>
          <w:sz w:val="20"/>
          <w:szCs w:val="20"/>
          <w:lang w:val="en-US"/>
        </w:rPr>
        <w:t>s</w:t>
      </w:r>
      <w:r w:rsidR="00733432" w:rsidRPr="003B7815">
        <w:rPr>
          <w:rFonts w:ascii="Times New Roman" w:hAnsi="Times New Roman" w:cs="Times New Roman"/>
          <w:sz w:val="20"/>
          <w:szCs w:val="20"/>
          <w:lang w:val="en-US"/>
        </w:rPr>
        <w:t xml:space="preserve"> how </w:t>
      </w:r>
      <w:r w:rsidR="00E61444" w:rsidRPr="003B7815">
        <w:rPr>
          <w:rFonts w:ascii="Times New Roman" w:hAnsi="Times New Roman" w:cs="Times New Roman"/>
          <w:sz w:val="20"/>
          <w:szCs w:val="20"/>
          <w:lang w:val="en-US"/>
        </w:rPr>
        <w:t xml:space="preserve">the </w:t>
      </w:r>
      <w:r w:rsidR="00C5153F" w:rsidRPr="003B7815">
        <w:rPr>
          <w:rFonts w:ascii="Times New Roman" w:hAnsi="Times New Roman" w:cs="Times New Roman"/>
          <w:sz w:val="20"/>
          <w:szCs w:val="20"/>
          <w:lang w:val="en-US"/>
        </w:rPr>
        <w:t>institutional environment</w:t>
      </w:r>
      <w:r w:rsidR="00733432" w:rsidRPr="003B7815">
        <w:rPr>
          <w:rFonts w:ascii="Times New Roman" w:hAnsi="Times New Roman" w:cs="Times New Roman"/>
          <w:sz w:val="20"/>
          <w:szCs w:val="20"/>
          <w:lang w:val="en-US"/>
        </w:rPr>
        <w:t xml:space="preserve">, including </w:t>
      </w:r>
      <w:r w:rsidR="00924767" w:rsidRPr="003B7815">
        <w:rPr>
          <w:rFonts w:ascii="Times New Roman" w:hAnsi="Times New Roman" w:cs="Times New Roman"/>
          <w:sz w:val="20"/>
          <w:szCs w:val="20"/>
          <w:lang w:val="en-US"/>
        </w:rPr>
        <w:t xml:space="preserve">an </w:t>
      </w:r>
      <w:r w:rsidR="0003394F" w:rsidRPr="003B7815">
        <w:rPr>
          <w:rFonts w:ascii="Times New Roman" w:hAnsi="Times New Roman" w:cs="Times New Roman"/>
          <w:sz w:val="20"/>
          <w:szCs w:val="20"/>
          <w:lang w:val="en-US"/>
        </w:rPr>
        <w:t xml:space="preserve">independent </w:t>
      </w:r>
      <w:r w:rsidR="00733432" w:rsidRPr="003B7815">
        <w:rPr>
          <w:rFonts w:ascii="Times New Roman" w:hAnsi="Times New Roman" w:cs="Times New Roman"/>
          <w:sz w:val="20"/>
          <w:szCs w:val="20"/>
          <w:lang w:val="en-US"/>
        </w:rPr>
        <w:t xml:space="preserve">judiciary, </w:t>
      </w:r>
      <w:r w:rsidR="00690576" w:rsidRPr="003B7815">
        <w:rPr>
          <w:rFonts w:ascii="Times New Roman" w:hAnsi="Times New Roman" w:cs="Times New Roman"/>
          <w:sz w:val="20"/>
          <w:szCs w:val="20"/>
          <w:lang w:val="en-US"/>
        </w:rPr>
        <w:t>ensure</w:t>
      </w:r>
      <w:r w:rsidR="00C5153F" w:rsidRPr="003B7815">
        <w:rPr>
          <w:rFonts w:ascii="Times New Roman" w:hAnsi="Times New Roman" w:cs="Times New Roman"/>
          <w:sz w:val="20"/>
          <w:szCs w:val="20"/>
          <w:lang w:val="en-US"/>
        </w:rPr>
        <w:t>s</w:t>
      </w:r>
      <w:r w:rsidR="00733432" w:rsidRPr="003B7815">
        <w:rPr>
          <w:rFonts w:ascii="Times New Roman" w:hAnsi="Times New Roman" w:cs="Times New Roman"/>
          <w:sz w:val="20"/>
          <w:szCs w:val="20"/>
          <w:lang w:val="en-US"/>
        </w:rPr>
        <w:t xml:space="preserve"> </w:t>
      </w:r>
      <w:r w:rsidR="00E61444" w:rsidRPr="003B7815">
        <w:rPr>
          <w:rFonts w:ascii="Times New Roman" w:hAnsi="Times New Roman" w:cs="Times New Roman"/>
          <w:sz w:val="20"/>
          <w:szCs w:val="20"/>
          <w:lang w:val="en-US"/>
        </w:rPr>
        <w:t xml:space="preserve">the </w:t>
      </w:r>
      <w:r w:rsidR="00733432" w:rsidRPr="003B7815">
        <w:rPr>
          <w:rFonts w:ascii="Times New Roman" w:hAnsi="Times New Roman" w:cs="Times New Roman"/>
          <w:sz w:val="20"/>
          <w:szCs w:val="20"/>
          <w:lang w:val="en-US"/>
        </w:rPr>
        <w:t>credible commitment</w:t>
      </w:r>
      <w:r w:rsidR="00690576" w:rsidRPr="003B7815">
        <w:rPr>
          <w:rFonts w:ascii="Times New Roman" w:hAnsi="Times New Roman" w:cs="Times New Roman"/>
          <w:sz w:val="20"/>
          <w:szCs w:val="20"/>
          <w:lang w:val="en-US"/>
        </w:rPr>
        <w:t xml:space="preserve"> of </w:t>
      </w:r>
      <w:r w:rsidR="00C5153F" w:rsidRPr="003B7815">
        <w:rPr>
          <w:rFonts w:ascii="Times New Roman" w:hAnsi="Times New Roman" w:cs="Times New Roman"/>
          <w:sz w:val="20"/>
          <w:szCs w:val="20"/>
          <w:lang w:val="en-US"/>
        </w:rPr>
        <w:t xml:space="preserve">the </w:t>
      </w:r>
      <w:r w:rsidR="00690576" w:rsidRPr="003B7815">
        <w:rPr>
          <w:rFonts w:ascii="Times New Roman" w:hAnsi="Times New Roman" w:cs="Times New Roman"/>
          <w:sz w:val="20"/>
          <w:szCs w:val="20"/>
          <w:lang w:val="en-US"/>
        </w:rPr>
        <w:t>government not to interfere with the private property rights</w:t>
      </w:r>
      <w:r w:rsidR="0003394F" w:rsidRPr="003B7815">
        <w:rPr>
          <w:rFonts w:ascii="Times New Roman" w:hAnsi="Times New Roman" w:cs="Times New Roman"/>
          <w:sz w:val="20"/>
          <w:szCs w:val="20"/>
          <w:lang w:val="en-US"/>
        </w:rPr>
        <w:t xml:space="preserve">. </w:t>
      </w:r>
      <w:r w:rsidR="007041AB" w:rsidRPr="003B7815">
        <w:rPr>
          <w:rFonts w:ascii="Times New Roman" w:hAnsi="Times New Roman" w:cs="Times New Roman"/>
          <w:sz w:val="20"/>
          <w:szCs w:val="20"/>
          <w:lang w:val="en-US"/>
        </w:rPr>
        <w:t>The latter</w:t>
      </w:r>
      <w:r w:rsidR="0003394F" w:rsidRPr="003B7815">
        <w:rPr>
          <w:rFonts w:ascii="Times New Roman" w:hAnsi="Times New Roman" w:cs="Times New Roman"/>
          <w:sz w:val="20"/>
          <w:szCs w:val="20"/>
          <w:lang w:val="en-US"/>
        </w:rPr>
        <w:t xml:space="preserve"> seems </w:t>
      </w:r>
      <w:r w:rsidR="007041AB" w:rsidRPr="003B7815">
        <w:rPr>
          <w:rFonts w:ascii="Times New Roman" w:hAnsi="Times New Roman" w:cs="Times New Roman"/>
          <w:sz w:val="20"/>
          <w:szCs w:val="20"/>
          <w:lang w:val="en-US"/>
        </w:rPr>
        <w:t>crucial</w:t>
      </w:r>
      <w:r w:rsidR="00E61444" w:rsidRPr="003B7815">
        <w:rPr>
          <w:rFonts w:ascii="Times New Roman" w:hAnsi="Times New Roman" w:cs="Times New Roman"/>
          <w:sz w:val="20"/>
          <w:szCs w:val="20"/>
          <w:lang w:val="en-US"/>
        </w:rPr>
        <w:t>,</w:t>
      </w:r>
      <w:r w:rsidR="0003394F" w:rsidRPr="003B7815">
        <w:rPr>
          <w:rFonts w:ascii="Times New Roman" w:hAnsi="Times New Roman" w:cs="Times New Roman"/>
          <w:sz w:val="20"/>
          <w:szCs w:val="20"/>
          <w:lang w:val="en-US"/>
        </w:rPr>
        <w:t xml:space="preserve"> since </w:t>
      </w:r>
      <w:r w:rsidR="00C5153F" w:rsidRPr="003B7815">
        <w:rPr>
          <w:rFonts w:ascii="Times New Roman" w:hAnsi="Times New Roman" w:cs="Times New Roman"/>
          <w:sz w:val="20"/>
          <w:szCs w:val="20"/>
          <w:lang w:val="en-US"/>
        </w:rPr>
        <w:t xml:space="preserve">potential governmental </w:t>
      </w:r>
      <w:r w:rsidR="008C6C06" w:rsidRPr="003B7815">
        <w:rPr>
          <w:rFonts w:ascii="Times New Roman" w:hAnsi="Times New Roman" w:cs="Times New Roman"/>
          <w:sz w:val="20"/>
          <w:szCs w:val="20"/>
          <w:lang w:val="en-US"/>
        </w:rPr>
        <w:t xml:space="preserve">attenuation or </w:t>
      </w:r>
      <w:r w:rsidR="00E61444" w:rsidRPr="003B7815">
        <w:rPr>
          <w:rFonts w:ascii="Times New Roman" w:hAnsi="Times New Roman" w:cs="Times New Roman"/>
          <w:sz w:val="20"/>
          <w:szCs w:val="20"/>
          <w:lang w:val="en-US"/>
        </w:rPr>
        <w:t xml:space="preserve">the </w:t>
      </w:r>
      <w:r w:rsidR="00C5153F" w:rsidRPr="003B7815">
        <w:rPr>
          <w:rFonts w:ascii="Times New Roman" w:hAnsi="Times New Roman" w:cs="Times New Roman"/>
          <w:sz w:val="20"/>
          <w:szCs w:val="20"/>
          <w:lang w:val="en-US"/>
        </w:rPr>
        <w:t xml:space="preserve">expropriation of private property rights disincentives </w:t>
      </w:r>
      <w:r w:rsidR="00690576" w:rsidRPr="003B7815">
        <w:rPr>
          <w:rFonts w:ascii="Times New Roman" w:hAnsi="Times New Roman" w:cs="Times New Roman"/>
          <w:sz w:val="20"/>
          <w:szCs w:val="20"/>
          <w:lang w:val="en-US"/>
        </w:rPr>
        <w:t>capital accumulation</w:t>
      </w:r>
      <w:r w:rsidR="000D6FA2" w:rsidRPr="003B7815">
        <w:rPr>
          <w:rFonts w:ascii="Times New Roman" w:hAnsi="Times New Roman" w:cs="Times New Roman"/>
          <w:sz w:val="20"/>
          <w:szCs w:val="20"/>
          <w:lang w:val="en-US"/>
        </w:rPr>
        <w:t>, which is crucial for</w:t>
      </w:r>
      <w:r w:rsidR="00690576" w:rsidRPr="003B7815">
        <w:rPr>
          <w:rFonts w:ascii="Times New Roman" w:hAnsi="Times New Roman" w:cs="Times New Roman"/>
          <w:sz w:val="20"/>
          <w:szCs w:val="20"/>
          <w:lang w:val="en-US"/>
        </w:rPr>
        <w:t xml:space="preserve"> economic growth</w:t>
      </w:r>
      <w:r w:rsidR="00733432" w:rsidRPr="003B7815">
        <w:rPr>
          <w:rFonts w:ascii="Times New Roman" w:hAnsi="Times New Roman" w:cs="Times New Roman"/>
          <w:sz w:val="20"/>
          <w:szCs w:val="20"/>
          <w:lang w:val="en-US"/>
        </w:rPr>
        <w:t>.</w:t>
      </w:r>
      <w:r w:rsidR="00690576" w:rsidRPr="003B7815">
        <w:rPr>
          <w:rFonts w:ascii="Times New Roman" w:hAnsi="Times New Roman" w:cs="Times New Roman"/>
          <w:sz w:val="20"/>
          <w:szCs w:val="20"/>
          <w:lang w:val="en-US"/>
        </w:rPr>
        <w:t xml:space="preserve"> </w:t>
      </w:r>
      <w:r w:rsidR="00A3750D" w:rsidRPr="003B7815">
        <w:rPr>
          <w:rFonts w:ascii="Times New Roman" w:hAnsi="Times New Roman" w:cs="Times New Roman"/>
          <w:sz w:val="20"/>
          <w:szCs w:val="20"/>
          <w:lang w:val="en-US"/>
        </w:rPr>
        <w:t xml:space="preserve">The author </w:t>
      </w:r>
      <w:r w:rsidR="00C26C90" w:rsidRPr="003B7815">
        <w:rPr>
          <w:rFonts w:ascii="Times New Roman" w:hAnsi="Times New Roman" w:cs="Times New Roman"/>
          <w:sz w:val="20"/>
          <w:szCs w:val="20"/>
          <w:lang w:val="en-US"/>
        </w:rPr>
        <w:t>presents e</w:t>
      </w:r>
      <w:r w:rsidR="00C5153F" w:rsidRPr="003B7815">
        <w:rPr>
          <w:rFonts w:ascii="Times New Roman" w:hAnsi="Times New Roman" w:cs="Times New Roman"/>
          <w:sz w:val="20"/>
          <w:szCs w:val="20"/>
          <w:lang w:val="en-US"/>
        </w:rPr>
        <w:t xml:space="preserve">mpirical evidence </w:t>
      </w:r>
      <w:r w:rsidR="00EA3A23" w:rsidRPr="003B7815">
        <w:rPr>
          <w:rFonts w:ascii="Times New Roman" w:hAnsi="Times New Roman" w:cs="Times New Roman"/>
          <w:sz w:val="20"/>
          <w:szCs w:val="20"/>
          <w:lang w:val="en-US"/>
        </w:rPr>
        <w:t>using</w:t>
      </w:r>
      <w:r w:rsidR="00C5153F" w:rsidRPr="003B7815">
        <w:rPr>
          <w:rFonts w:ascii="Times New Roman" w:hAnsi="Times New Roman" w:cs="Times New Roman"/>
          <w:sz w:val="20"/>
          <w:szCs w:val="20"/>
          <w:lang w:val="en-US"/>
        </w:rPr>
        <w:t xml:space="preserve"> </w:t>
      </w:r>
      <w:r w:rsidR="002B1F7B" w:rsidRPr="003B7815">
        <w:rPr>
          <w:rFonts w:ascii="Times New Roman" w:hAnsi="Times New Roman" w:cs="Times New Roman"/>
          <w:sz w:val="20"/>
          <w:szCs w:val="20"/>
          <w:lang w:val="en-US"/>
        </w:rPr>
        <w:t xml:space="preserve">panel data of </w:t>
      </w:r>
      <w:r w:rsidR="00C5153F" w:rsidRPr="003B7815">
        <w:rPr>
          <w:rFonts w:ascii="Times New Roman" w:hAnsi="Times New Roman" w:cs="Times New Roman"/>
          <w:sz w:val="20"/>
          <w:szCs w:val="20"/>
          <w:lang w:val="en-US"/>
        </w:rPr>
        <w:t>157 cou</w:t>
      </w:r>
      <w:r w:rsidR="00867F96" w:rsidRPr="003B7815">
        <w:rPr>
          <w:rFonts w:ascii="Times New Roman" w:hAnsi="Times New Roman" w:cs="Times New Roman"/>
          <w:sz w:val="20"/>
          <w:szCs w:val="20"/>
          <w:lang w:val="en-US"/>
        </w:rPr>
        <w:t>ntries over the period 1960-1994</w:t>
      </w:r>
      <w:r w:rsidR="000D6FA2" w:rsidRPr="003B7815">
        <w:rPr>
          <w:rFonts w:ascii="Times New Roman" w:hAnsi="Times New Roman" w:cs="Times New Roman"/>
          <w:sz w:val="20"/>
          <w:szCs w:val="20"/>
          <w:lang w:val="en-US"/>
        </w:rPr>
        <w:t>.</w:t>
      </w:r>
      <w:r w:rsidR="00C5153F" w:rsidRPr="003B7815">
        <w:rPr>
          <w:rFonts w:ascii="Times New Roman" w:hAnsi="Times New Roman" w:cs="Times New Roman"/>
          <w:sz w:val="20"/>
          <w:szCs w:val="20"/>
          <w:lang w:val="en-US"/>
        </w:rPr>
        <w:t xml:space="preserve"> </w:t>
      </w:r>
      <w:r w:rsidR="002B1F7B" w:rsidRPr="003B7815">
        <w:rPr>
          <w:rFonts w:ascii="Times New Roman" w:hAnsi="Times New Roman" w:cs="Times New Roman"/>
          <w:sz w:val="20"/>
          <w:szCs w:val="20"/>
          <w:lang w:val="en-US"/>
        </w:rPr>
        <w:t xml:space="preserve">He </w:t>
      </w:r>
      <w:r w:rsidR="008C22CE" w:rsidRPr="003B7815">
        <w:rPr>
          <w:rFonts w:ascii="Times New Roman" w:hAnsi="Times New Roman" w:cs="Times New Roman"/>
          <w:sz w:val="20"/>
          <w:szCs w:val="20"/>
          <w:lang w:val="en-US"/>
        </w:rPr>
        <w:t>demonstrates that</w:t>
      </w:r>
      <w:r w:rsidR="00842794" w:rsidRPr="003B7815">
        <w:rPr>
          <w:rFonts w:ascii="Times New Roman" w:hAnsi="Times New Roman" w:cs="Times New Roman"/>
          <w:sz w:val="20"/>
          <w:szCs w:val="20"/>
          <w:lang w:val="en-US"/>
        </w:rPr>
        <w:t>,</w:t>
      </w:r>
      <w:r w:rsidR="0069043C" w:rsidRPr="003B7815">
        <w:rPr>
          <w:rFonts w:ascii="Times New Roman" w:hAnsi="Times New Roman" w:cs="Times New Roman"/>
          <w:sz w:val="20"/>
          <w:szCs w:val="20"/>
          <w:lang w:val="en-US"/>
        </w:rPr>
        <w:t xml:space="preserve"> </w:t>
      </w:r>
      <w:r w:rsidR="00842794" w:rsidRPr="003B7815">
        <w:rPr>
          <w:rFonts w:ascii="Times New Roman" w:hAnsi="Times New Roman" w:cs="Times New Roman"/>
          <w:sz w:val="20"/>
          <w:szCs w:val="20"/>
          <w:lang w:val="en-US"/>
        </w:rPr>
        <w:t xml:space="preserve">by </w:t>
      </w:r>
      <w:r w:rsidR="0069043C" w:rsidRPr="003B7815">
        <w:rPr>
          <w:rFonts w:ascii="Times New Roman" w:hAnsi="Times New Roman" w:cs="Times New Roman"/>
          <w:sz w:val="20"/>
          <w:szCs w:val="20"/>
          <w:lang w:val="en-US"/>
        </w:rPr>
        <w:t>enhancing credibility of commitment</w:t>
      </w:r>
      <w:r w:rsidR="00842794" w:rsidRPr="003B7815">
        <w:rPr>
          <w:rFonts w:ascii="Times New Roman" w:hAnsi="Times New Roman" w:cs="Times New Roman"/>
          <w:sz w:val="20"/>
          <w:szCs w:val="20"/>
          <w:lang w:val="en-US"/>
        </w:rPr>
        <w:t>,</w:t>
      </w:r>
      <w:r w:rsidR="0069043C" w:rsidRPr="003B7815">
        <w:rPr>
          <w:rFonts w:ascii="Times New Roman" w:hAnsi="Times New Roman" w:cs="Times New Roman"/>
          <w:sz w:val="20"/>
          <w:szCs w:val="20"/>
          <w:lang w:val="en-US"/>
        </w:rPr>
        <w:t xml:space="preserve"> institutional </w:t>
      </w:r>
      <w:r w:rsidR="00C5153F" w:rsidRPr="003B7815">
        <w:rPr>
          <w:rFonts w:ascii="Times New Roman" w:hAnsi="Times New Roman" w:cs="Times New Roman"/>
          <w:sz w:val="20"/>
          <w:szCs w:val="20"/>
          <w:lang w:val="en-US"/>
        </w:rPr>
        <w:t>constraints</w:t>
      </w:r>
      <w:r w:rsidR="00C26C90" w:rsidRPr="003B7815">
        <w:rPr>
          <w:rFonts w:ascii="Times New Roman" w:hAnsi="Times New Roman" w:cs="Times New Roman"/>
          <w:sz w:val="20"/>
          <w:szCs w:val="20"/>
          <w:lang w:val="en-US"/>
        </w:rPr>
        <w:t xml:space="preserve"> (</w:t>
      </w:r>
      <w:r w:rsidR="002B1F7B" w:rsidRPr="003B7815">
        <w:rPr>
          <w:rFonts w:ascii="Times New Roman" w:hAnsi="Times New Roman" w:cs="Times New Roman"/>
          <w:sz w:val="20"/>
          <w:szCs w:val="20"/>
          <w:lang w:val="en-US"/>
        </w:rPr>
        <w:t>including independent judiciary)</w:t>
      </w:r>
      <w:r w:rsidR="0069043C" w:rsidRPr="003B7815">
        <w:rPr>
          <w:rFonts w:ascii="Times New Roman" w:hAnsi="Times New Roman" w:cs="Times New Roman"/>
          <w:sz w:val="20"/>
          <w:szCs w:val="20"/>
          <w:lang w:val="en-US"/>
        </w:rPr>
        <w:t xml:space="preserve"> </w:t>
      </w:r>
      <w:r w:rsidR="00E61444" w:rsidRPr="003B7815">
        <w:rPr>
          <w:rFonts w:ascii="Times New Roman" w:hAnsi="Times New Roman" w:cs="Times New Roman"/>
          <w:sz w:val="20"/>
          <w:szCs w:val="20"/>
          <w:lang w:val="en-US"/>
        </w:rPr>
        <w:t xml:space="preserve">positively </w:t>
      </w:r>
      <w:r w:rsidR="0069043C" w:rsidRPr="003B7815">
        <w:rPr>
          <w:rFonts w:ascii="Times New Roman" w:hAnsi="Times New Roman" w:cs="Times New Roman"/>
          <w:sz w:val="20"/>
          <w:szCs w:val="20"/>
          <w:lang w:val="en-US"/>
        </w:rPr>
        <w:t xml:space="preserve">affect </w:t>
      </w:r>
      <w:r w:rsidR="00E61444" w:rsidRPr="003B7815">
        <w:rPr>
          <w:rFonts w:ascii="Times New Roman" w:hAnsi="Times New Roman" w:cs="Times New Roman"/>
          <w:sz w:val="20"/>
          <w:szCs w:val="20"/>
          <w:lang w:val="en-US"/>
        </w:rPr>
        <w:t>economic development</w:t>
      </w:r>
      <w:r w:rsidR="00C5153F" w:rsidRPr="003B7815">
        <w:rPr>
          <w:rFonts w:ascii="Times New Roman" w:hAnsi="Times New Roman" w:cs="Times New Roman"/>
          <w:sz w:val="20"/>
          <w:szCs w:val="20"/>
          <w:lang w:val="en-US"/>
        </w:rPr>
        <w:t>.</w:t>
      </w:r>
    </w:p>
    <w:p w:rsidR="00C5153F" w:rsidRPr="003B7815" w:rsidRDefault="003F5E8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Feld and Voigt (2003)</w:t>
      </w:r>
      <w:r w:rsidR="009D084B" w:rsidRPr="003B7815">
        <w:rPr>
          <w:rFonts w:ascii="Times New Roman" w:hAnsi="Times New Roman" w:cs="Times New Roman"/>
          <w:sz w:val="20"/>
          <w:szCs w:val="20"/>
          <w:lang w:val="en-US"/>
        </w:rPr>
        <w:t xml:space="preserve">, in turn, </w:t>
      </w:r>
      <w:r w:rsidR="00791997" w:rsidRPr="003B7815">
        <w:rPr>
          <w:rFonts w:ascii="Times New Roman" w:hAnsi="Times New Roman" w:cs="Times New Roman"/>
          <w:sz w:val="20"/>
          <w:szCs w:val="20"/>
          <w:lang w:val="en-US"/>
        </w:rPr>
        <w:t xml:space="preserve">emphasize that the distinction between </w:t>
      </w:r>
      <w:r w:rsidR="00791997" w:rsidRPr="003B7815">
        <w:rPr>
          <w:rFonts w:ascii="Times New Roman" w:hAnsi="Times New Roman" w:cs="Times New Roman"/>
          <w:i/>
          <w:sz w:val="20"/>
          <w:szCs w:val="20"/>
          <w:lang w:val="en-US"/>
        </w:rPr>
        <w:t>de jure</w:t>
      </w:r>
      <w:r w:rsidR="00791997" w:rsidRPr="003B7815">
        <w:rPr>
          <w:rFonts w:ascii="Times New Roman" w:hAnsi="Times New Roman" w:cs="Times New Roman"/>
          <w:sz w:val="20"/>
          <w:szCs w:val="20"/>
          <w:lang w:val="en-US"/>
        </w:rPr>
        <w:t xml:space="preserve"> and </w:t>
      </w:r>
      <w:r w:rsidR="00791997" w:rsidRPr="003B7815">
        <w:rPr>
          <w:rFonts w:ascii="Times New Roman" w:hAnsi="Times New Roman" w:cs="Times New Roman"/>
          <w:i/>
          <w:sz w:val="20"/>
          <w:szCs w:val="20"/>
          <w:lang w:val="en-US"/>
        </w:rPr>
        <w:t xml:space="preserve">de facto </w:t>
      </w:r>
      <w:r w:rsidR="00791997" w:rsidRPr="003B7815">
        <w:rPr>
          <w:rFonts w:ascii="Times New Roman" w:hAnsi="Times New Roman" w:cs="Times New Roman"/>
          <w:sz w:val="20"/>
          <w:szCs w:val="20"/>
          <w:lang w:val="en-US"/>
        </w:rPr>
        <w:t xml:space="preserve">judicial independence is crucial </w:t>
      </w:r>
      <w:r w:rsidR="001C5493" w:rsidRPr="003B7815">
        <w:rPr>
          <w:rFonts w:ascii="Times New Roman" w:hAnsi="Times New Roman" w:cs="Times New Roman"/>
          <w:sz w:val="20"/>
          <w:szCs w:val="20"/>
          <w:lang w:val="en-US"/>
        </w:rPr>
        <w:t>when</w:t>
      </w:r>
      <w:r w:rsidR="00791997" w:rsidRPr="003B7815">
        <w:rPr>
          <w:rFonts w:ascii="Times New Roman" w:hAnsi="Times New Roman" w:cs="Times New Roman"/>
          <w:sz w:val="20"/>
          <w:szCs w:val="20"/>
          <w:lang w:val="en-US"/>
        </w:rPr>
        <w:t xml:space="preserve"> analyzing </w:t>
      </w:r>
      <w:r w:rsidR="001C5493" w:rsidRPr="003B7815">
        <w:rPr>
          <w:rFonts w:ascii="Times New Roman" w:hAnsi="Times New Roman" w:cs="Times New Roman"/>
          <w:sz w:val="20"/>
          <w:szCs w:val="20"/>
          <w:lang w:val="en-US"/>
        </w:rPr>
        <w:t xml:space="preserve">the </w:t>
      </w:r>
      <w:r w:rsidR="00791997" w:rsidRPr="003B7815">
        <w:rPr>
          <w:rFonts w:ascii="Times New Roman" w:hAnsi="Times New Roman" w:cs="Times New Roman"/>
          <w:sz w:val="20"/>
          <w:szCs w:val="20"/>
          <w:lang w:val="en-US"/>
        </w:rPr>
        <w:t xml:space="preserve">economic consequences of institutions. While </w:t>
      </w:r>
      <w:r w:rsidR="00791997" w:rsidRPr="003B7815">
        <w:rPr>
          <w:rFonts w:ascii="Times New Roman" w:hAnsi="Times New Roman" w:cs="Times New Roman"/>
          <w:i/>
          <w:sz w:val="20"/>
          <w:szCs w:val="20"/>
          <w:lang w:val="en-US"/>
        </w:rPr>
        <w:t>de jure</w:t>
      </w:r>
      <w:r w:rsidR="00791997" w:rsidRPr="003B7815">
        <w:rPr>
          <w:rFonts w:ascii="Times New Roman" w:hAnsi="Times New Roman" w:cs="Times New Roman"/>
          <w:sz w:val="20"/>
          <w:szCs w:val="20"/>
          <w:lang w:val="en-US"/>
        </w:rPr>
        <w:t xml:space="preserve"> independence refers to the mere legal provisions, the </w:t>
      </w:r>
      <w:r w:rsidR="00791997" w:rsidRPr="003B7815">
        <w:rPr>
          <w:rFonts w:ascii="Times New Roman" w:hAnsi="Times New Roman" w:cs="Times New Roman"/>
          <w:i/>
          <w:sz w:val="20"/>
          <w:szCs w:val="20"/>
          <w:lang w:val="en-US"/>
        </w:rPr>
        <w:t>de facto</w:t>
      </w:r>
      <w:r w:rsidR="00791997" w:rsidRPr="003B7815">
        <w:rPr>
          <w:rFonts w:ascii="Times New Roman" w:hAnsi="Times New Roman" w:cs="Times New Roman"/>
          <w:sz w:val="20"/>
          <w:szCs w:val="20"/>
          <w:lang w:val="en-US"/>
        </w:rPr>
        <w:t xml:space="preserve"> measure stands for the actual independence of judges. </w:t>
      </w:r>
      <w:r w:rsidR="00B057C3" w:rsidRPr="003B7815">
        <w:rPr>
          <w:rFonts w:ascii="Times New Roman" w:hAnsi="Times New Roman" w:cs="Times New Roman"/>
          <w:iCs/>
          <w:sz w:val="20"/>
          <w:szCs w:val="20"/>
          <w:lang w:val="en-US"/>
        </w:rPr>
        <w:t>The latter</w:t>
      </w:r>
      <w:r w:rsidR="00791997" w:rsidRPr="003B7815">
        <w:rPr>
          <w:rFonts w:ascii="Times New Roman" w:hAnsi="Times New Roman" w:cs="Times New Roman"/>
          <w:sz w:val="20"/>
          <w:szCs w:val="20"/>
          <w:lang w:val="en-US"/>
        </w:rPr>
        <w:t xml:space="preserve"> is approximated, among others, through effective term lengths and the degree to which judicial decisions influence government behavior.</w:t>
      </w:r>
      <w:r w:rsidRPr="003B7815">
        <w:rPr>
          <w:rFonts w:ascii="Times New Roman" w:hAnsi="Times New Roman" w:cs="Times New Roman"/>
          <w:sz w:val="20"/>
          <w:szCs w:val="20"/>
          <w:lang w:val="en-US"/>
        </w:rPr>
        <w:t xml:space="preserve"> </w:t>
      </w:r>
      <w:r w:rsidR="00EA3A23" w:rsidRPr="003B7815">
        <w:rPr>
          <w:rFonts w:ascii="Times New Roman" w:hAnsi="Times New Roman" w:cs="Times New Roman"/>
          <w:sz w:val="20"/>
          <w:szCs w:val="20"/>
          <w:lang w:val="en-US"/>
        </w:rPr>
        <w:t>The a</w:t>
      </w:r>
      <w:r w:rsidR="00607BA5" w:rsidRPr="003B7815">
        <w:rPr>
          <w:rFonts w:ascii="Times New Roman" w:hAnsi="Times New Roman" w:cs="Times New Roman"/>
          <w:sz w:val="20"/>
          <w:szCs w:val="20"/>
          <w:lang w:val="en-US"/>
        </w:rPr>
        <w:t xml:space="preserve">uthors </w:t>
      </w:r>
      <w:r w:rsidR="0042453E" w:rsidRPr="003B7815">
        <w:rPr>
          <w:rFonts w:ascii="Times New Roman" w:hAnsi="Times New Roman" w:cs="Times New Roman"/>
          <w:sz w:val="20"/>
          <w:szCs w:val="20"/>
          <w:lang w:val="en-US"/>
        </w:rPr>
        <w:t xml:space="preserve">do not </w:t>
      </w:r>
      <w:r w:rsidR="00BD0CF5" w:rsidRPr="003B7815">
        <w:rPr>
          <w:rFonts w:ascii="Times New Roman" w:hAnsi="Times New Roman" w:cs="Times New Roman"/>
          <w:sz w:val="20"/>
          <w:szCs w:val="20"/>
          <w:lang w:val="en-US"/>
        </w:rPr>
        <w:t xml:space="preserve">find support for </w:t>
      </w:r>
      <w:r w:rsidR="00B057C3" w:rsidRPr="003B7815">
        <w:rPr>
          <w:rFonts w:ascii="Times New Roman" w:hAnsi="Times New Roman" w:cs="Times New Roman"/>
          <w:sz w:val="20"/>
          <w:szCs w:val="20"/>
          <w:lang w:val="en-US"/>
        </w:rPr>
        <w:t xml:space="preserve">the </w:t>
      </w:r>
      <w:r w:rsidR="00BD0CF5" w:rsidRPr="003B7815">
        <w:rPr>
          <w:rFonts w:ascii="Times New Roman" w:hAnsi="Times New Roman" w:cs="Times New Roman"/>
          <w:sz w:val="20"/>
          <w:szCs w:val="20"/>
          <w:lang w:val="en-US"/>
        </w:rPr>
        <w:t>hypothesis</w:t>
      </w:r>
      <w:r w:rsidR="00867F96" w:rsidRPr="003B7815">
        <w:rPr>
          <w:rFonts w:ascii="Times New Roman" w:hAnsi="Times New Roman" w:cs="Times New Roman"/>
          <w:sz w:val="20"/>
          <w:szCs w:val="20"/>
          <w:lang w:val="en-US"/>
        </w:rPr>
        <w:t xml:space="preserve"> </w:t>
      </w:r>
      <w:r w:rsidR="00B34ADF" w:rsidRPr="003B7815">
        <w:rPr>
          <w:rFonts w:ascii="Times New Roman" w:hAnsi="Times New Roman" w:cs="Times New Roman"/>
          <w:sz w:val="20"/>
          <w:szCs w:val="20"/>
          <w:lang w:val="en-US"/>
        </w:rPr>
        <w:t xml:space="preserve">that </w:t>
      </w:r>
      <w:r w:rsidR="0046785E" w:rsidRPr="003B7815">
        <w:rPr>
          <w:rFonts w:ascii="Times New Roman" w:hAnsi="Times New Roman" w:cs="Times New Roman"/>
          <w:i/>
          <w:sz w:val="20"/>
          <w:szCs w:val="20"/>
          <w:lang w:val="en-US"/>
        </w:rPr>
        <w:t>de jure</w:t>
      </w:r>
      <w:r w:rsidR="0046785E" w:rsidRPr="003B7815">
        <w:rPr>
          <w:rFonts w:ascii="Times New Roman" w:hAnsi="Times New Roman" w:cs="Times New Roman"/>
          <w:sz w:val="20"/>
          <w:szCs w:val="20"/>
          <w:lang w:val="en-US"/>
        </w:rPr>
        <w:t xml:space="preserve"> </w:t>
      </w:r>
      <w:r w:rsidR="00FF3E78" w:rsidRPr="003B7815">
        <w:rPr>
          <w:rFonts w:ascii="Times New Roman" w:hAnsi="Times New Roman" w:cs="Times New Roman"/>
          <w:sz w:val="20"/>
          <w:szCs w:val="20"/>
          <w:lang w:val="en-US"/>
        </w:rPr>
        <w:t xml:space="preserve">judicial independence </w:t>
      </w:r>
      <w:r w:rsidR="004E13A5" w:rsidRPr="003B7815">
        <w:rPr>
          <w:rFonts w:ascii="Times New Roman" w:hAnsi="Times New Roman" w:cs="Times New Roman"/>
          <w:sz w:val="20"/>
          <w:szCs w:val="20"/>
          <w:lang w:val="en-US"/>
        </w:rPr>
        <w:t>positively</w:t>
      </w:r>
      <w:r w:rsidR="00FF3E78" w:rsidRPr="003B7815">
        <w:rPr>
          <w:rFonts w:ascii="Times New Roman" w:hAnsi="Times New Roman" w:cs="Times New Roman"/>
          <w:sz w:val="20"/>
          <w:szCs w:val="20"/>
          <w:lang w:val="en-US"/>
        </w:rPr>
        <w:t xml:space="preserve"> </w:t>
      </w:r>
      <w:r w:rsidR="00D911B1" w:rsidRPr="003B7815">
        <w:rPr>
          <w:rFonts w:ascii="Times New Roman" w:hAnsi="Times New Roman" w:cs="Times New Roman"/>
          <w:sz w:val="20"/>
          <w:szCs w:val="20"/>
          <w:lang w:val="en-US"/>
        </w:rPr>
        <w:t xml:space="preserve">influences </w:t>
      </w:r>
      <w:r w:rsidR="0046785E" w:rsidRPr="003B7815">
        <w:rPr>
          <w:rFonts w:ascii="Times New Roman" w:hAnsi="Times New Roman" w:cs="Times New Roman"/>
          <w:sz w:val="20"/>
          <w:szCs w:val="20"/>
          <w:lang w:val="en-US"/>
        </w:rPr>
        <w:t xml:space="preserve">the </w:t>
      </w:r>
      <w:r w:rsidR="00BD0CF5" w:rsidRPr="003B7815">
        <w:rPr>
          <w:rFonts w:ascii="Times New Roman" w:hAnsi="Times New Roman" w:cs="Times New Roman"/>
          <w:sz w:val="20"/>
          <w:szCs w:val="20"/>
          <w:lang w:val="en-US"/>
        </w:rPr>
        <w:t xml:space="preserve">growth of </w:t>
      </w:r>
      <w:r w:rsidR="00E5404B" w:rsidRPr="003B7815">
        <w:rPr>
          <w:rFonts w:ascii="Times New Roman" w:hAnsi="Times New Roman" w:cs="Times New Roman"/>
          <w:sz w:val="20"/>
          <w:szCs w:val="20"/>
          <w:lang w:val="en-US"/>
        </w:rPr>
        <w:t>real GDP per capita</w:t>
      </w:r>
      <w:r w:rsidR="00FF3E78" w:rsidRPr="003B7815">
        <w:rPr>
          <w:rFonts w:ascii="Times New Roman" w:hAnsi="Times New Roman" w:cs="Times New Roman"/>
          <w:sz w:val="20"/>
          <w:szCs w:val="20"/>
          <w:lang w:val="en-US"/>
        </w:rPr>
        <w:t>. It is contrary to</w:t>
      </w:r>
      <w:r w:rsidR="00B057C3" w:rsidRPr="003B7815">
        <w:rPr>
          <w:rFonts w:ascii="Times New Roman" w:hAnsi="Times New Roman" w:cs="Times New Roman"/>
          <w:sz w:val="20"/>
          <w:szCs w:val="20"/>
          <w:lang w:val="en-US"/>
        </w:rPr>
        <w:t xml:space="preserve"> the</w:t>
      </w:r>
      <w:r w:rsidR="00FF3E78" w:rsidRPr="003B7815">
        <w:rPr>
          <w:rFonts w:ascii="Times New Roman" w:hAnsi="Times New Roman" w:cs="Times New Roman"/>
          <w:sz w:val="20"/>
          <w:szCs w:val="20"/>
          <w:lang w:val="en-US"/>
        </w:rPr>
        <w:t xml:space="preserve"> </w:t>
      </w:r>
      <w:r w:rsidR="00FF3E78" w:rsidRPr="003B7815">
        <w:rPr>
          <w:rFonts w:ascii="Times New Roman" w:hAnsi="Times New Roman" w:cs="Times New Roman"/>
          <w:i/>
          <w:sz w:val="20"/>
          <w:szCs w:val="20"/>
          <w:lang w:val="en-US"/>
        </w:rPr>
        <w:t>de facto</w:t>
      </w:r>
      <w:r w:rsidR="00FF3E78" w:rsidRPr="003B7815">
        <w:rPr>
          <w:rFonts w:ascii="Times New Roman" w:hAnsi="Times New Roman" w:cs="Times New Roman"/>
          <w:sz w:val="20"/>
          <w:szCs w:val="20"/>
          <w:lang w:val="en-US"/>
        </w:rPr>
        <w:t xml:space="preserve"> judicial </w:t>
      </w:r>
      <w:r w:rsidR="004E13A5" w:rsidRPr="003B7815">
        <w:rPr>
          <w:rFonts w:ascii="Times New Roman" w:hAnsi="Times New Roman" w:cs="Times New Roman"/>
          <w:sz w:val="20"/>
          <w:szCs w:val="20"/>
          <w:lang w:val="en-US"/>
        </w:rPr>
        <w:t>independence</w:t>
      </w:r>
      <w:r w:rsidR="00FF3E78" w:rsidRPr="003B7815">
        <w:rPr>
          <w:rFonts w:ascii="Times New Roman" w:hAnsi="Times New Roman" w:cs="Times New Roman"/>
          <w:sz w:val="20"/>
          <w:szCs w:val="20"/>
          <w:lang w:val="en-US"/>
        </w:rPr>
        <w:t xml:space="preserve">, for which positive </w:t>
      </w:r>
      <w:r w:rsidR="002B1F7B" w:rsidRPr="003B7815">
        <w:rPr>
          <w:rFonts w:ascii="Times New Roman" w:hAnsi="Times New Roman" w:cs="Times New Roman"/>
          <w:sz w:val="20"/>
          <w:szCs w:val="20"/>
          <w:lang w:val="en-US"/>
        </w:rPr>
        <w:t>impact</w:t>
      </w:r>
      <w:r w:rsidR="00FF3E78" w:rsidRPr="003B7815">
        <w:rPr>
          <w:rFonts w:ascii="Times New Roman" w:hAnsi="Times New Roman" w:cs="Times New Roman"/>
          <w:sz w:val="20"/>
          <w:szCs w:val="20"/>
          <w:lang w:val="en-US"/>
        </w:rPr>
        <w:t xml:space="preserve"> on </w:t>
      </w:r>
      <w:r w:rsidR="00867F96" w:rsidRPr="003B7815">
        <w:rPr>
          <w:rFonts w:ascii="Times New Roman" w:hAnsi="Times New Roman" w:cs="Times New Roman"/>
          <w:sz w:val="20"/>
          <w:szCs w:val="20"/>
          <w:lang w:val="en-US"/>
        </w:rPr>
        <w:t xml:space="preserve">rate of economic </w:t>
      </w:r>
      <w:r w:rsidR="00BD0CF5" w:rsidRPr="003B7815">
        <w:rPr>
          <w:rFonts w:ascii="Times New Roman" w:hAnsi="Times New Roman" w:cs="Times New Roman"/>
          <w:sz w:val="20"/>
          <w:szCs w:val="20"/>
          <w:lang w:val="en-US"/>
        </w:rPr>
        <w:t xml:space="preserve">development </w:t>
      </w:r>
      <w:r w:rsidR="00867F96" w:rsidRPr="003B7815">
        <w:rPr>
          <w:rFonts w:ascii="Times New Roman" w:hAnsi="Times New Roman" w:cs="Times New Roman"/>
          <w:sz w:val="20"/>
          <w:szCs w:val="20"/>
          <w:lang w:val="en-US"/>
        </w:rPr>
        <w:t xml:space="preserve">is </w:t>
      </w:r>
      <w:r w:rsidR="00BD0CF5" w:rsidRPr="003B7815">
        <w:rPr>
          <w:rFonts w:ascii="Times New Roman" w:hAnsi="Times New Roman" w:cs="Times New Roman"/>
          <w:sz w:val="20"/>
          <w:szCs w:val="20"/>
          <w:lang w:val="en-US"/>
        </w:rPr>
        <w:t>detected</w:t>
      </w:r>
      <w:r w:rsidR="00867F96" w:rsidRPr="003B7815">
        <w:rPr>
          <w:rFonts w:ascii="Times New Roman" w:hAnsi="Times New Roman" w:cs="Times New Roman"/>
          <w:sz w:val="20"/>
          <w:szCs w:val="20"/>
          <w:lang w:val="en-US"/>
        </w:rPr>
        <w:t xml:space="preserve">. </w:t>
      </w:r>
      <w:r w:rsidR="00AB3802" w:rsidRPr="003B7815">
        <w:rPr>
          <w:rFonts w:ascii="Times New Roman" w:hAnsi="Times New Roman" w:cs="Times New Roman"/>
          <w:sz w:val="20"/>
          <w:szCs w:val="20"/>
          <w:lang w:val="en-US"/>
        </w:rPr>
        <w:t xml:space="preserve">In their empirical investigation, </w:t>
      </w:r>
      <w:r w:rsidR="002B1F7B" w:rsidRPr="003B7815">
        <w:rPr>
          <w:rFonts w:ascii="Times New Roman" w:hAnsi="Times New Roman" w:cs="Times New Roman"/>
          <w:sz w:val="20"/>
          <w:szCs w:val="20"/>
          <w:lang w:val="en-US"/>
        </w:rPr>
        <w:t>F</w:t>
      </w:r>
      <w:r w:rsidR="005A5FA7" w:rsidRPr="003B7815">
        <w:rPr>
          <w:rFonts w:ascii="Times New Roman" w:hAnsi="Times New Roman" w:cs="Times New Roman"/>
          <w:sz w:val="20"/>
          <w:szCs w:val="20"/>
          <w:lang w:val="en-US"/>
        </w:rPr>
        <w:t>eld and Voigt rely</w:t>
      </w:r>
      <w:r w:rsidR="00607BA5" w:rsidRPr="003B7815">
        <w:rPr>
          <w:rFonts w:ascii="Times New Roman" w:hAnsi="Times New Roman" w:cs="Times New Roman"/>
          <w:sz w:val="20"/>
          <w:szCs w:val="20"/>
          <w:lang w:val="en-US"/>
        </w:rPr>
        <w:t xml:space="preserve"> on cross</w:t>
      </w:r>
      <w:r w:rsidR="00D911B1" w:rsidRPr="003B7815">
        <w:rPr>
          <w:rFonts w:ascii="Times New Roman" w:hAnsi="Times New Roman" w:cs="Times New Roman"/>
          <w:sz w:val="20"/>
          <w:szCs w:val="20"/>
          <w:lang w:val="en-US"/>
        </w:rPr>
        <w:t>-</w:t>
      </w:r>
      <w:r w:rsidR="00607BA5" w:rsidRPr="003B7815">
        <w:rPr>
          <w:rFonts w:ascii="Times New Roman" w:hAnsi="Times New Roman" w:cs="Times New Roman"/>
          <w:sz w:val="20"/>
          <w:szCs w:val="20"/>
          <w:lang w:val="en-US"/>
        </w:rPr>
        <w:t xml:space="preserve">sectional data </w:t>
      </w:r>
      <w:r w:rsidR="00D911B1" w:rsidRPr="003B7815">
        <w:rPr>
          <w:rFonts w:ascii="Times New Roman" w:hAnsi="Times New Roman" w:cs="Times New Roman"/>
          <w:sz w:val="20"/>
          <w:szCs w:val="20"/>
          <w:lang w:val="en-US"/>
        </w:rPr>
        <w:t>from</w:t>
      </w:r>
      <w:r w:rsidR="00DD5AC0" w:rsidRPr="003B7815">
        <w:rPr>
          <w:rFonts w:ascii="Times New Roman" w:hAnsi="Times New Roman" w:cs="Times New Roman"/>
          <w:sz w:val="20"/>
          <w:szCs w:val="20"/>
          <w:lang w:val="en-US"/>
        </w:rPr>
        <w:t xml:space="preserve"> </w:t>
      </w:r>
      <w:r w:rsidR="00E5404B" w:rsidRPr="003B7815">
        <w:rPr>
          <w:rFonts w:ascii="Times New Roman" w:hAnsi="Times New Roman" w:cs="Times New Roman"/>
          <w:sz w:val="20"/>
          <w:szCs w:val="20"/>
          <w:lang w:val="en-US"/>
        </w:rPr>
        <w:t>56</w:t>
      </w:r>
      <w:r w:rsidR="005A5FA7" w:rsidRPr="003B7815">
        <w:rPr>
          <w:rFonts w:ascii="Times New Roman" w:hAnsi="Times New Roman" w:cs="Times New Roman"/>
          <w:sz w:val="20"/>
          <w:szCs w:val="20"/>
          <w:lang w:val="en-US"/>
        </w:rPr>
        <w:t xml:space="preserve"> countries</w:t>
      </w:r>
      <w:r w:rsidR="00607BA5" w:rsidRPr="003B7815">
        <w:rPr>
          <w:rFonts w:ascii="Times New Roman" w:hAnsi="Times New Roman" w:cs="Times New Roman"/>
          <w:sz w:val="20"/>
          <w:szCs w:val="20"/>
          <w:lang w:val="en-US"/>
        </w:rPr>
        <w:t>,</w:t>
      </w:r>
      <w:r w:rsidR="005A5FA7" w:rsidRPr="003B7815">
        <w:rPr>
          <w:rFonts w:ascii="Times New Roman" w:hAnsi="Times New Roman" w:cs="Times New Roman"/>
          <w:sz w:val="20"/>
          <w:szCs w:val="20"/>
          <w:lang w:val="en-US"/>
        </w:rPr>
        <w:t xml:space="preserve"> for which information on</w:t>
      </w:r>
      <w:r w:rsidR="00EA3A23" w:rsidRPr="003B7815">
        <w:rPr>
          <w:rFonts w:ascii="Times New Roman" w:hAnsi="Times New Roman" w:cs="Times New Roman"/>
          <w:sz w:val="20"/>
          <w:szCs w:val="20"/>
          <w:lang w:val="en-US"/>
        </w:rPr>
        <w:t xml:space="preserve"> the</w:t>
      </w:r>
      <w:r w:rsidR="005A5FA7" w:rsidRPr="003B7815">
        <w:rPr>
          <w:rFonts w:ascii="Times New Roman" w:hAnsi="Times New Roman" w:cs="Times New Roman"/>
          <w:sz w:val="20"/>
          <w:szCs w:val="20"/>
          <w:lang w:val="en-US"/>
        </w:rPr>
        <w:t xml:space="preserve"> </w:t>
      </w:r>
      <w:r w:rsidR="005A5FA7" w:rsidRPr="003B7815">
        <w:rPr>
          <w:rFonts w:ascii="Times New Roman" w:hAnsi="Times New Roman" w:cs="Times New Roman"/>
          <w:i/>
          <w:sz w:val="20"/>
          <w:szCs w:val="20"/>
          <w:lang w:val="en-US"/>
        </w:rPr>
        <w:t>de jure</w:t>
      </w:r>
      <w:r w:rsidR="005A5FA7" w:rsidRPr="003B7815">
        <w:rPr>
          <w:rFonts w:ascii="Times New Roman" w:hAnsi="Times New Roman" w:cs="Times New Roman"/>
          <w:sz w:val="20"/>
          <w:szCs w:val="20"/>
          <w:lang w:val="en-US"/>
        </w:rPr>
        <w:t xml:space="preserve"> </w:t>
      </w:r>
      <w:r w:rsidR="00EA3A23" w:rsidRPr="003B7815">
        <w:rPr>
          <w:rFonts w:ascii="Times New Roman" w:hAnsi="Times New Roman" w:cs="Times New Roman"/>
          <w:sz w:val="20"/>
          <w:szCs w:val="20"/>
          <w:lang w:val="en-US"/>
        </w:rPr>
        <w:t>and the</w:t>
      </w:r>
      <w:r w:rsidR="005A5FA7" w:rsidRPr="003B7815">
        <w:rPr>
          <w:rFonts w:ascii="Times New Roman" w:hAnsi="Times New Roman" w:cs="Times New Roman"/>
          <w:sz w:val="20"/>
          <w:szCs w:val="20"/>
          <w:lang w:val="en-US"/>
        </w:rPr>
        <w:t xml:space="preserve"> </w:t>
      </w:r>
      <w:r w:rsidR="005A5FA7" w:rsidRPr="003B7815">
        <w:rPr>
          <w:rFonts w:ascii="Times New Roman" w:hAnsi="Times New Roman" w:cs="Times New Roman"/>
          <w:i/>
          <w:sz w:val="20"/>
          <w:szCs w:val="20"/>
          <w:lang w:val="en-US"/>
        </w:rPr>
        <w:t>de facto</w:t>
      </w:r>
      <w:r w:rsidR="005A5FA7" w:rsidRPr="003B7815">
        <w:rPr>
          <w:rFonts w:ascii="Times New Roman" w:hAnsi="Times New Roman" w:cs="Times New Roman"/>
          <w:sz w:val="20"/>
          <w:szCs w:val="20"/>
          <w:lang w:val="en-US"/>
        </w:rPr>
        <w:t xml:space="preserve"> judiciary independence </w:t>
      </w:r>
      <w:r w:rsidR="00607BA5" w:rsidRPr="003B7815">
        <w:rPr>
          <w:rFonts w:ascii="Times New Roman" w:hAnsi="Times New Roman" w:cs="Times New Roman"/>
          <w:sz w:val="20"/>
          <w:szCs w:val="20"/>
          <w:lang w:val="en-US"/>
        </w:rPr>
        <w:t>is</w:t>
      </w:r>
      <w:r w:rsidR="005A5FA7" w:rsidRPr="003B7815">
        <w:rPr>
          <w:rFonts w:ascii="Times New Roman" w:hAnsi="Times New Roman" w:cs="Times New Roman"/>
          <w:sz w:val="20"/>
          <w:szCs w:val="20"/>
          <w:lang w:val="en-US"/>
        </w:rPr>
        <w:t xml:space="preserve"> found.</w:t>
      </w:r>
    </w:p>
    <w:p w:rsidR="00C15357" w:rsidRPr="003B7815" w:rsidRDefault="006F14C9"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In Feld and Voigt (2006), </w:t>
      </w:r>
      <w:r w:rsidR="00D911B1"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authors extend their cross-section</w:t>
      </w:r>
      <w:r w:rsidR="00D911B1" w:rsidRPr="003B7815">
        <w:rPr>
          <w:rFonts w:ascii="Times New Roman" w:hAnsi="Times New Roman" w:cs="Times New Roman"/>
          <w:sz w:val="20"/>
          <w:szCs w:val="20"/>
          <w:lang w:val="en-US"/>
        </w:rPr>
        <w:t>al</w:t>
      </w:r>
      <w:r w:rsidRPr="003B7815">
        <w:rPr>
          <w:rFonts w:ascii="Times New Roman" w:hAnsi="Times New Roman" w:cs="Times New Roman"/>
          <w:sz w:val="20"/>
          <w:szCs w:val="20"/>
          <w:lang w:val="en-US"/>
        </w:rPr>
        <w:t xml:space="preserve"> analysis to 73 countries. The positive impact of</w:t>
      </w:r>
      <w:r w:rsidR="00863BB6" w:rsidRPr="003B7815">
        <w:rPr>
          <w:rFonts w:ascii="Times New Roman" w:hAnsi="Times New Roman" w:cs="Times New Roman"/>
          <w:sz w:val="20"/>
          <w:szCs w:val="20"/>
          <w:lang w:val="en-US"/>
        </w:rPr>
        <w:t xml:space="preserve"> the</w:t>
      </w:r>
      <w:r w:rsidRPr="003B7815">
        <w:rPr>
          <w:rFonts w:ascii="Times New Roman" w:hAnsi="Times New Roman" w:cs="Times New Roman"/>
          <w:sz w:val="20"/>
          <w:szCs w:val="20"/>
          <w:lang w:val="en-US"/>
        </w:rPr>
        <w:t xml:space="preserve"> </w:t>
      </w:r>
      <w:r w:rsidRPr="003B7815">
        <w:rPr>
          <w:rFonts w:ascii="Times New Roman" w:hAnsi="Times New Roman" w:cs="Times New Roman"/>
          <w:i/>
          <w:sz w:val="20"/>
          <w:szCs w:val="20"/>
          <w:lang w:val="en-US"/>
        </w:rPr>
        <w:t>de facto</w:t>
      </w:r>
      <w:r w:rsidRPr="003B7815">
        <w:rPr>
          <w:rFonts w:ascii="Times New Roman" w:hAnsi="Times New Roman" w:cs="Times New Roman"/>
          <w:sz w:val="20"/>
          <w:szCs w:val="20"/>
          <w:lang w:val="en-US"/>
        </w:rPr>
        <w:t xml:space="preserve"> judicial independence on </w:t>
      </w:r>
      <w:r w:rsidR="00EA3A23"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rate of economic growth is </w:t>
      </w:r>
      <w:r w:rsidR="00863BB6" w:rsidRPr="003B7815">
        <w:rPr>
          <w:rFonts w:ascii="Times New Roman" w:hAnsi="Times New Roman" w:cs="Times New Roman"/>
          <w:sz w:val="20"/>
          <w:szCs w:val="20"/>
          <w:lang w:val="en-US"/>
        </w:rPr>
        <w:t>sustained</w:t>
      </w:r>
      <w:r w:rsidRPr="003B7815">
        <w:rPr>
          <w:rFonts w:ascii="Times New Roman" w:hAnsi="Times New Roman" w:cs="Times New Roman"/>
          <w:sz w:val="20"/>
          <w:szCs w:val="20"/>
          <w:lang w:val="en-US"/>
        </w:rPr>
        <w:t>.</w:t>
      </w:r>
      <w:r w:rsidR="00C15357" w:rsidRPr="003B7815">
        <w:rPr>
          <w:rStyle w:val="Znakapoznpodarou"/>
          <w:rFonts w:ascii="Times New Roman" w:hAnsi="Times New Roman" w:cs="Times New Roman"/>
          <w:sz w:val="20"/>
          <w:szCs w:val="20"/>
          <w:lang w:val="en-US"/>
        </w:rPr>
        <w:footnoteReference w:id="32"/>
      </w:r>
      <w:r w:rsidR="00C15357" w:rsidRPr="003B7815">
        <w:rPr>
          <w:rFonts w:ascii="Times New Roman" w:hAnsi="Times New Roman" w:cs="Times New Roman"/>
          <w:sz w:val="20"/>
          <w:szCs w:val="20"/>
          <w:lang w:val="en-US"/>
        </w:rPr>
        <w:t xml:space="preserve"> In addition, it is shown that some of the components of</w:t>
      </w:r>
      <w:r w:rsidR="00863BB6" w:rsidRPr="003B7815">
        <w:rPr>
          <w:rFonts w:ascii="Times New Roman" w:hAnsi="Times New Roman" w:cs="Times New Roman"/>
          <w:sz w:val="20"/>
          <w:szCs w:val="20"/>
          <w:lang w:val="en-US"/>
        </w:rPr>
        <w:t xml:space="preserve"> the</w:t>
      </w:r>
      <w:r w:rsidR="00C15357" w:rsidRPr="003B7815">
        <w:rPr>
          <w:rFonts w:ascii="Times New Roman" w:hAnsi="Times New Roman" w:cs="Times New Roman"/>
          <w:sz w:val="20"/>
          <w:szCs w:val="20"/>
          <w:lang w:val="en-US"/>
        </w:rPr>
        <w:t xml:space="preserve"> </w:t>
      </w:r>
      <w:r w:rsidR="00C15357" w:rsidRPr="003B7815">
        <w:rPr>
          <w:rFonts w:ascii="Times New Roman" w:hAnsi="Times New Roman" w:cs="Times New Roman"/>
          <w:i/>
          <w:sz w:val="20"/>
          <w:szCs w:val="20"/>
          <w:lang w:val="en-US"/>
        </w:rPr>
        <w:t>de jure</w:t>
      </w:r>
      <w:r w:rsidR="00C15357" w:rsidRPr="003B7815">
        <w:rPr>
          <w:rFonts w:ascii="Times New Roman" w:hAnsi="Times New Roman" w:cs="Times New Roman"/>
          <w:sz w:val="20"/>
          <w:szCs w:val="20"/>
          <w:lang w:val="en-US"/>
        </w:rPr>
        <w:t xml:space="preserve"> judicial indepen</w:t>
      </w:r>
      <w:r w:rsidR="004D3C04" w:rsidRPr="003B7815">
        <w:rPr>
          <w:rFonts w:ascii="Times New Roman" w:hAnsi="Times New Roman" w:cs="Times New Roman"/>
          <w:sz w:val="20"/>
          <w:szCs w:val="20"/>
          <w:lang w:val="en-US"/>
        </w:rPr>
        <w:t>de</w:t>
      </w:r>
      <w:r w:rsidR="00C15357" w:rsidRPr="003B7815">
        <w:rPr>
          <w:rFonts w:ascii="Times New Roman" w:hAnsi="Times New Roman" w:cs="Times New Roman"/>
          <w:sz w:val="20"/>
          <w:szCs w:val="20"/>
          <w:lang w:val="en-US"/>
        </w:rPr>
        <w:t xml:space="preserve">nce </w:t>
      </w:r>
      <w:r w:rsidR="000A4BE7" w:rsidRPr="003B7815">
        <w:rPr>
          <w:rFonts w:ascii="Times New Roman" w:hAnsi="Times New Roman" w:cs="Times New Roman"/>
          <w:sz w:val="20"/>
          <w:szCs w:val="20"/>
          <w:lang w:val="en-US"/>
        </w:rPr>
        <w:t xml:space="preserve">positively </w:t>
      </w:r>
      <w:r w:rsidR="00C15357" w:rsidRPr="003B7815">
        <w:rPr>
          <w:rFonts w:ascii="Times New Roman" w:hAnsi="Times New Roman" w:cs="Times New Roman"/>
          <w:sz w:val="20"/>
          <w:szCs w:val="20"/>
          <w:lang w:val="en-US"/>
        </w:rPr>
        <w:t>influence economic development.</w:t>
      </w:r>
      <w:r w:rsidR="00C15357" w:rsidRPr="003B7815">
        <w:rPr>
          <w:rStyle w:val="Znakapoznpodarou"/>
          <w:rFonts w:ascii="Times New Roman" w:hAnsi="Times New Roman" w:cs="Times New Roman"/>
          <w:sz w:val="20"/>
          <w:szCs w:val="20"/>
          <w:lang w:val="en-US"/>
        </w:rPr>
        <w:footnoteReference w:id="33"/>
      </w:r>
      <w:r w:rsidR="004D3C04" w:rsidRPr="003B7815">
        <w:rPr>
          <w:rFonts w:ascii="Times New Roman" w:hAnsi="Times New Roman" w:cs="Times New Roman"/>
          <w:sz w:val="20"/>
          <w:szCs w:val="20"/>
          <w:lang w:val="en-US"/>
        </w:rPr>
        <w:t xml:space="preserve"> However, the Constitutional or </w:t>
      </w:r>
      <w:r w:rsidR="00EA3A23" w:rsidRPr="003B7815">
        <w:rPr>
          <w:rFonts w:ascii="Times New Roman" w:hAnsi="Times New Roman" w:cs="Times New Roman"/>
          <w:sz w:val="20"/>
          <w:szCs w:val="20"/>
          <w:lang w:val="en-US"/>
        </w:rPr>
        <w:t xml:space="preserve">the </w:t>
      </w:r>
      <w:r w:rsidR="004D3C04" w:rsidRPr="003B7815">
        <w:rPr>
          <w:rFonts w:ascii="Times New Roman" w:hAnsi="Times New Roman" w:cs="Times New Roman"/>
          <w:sz w:val="20"/>
          <w:szCs w:val="20"/>
          <w:lang w:val="en-US"/>
        </w:rPr>
        <w:t xml:space="preserve">Supreme Court’s power </w:t>
      </w:r>
      <w:r w:rsidR="007869A9" w:rsidRPr="003B7815">
        <w:rPr>
          <w:rFonts w:ascii="Times New Roman" w:hAnsi="Times New Roman" w:cs="Times New Roman"/>
          <w:sz w:val="20"/>
          <w:szCs w:val="20"/>
          <w:lang w:val="en-US"/>
        </w:rPr>
        <w:t xml:space="preserve">of </w:t>
      </w:r>
      <w:r w:rsidR="004D3C04" w:rsidRPr="003B7815">
        <w:rPr>
          <w:rFonts w:ascii="Times New Roman" w:hAnsi="Times New Roman" w:cs="Times New Roman"/>
          <w:sz w:val="20"/>
          <w:szCs w:val="20"/>
          <w:lang w:val="en-US"/>
        </w:rPr>
        <w:t>judicial review turns out to be negatively correlated with real GDP growth.</w:t>
      </w:r>
    </w:p>
    <w:p w:rsidR="00586193" w:rsidRPr="003B7815" w:rsidRDefault="003A16E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In a less rigorous </w:t>
      </w:r>
      <w:r w:rsidR="00C2084C" w:rsidRPr="003B7815">
        <w:rPr>
          <w:rFonts w:ascii="Times New Roman" w:hAnsi="Times New Roman" w:cs="Times New Roman"/>
          <w:sz w:val="20"/>
          <w:szCs w:val="20"/>
          <w:lang w:val="en-US"/>
        </w:rPr>
        <w:t>fashion</w:t>
      </w:r>
      <w:r w:rsidRPr="003B7815">
        <w:rPr>
          <w:rFonts w:ascii="Times New Roman" w:hAnsi="Times New Roman" w:cs="Times New Roman"/>
          <w:sz w:val="20"/>
          <w:szCs w:val="20"/>
          <w:lang w:val="en-US"/>
        </w:rPr>
        <w:t xml:space="preserve">, the positive influence of judiciary </w:t>
      </w:r>
      <w:r w:rsidR="002D3A6E" w:rsidRPr="003B7815">
        <w:rPr>
          <w:rFonts w:ascii="Times New Roman" w:hAnsi="Times New Roman" w:cs="Times New Roman"/>
          <w:sz w:val="20"/>
          <w:szCs w:val="20"/>
          <w:lang w:val="en-US"/>
        </w:rPr>
        <w:t xml:space="preserve">independence </w:t>
      </w:r>
      <w:r w:rsidR="00572A38" w:rsidRPr="003B7815">
        <w:rPr>
          <w:rFonts w:ascii="Times New Roman" w:hAnsi="Times New Roman" w:cs="Times New Roman"/>
          <w:sz w:val="20"/>
          <w:szCs w:val="20"/>
          <w:lang w:val="en-US"/>
        </w:rPr>
        <w:t xml:space="preserve">on economic growth </w:t>
      </w:r>
      <w:r w:rsidRPr="003B7815">
        <w:rPr>
          <w:rFonts w:ascii="Times New Roman" w:hAnsi="Times New Roman" w:cs="Times New Roman"/>
          <w:sz w:val="20"/>
          <w:szCs w:val="20"/>
          <w:lang w:val="en-US"/>
        </w:rPr>
        <w:t xml:space="preserve">is reported by </w:t>
      </w:r>
      <w:proofErr w:type="spellStart"/>
      <w:r w:rsidR="00586193" w:rsidRPr="003B7815">
        <w:rPr>
          <w:rFonts w:ascii="Times New Roman" w:hAnsi="Times New Roman" w:cs="Times New Roman"/>
          <w:sz w:val="20"/>
          <w:szCs w:val="20"/>
          <w:lang w:val="en-US"/>
        </w:rPr>
        <w:t>Wittrup</w:t>
      </w:r>
      <w:proofErr w:type="spellEnd"/>
      <w:r w:rsidR="00586193" w:rsidRPr="003B7815">
        <w:rPr>
          <w:rFonts w:ascii="Times New Roman" w:hAnsi="Times New Roman" w:cs="Times New Roman"/>
          <w:sz w:val="20"/>
          <w:szCs w:val="20"/>
          <w:lang w:val="en-US"/>
        </w:rPr>
        <w:t xml:space="preserve"> (2010)</w:t>
      </w:r>
      <w:r w:rsidRPr="003B7815">
        <w:rPr>
          <w:rFonts w:ascii="Times New Roman" w:hAnsi="Times New Roman" w:cs="Times New Roman"/>
          <w:sz w:val="20"/>
          <w:szCs w:val="20"/>
          <w:lang w:val="en-US"/>
        </w:rPr>
        <w:t>.</w:t>
      </w:r>
      <w:r w:rsidR="00837837" w:rsidRPr="003B7815">
        <w:rPr>
          <w:rFonts w:ascii="Times New Roman" w:hAnsi="Times New Roman" w:cs="Times New Roman"/>
          <w:sz w:val="20"/>
          <w:szCs w:val="20"/>
          <w:lang w:val="en-US"/>
        </w:rPr>
        <w:t xml:space="preserve"> </w:t>
      </w:r>
      <w:r w:rsidR="001A3F5B" w:rsidRPr="003B7815">
        <w:rPr>
          <w:rFonts w:ascii="Times New Roman" w:hAnsi="Times New Roman" w:cs="Times New Roman"/>
          <w:sz w:val="20"/>
          <w:szCs w:val="20"/>
          <w:lang w:val="en-US"/>
        </w:rPr>
        <w:t>The author’s</w:t>
      </w:r>
      <w:r w:rsidR="00392CED" w:rsidRPr="003B7815">
        <w:rPr>
          <w:rFonts w:ascii="Times New Roman" w:hAnsi="Times New Roman" w:cs="Times New Roman"/>
          <w:sz w:val="20"/>
          <w:szCs w:val="20"/>
          <w:lang w:val="en-US"/>
        </w:rPr>
        <w:t xml:space="preserve"> e</w:t>
      </w:r>
      <w:r w:rsidR="00837837" w:rsidRPr="003B7815">
        <w:rPr>
          <w:rFonts w:ascii="Times New Roman" w:hAnsi="Times New Roman" w:cs="Times New Roman"/>
          <w:sz w:val="20"/>
          <w:szCs w:val="20"/>
          <w:lang w:val="en-US"/>
        </w:rPr>
        <w:t xml:space="preserve">mpirical evidence is based on cross-sectional data </w:t>
      </w:r>
      <w:r w:rsidR="00D911B1" w:rsidRPr="003B7815">
        <w:rPr>
          <w:rFonts w:ascii="Times New Roman" w:hAnsi="Times New Roman" w:cs="Times New Roman"/>
          <w:sz w:val="20"/>
          <w:szCs w:val="20"/>
          <w:lang w:val="en-US"/>
        </w:rPr>
        <w:t>from</w:t>
      </w:r>
      <w:r w:rsidR="007D3496" w:rsidRPr="003B7815">
        <w:rPr>
          <w:rFonts w:ascii="Times New Roman" w:hAnsi="Times New Roman" w:cs="Times New Roman"/>
          <w:sz w:val="20"/>
          <w:szCs w:val="20"/>
          <w:lang w:val="en-US"/>
        </w:rPr>
        <w:t xml:space="preserve"> </w:t>
      </w:r>
      <w:r w:rsidR="00837837" w:rsidRPr="003B7815">
        <w:rPr>
          <w:rFonts w:ascii="Times New Roman" w:hAnsi="Times New Roman" w:cs="Times New Roman"/>
          <w:sz w:val="20"/>
          <w:szCs w:val="20"/>
          <w:lang w:val="en-US"/>
        </w:rPr>
        <w:t>95 countries</w:t>
      </w:r>
      <w:r w:rsidR="00915827" w:rsidRPr="003B7815">
        <w:rPr>
          <w:rFonts w:ascii="Times New Roman" w:hAnsi="Times New Roman" w:cs="Times New Roman"/>
          <w:sz w:val="20"/>
          <w:szCs w:val="20"/>
          <w:lang w:val="en-US"/>
        </w:rPr>
        <w:t>. Some of the variables in the model are averaged over the period 1980-2003</w:t>
      </w:r>
      <w:r w:rsidR="00837837" w:rsidRPr="003B7815">
        <w:rPr>
          <w:rFonts w:ascii="Times New Roman" w:hAnsi="Times New Roman" w:cs="Times New Roman"/>
          <w:sz w:val="20"/>
          <w:szCs w:val="20"/>
          <w:lang w:val="en-US"/>
        </w:rPr>
        <w:t xml:space="preserve">. </w:t>
      </w:r>
      <w:r w:rsidR="009C17B2" w:rsidRPr="003B7815">
        <w:rPr>
          <w:rFonts w:ascii="Times New Roman" w:hAnsi="Times New Roman" w:cs="Times New Roman"/>
          <w:sz w:val="20"/>
          <w:szCs w:val="20"/>
          <w:lang w:val="en-US"/>
        </w:rPr>
        <w:t xml:space="preserve">The </w:t>
      </w:r>
      <w:r w:rsidR="00392CED" w:rsidRPr="003B7815">
        <w:rPr>
          <w:rFonts w:ascii="Times New Roman" w:hAnsi="Times New Roman" w:cs="Times New Roman"/>
          <w:sz w:val="20"/>
          <w:szCs w:val="20"/>
          <w:lang w:val="en-US"/>
        </w:rPr>
        <w:t xml:space="preserve">key </w:t>
      </w:r>
      <w:r w:rsidR="001A3F5B" w:rsidRPr="003B7815">
        <w:rPr>
          <w:rFonts w:ascii="Times New Roman" w:hAnsi="Times New Roman" w:cs="Times New Roman"/>
          <w:sz w:val="20"/>
          <w:szCs w:val="20"/>
          <w:lang w:val="en-US"/>
        </w:rPr>
        <w:t>variable of interest,</w:t>
      </w:r>
      <w:r w:rsidR="00671C10" w:rsidRPr="003B7815">
        <w:rPr>
          <w:rFonts w:ascii="Times New Roman" w:hAnsi="Times New Roman" w:cs="Times New Roman"/>
          <w:sz w:val="20"/>
          <w:szCs w:val="20"/>
          <w:lang w:val="en-US"/>
        </w:rPr>
        <w:t xml:space="preserve"> </w:t>
      </w:r>
      <w:r w:rsidR="00837837" w:rsidRPr="003B7815">
        <w:rPr>
          <w:rFonts w:ascii="Times New Roman" w:hAnsi="Times New Roman" w:cs="Times New Roman"/>
          <w:sz w:val="20"/>
          <w:szCs w:val="20"/>
          <w:lang w:val="en-US"/>
        </w:rPr>
        <w:t>judicial independence</w:t>
      </w:r>
      <w:r w:rsidR="00671C10" w:rsidRPr="003B7815">
        <w:rPr>
          <w:rFonts w:ascii="Times New Roman" w:hAnsi="Times New Roman" w:cs="Times New Roman"/>
          <w:sz w:val="20"/>
          <w:szCs w:val="20"/>
          <w:lang w:val="en-US"/>
        </w:rPr>
        <w:t>,</w:t>
      </w:r>
      <w:r w:rsidR="00837837" w:rsidRPr="003B7815">
        <w:rPr>
          <w:rFonts w:ascii="Times New Roman" w:hAnsi="Times New Roman" w:cs="Times New Roman"/>
          <w:sz w:val="20"/>
          <w:szCs w:val="20"/>
          <w:lang w:val="en-US"/>
        </w:rPr>
        <w:t xml:space="preserve"> relies on </w:t>
      </w:r>
      <w:r w:rsidR="00671C10" w:rsidRPr="003B7815">
        <w:rPr>
          <w:rFonts w:ascii="Times New Roman" w:hAnsi="Times New Roman" w:cs="Times New Roman"/>
          <w:sz w:val="20"/>
          <w:szCs w:val="20"/>
          <w:lang w:val="en-US"/>
        </w:rPr>
        <w:t>measures from</w:t>
      </w:r>
      <w:r w:rsidR="00837837" w:rsidRPr="003B7815">
        <w:rPr>
          <w:rFonts w:ascii="Times New Roman" w:hAnsi="Times New Roman" w:cs="Times New Roman"/>
          <w:sz w:val="20"/>
          <w:szCs w:val="20"/>
          <w:lang w:val="en-US"/>
        </w:rPr>
        <w:t xml:space="preserve"> </w:t>
      </w:r>
      <w:r w:rsidR="00D911B1" w:rsidRPr="003B7815">
        <w:rPr>
          <w:rFonts w:ascii="Times New Roman" w:hAnsi="Times New Roman" w:cs="Times New Roman"/>
          <w:sz w:val="20"/>
          <w:szCs w:val="20"/>
          <w:lang w:val="en-US"/>
        </w:rPr>
        <w:t xml:space="preserve">a </w:t>
      </w:r>
      <w:r w:rsidR="00837837" w:rsidRPr="003B7815">
        <w:rPr>
          <w:rFonts w:ascii="Times New Roman" w:hAnsi="Times New Roman" w:cs="Times New Roman"/>
          <w:sz w:val="20"/>
          <w:szCs w:val="20"/>
          <w:lang w:val="en-US"/>
        </w:rPr>
        <w:t xml:space="preserve">perception </w:t>
      </w:r>
      <w:r w:rsidR="00915827" w:rsidRPr="003B7815">
        <w:rPr>
          <w:rFonts w:ascii="Times New Roman" w:hAnsi="Times New Roman" w:cs="Times New Roman"/>
          <w:sz w:val="20"/>
          <w:szCs w:val="20"/>
          <w:lang w:val="en-US"/>
        </w:rPr>
        <w:t>survey (</w:t>
      </w:r>
      <w:r w:rsidR="00513F09" w:rsidRPr="003B7815">
        <w:rPr>
          <w:rFonts w:ascii="Times New Roman" w:hAnsi="Times New Roman" w:cs="Times New Roman"/>
          <w:sz w:val="20"/>
          <w:szCs w:val="20"/>
          <w:lang w:val="en-US"/>
        </w:rPr>
        <w:t xml:space="preserve">the </w:t>
      </w:r>
      <w:r w:rsidR="00915827" w:rsidRPr="003B7815">
        <w:rPr>
          <w:rFonts w:ascii="Times New Roman" w:hAnsi="Times New Roman" w:cs="Times New Roman"/>
          <w:sz w:val="20"/>
          <w:szCs w:val="20"/>
          <w:lang w:val="en-US"/>
        </w:rPr>
        <w:t xml:space="preserve">Executive Opinion Survey) prepared by </w:t>
      </w:r>
      <w:r w:rsidR="00513F09" w:rsidRPr="003B7815">
        <w:rPr>
          <w:rFonts w:ascii="Times New Roman" w:hAnsi="Times New Roman" w:cs="Times New Roman"/>
          <w:sz w:val="20"/>
          <w:szCs w:val="20"/>
          <w:lang w:val="en-US"/>
        </w:rPr>
        <w:t xml:space="preserve">the </w:t>
      </w:r>
      <w:r w:rsidR="00915827" w:rsidRPr="003B7815">
        <w:rPr>
          <w:rFonts w:ascii="Times New Roman" w:hAnsi="Times New Roman" w:cs="Times New Roman"/>
          <w:sz w:val="20"/>
          <w:szCs w:val="20"/>
          <w:lang w:val="en-US"/>
        </w:rPr>
        <w:t>World Economic Forum</w:t>
      </w:r>
      <w:r w:rsidR="000F3891" w:rsidRPr="003B7815">
        <w:rPr>
          <w:rStyle w:val="Znakapoznpodarou"/>
          <w:rFonts w:ascii="Times New Roman" w:hAnsi="Times New Roman" w:cs="Times New Roman"/>
          <w:sz w:val="20"/>
          <w:szCs w:val="20"/>
          <w:lang w:val="en-US"/>
        </w:rPr>
        <w:footnoteReference w:id="34"/>
      </w:r>
      <w:r w:rsidR="00915827" w:rsidRPr="003B7815">
        <w:rPr>
          <w:rFonts w:ascii="Times New Roman" w:hAnsi="Times New Roman" w:cs="Times New Roman"/>
          <w:sz w:val="20"/>
          <w:szCs w:val="20"/>
          <w:lang w:val="en-US"/>
        </w:rPr>
        <w:t xml:space="preserve">. </w:t>
      </w:r>
      <w:r w:rsidR="00572A38" w:rsidRPr="003B7815">
        <w:rPr>
          <w:rFonts w:ascii="Times New Roman" w:hAnsi="Times New Roman" w:cs="Times New Roman"/>
          <w:sz w:val="20"/>
          <w:szCs w:val="20"/>
          <w:lang w:val="en-US"/>
        </w:rPr>
        <w:t>According to the author, t</w:t>
      </w:r>
      <w:r w:rsidR="00915827" w:rsidRPr="003B7815">
        <w:rPr>
          <w:rFonts w:ascii="Times New Roman" w:hAnsi="Times New Roman" w:cs="Times New Roman"/>
          <w:sz w:val="20"/>
          <w:szCs w:val="20"/>
          <w:lang w:val="en-US"/>
        </w:rPr>
        <w:t xml:space="preserve">his perception measure </w:t>
      </w:r>
      <w:r w:rsidR="00572A38" w:rsidRPr="003B7815">
        <w:rPr>
          <w:rFonts w:ascii="Times New Roman" w:hAnsi="Times New Roman" w:cs="Times New Roman"/>
          <w:sz w:val="20"/>
          <w:szCs w:val="20"/>
          <w:lang w:val="en-US"/>
        </w:rPr>
        <w:t>serve</w:t>
      </w:r>
      <w:r w:rsidR="000A4BE7" w:rsidRPr="003B7815">
        <w:rPr>
          <w:rFonts w:ascii="Times New Roman" w:hAnsi="Times New Roman" w:cs="Times New Roman"/>
          <w:sz w:val="20"/>
          <w:szCs w:val="20"/>
          <w:lang w:val="en-US"/>
        </w:rPr>
        <w:t>s</w:t>
      </w:r>
      <w:r w:rsidR="00572A38" w:rsidRPr="003B7815">
        <w:rPr>
          <w:rFonts w:ascii="Times New Roman" w:hAnsi="Times New Roman" w:cs="Times New Roman"/>
          <w:sz w:val="20"/>
          <w:szCs w:val="20"/>
          <w:lang w:val="en-US"/>
        </w:rPr>
        <w:t xml:space="preserve"> as a</w:t>
      </w:r>
      <w:r w:rsidR="00915827" w:rsidRPr="003B7815">
        <w:rPr>
          <w:rFonts w:ascii="Times New Roman" w:hAnsi="Times New Roman" w:cs="Times New Roman"/>
          <w:sz w:val="20"/>
          <w:szCs w:val="20"/>
          <w:lang w:val="en-US"/>
        </w:rPr>
        <w:t xml:space="preserve"> proxy for </w:t>
      </w:r>
      <w:r w:rsidR="00915827" w:rsidRPr="003B7815">
        <w:rPr>
          <w:rFonts w:ascii="Times New Roman" w:hAnsi="Times New Roman" w:cs="Times New Roman"/>
          <w:i/>
          <w:sz w:val="20"/>
          <w:szCs w:val="20"/>
          <w:lang w:val="en-US"/>
        </w:rPr>
        <w:t>de facto</w:t>
      </w:r>
      <w:r w:rsidR="00915827" w:rsidRPr="003B7815">
        <w:rPr>
          <w:rFonts w:ascii="Times New Roman" w:hAnsi="Times New Roman" w:cs="Times New Roman"/>
          <w:sz w:val="20"/>
          <w:szCs w:val="20"/>
          <w:lang w:val="en-US"/>
        </w:rPr>
        <w:t xml:space="preserve"> judicial independence.</w:t>
      </w:r>
    </w:p>
    <w:p w:rsidR="00DC6E94" w:rsidRPr="003B7815" w:rsidRDefault="005A5FA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Contrary to </w:t>
      </w:r>
      <w:r w:rsidR="00392CED" w:rsidRPr="003B7815">
        <w:rPr>
          <w:rFonts w:ascii="Times New Roman" w:hAnsi="Times New Roman" w:cs="Times New Roman"/>
          <w:sz w:val="20"/>
          <w:szCs w:val="20"/>
          <w:lang w:val="en-US"/>
        </w:rPr>
        <w:t xml:space="preserve">the </w:t>
      </w:r>
      <w:r w:rsidR="00036634" w:rsidRPr="003B7815">
        <w:rPr>
          <w:rFonts w:ascii="Times New Roman" w:hAnsi="Times New Roman" w:cs="Times New Roman"/>
          <w:sz w:val="20"/>
          <w:szCs w:val="20"/>
          <w:lang w:val="en-US"/>
        </w:rPr>
        <w:t>aforementioned</w:t>
      </w:r>
      <w:r w:rsidRPr="003B7815">
        <w:rPr>
          <w:rFonts w:ascii="Times New Roman" w:hAnsi="Times New Roman" w:cs="Times New Roman"/>
          <w:sz w:val="20"/>
          <w:szCs w:val="20"/>
          <w:lang w:val="en-US"/>
        </w:rPr>
        <w:t xml:space="preserve"> studies, which </w:t>
      </w:r>
      <w:r w:rsidR="00513F09" w:rsidRPr="003B7815">
        <w:rPr>
          <w:rFonts w:ascii="Times New Roman" w:hAnsi="Times New Roman" w:cs="Times New Roman"/>
          <w:sz w:val="20"/>
          <w:szCs w:val="20"/>
          <w:lang w:val="en-US"/>
        </w:rPr>
        <w:t>seek</w:t>
      </w:r>
      <w:r w:rsidRPr="003B7815">
        <w:rPr>
          <w:rFonts w:ascii="Times New Roman" w:hAnsi="Times New Roman" w:cs="Times New Roman"/>
          <w:sz w:val="20"/>
          <w:szCs w:val="20"/>
          <w:lang w:val="en-US"/>
        </w:rPr>
        <w:t xml:space="preserve"> </w:t>
      </w:r>
      <w:r w:rsidR="00392CED"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link between </w:t>
      </w:r>
      <w:r w:rsidR="00546D2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judiciary and economic growth, La </w:t>
      </w:r>
      <w:proofErr w:type="spellStart"/>
      <w:r w:rsidRPr="003B7815">
        <w:rPr>
          <w:rFonts w:ascii="Times New Roman" w:hAnsi="Times New Roman" w:cs="Times New Roman"/>
          <w:sz w:val="20"/>
          <w:szCs w:val="20"/>
          <w:lang w:val="en-US"/>
        </w:rPr>
        <w:t>Porta</w:t>
      </w:r>
      <w:proofErr w:type="spellEnd"/>
      <w:r w:rsidRPr="003B7815">
        <w:rPr>
          <w:rFonts w:ascii="Times New Roman" w:hAnsi="Times New Roman" w:cs="Times New Roman"/>
          <w:sz w:val="20"/>
          <w:szCs w:val="20"/>
          <w:lang w:val="en-US"/>
        </w:rPr>
        <w:t xml:space="preserve"> et al. (2004) </w:t>
      </w:r>
      <w:r w:rsidR="003978E8" w:rsidRPr="003B7815">
        <w:rPr>
          <w:rFonts w:ascii="Times New Roman" w:hAnsi="Times New Roman" w:cs="Times New Roman"/>
          <w:sz w:val="20"/>
          <w:szCs w:val="20"/>
          <w:lang w:val="en-US"/>
        </w:rPr>
        <w:t xml:space="preserve">discuss how judicial independence and </w:t>
      </w:r>
      <w:r w:rsidR="003978E8" w:rsidRPr="003B7815">
        <w:rPr>
          <w:rFonts w:ascii="Times New Roman" w:hAnsi="Times New Roman" w:cs="Times New Roman"/>
          <w:sz w:val="20"/>
          <w:szCs w:val="20"/>
          <w:lang w:val="en-US"/>
        </w:rPr>
        <w:lastRenderedPageBreak/>
        <w:t>constitutional review</w:t>
      </w:r>
      <w:r w:rsidR="00B201EB" w:rsidRPr="003B7815">
        <w:rPr>
          <w:rFonts w:ascii="Times New Roman" w:hAnsi="Times New Roman" w:cs="Times New Roman"/>
          <w:sz w:val="20"/>
          <w:szCs w:val="20"/>
          <w:lang w:val="en-US"/>
        </w:rPr>
        <w:t xml:space="preserve"> ensure economic and political freedom.</w:t>
      </w:r>
      <w:r w:rsidR="003978E8" w:rsidRPr="003B7815">
        <w:rPr>
          <w:rFonts w:ascii="Times New Roman" w:hAnsi="Times New Roman" w:cs="Times New Roman"/>
          <w:sz w:val="20"/>
          <w:szCs w:val="20"/>
          <w:lang w:val="en-US"/>
        </w:rPr>
        <w:t xml:space="preserve"> Their cross-country empirical investigation</w:t>
      </w:r>
      <w:r w:rsidR="00D911B1" w:rsidRPr="003B7815">
        <w:rPr>
          <w:rFonts w:ascii="Times New Roman" w:hAnsi="Times New Roman" w:cs="Times New Roman"/>
          <w:sz w:val="20"/>
          <w:szCs w:val="20"/>
          <w:lang w:val="en-US"/>
        </w:rPr>
        <w:t>,</w:t>
      </w:r>
      <w:r w:rsidR="003978E8" w:rsidRPr="003B7815">
        <w:rPr>
          <w:rFonts w:ascii="Times New Roman" w:hAnsi="Times New Roman" w:cs="Times New Roman"/>
          <w:sz w:val="20"/>
          <w:szCs w:val="20"/>
          <w:lang w:val="en-US"/>
        </w:rPr>
        <w:t xml:space="preserve"> </w:t>
      </w:r>
      <w:r w:rsidR="00B201EB" w:rsidRPr="003B7815">
        <w:rPr>
          <w:rFonts w:ascii="Times New Roman" w:hAnsi="Times New Roman" w:cs="Times New Roman"/>
          <w:sz w:val="20"/>
          <w:szCs w:val="20"/>
          <w:lang w:val="en-US"/>
        </w:rPr>
        <w:t>encompassing 71 countries</w:t>
      </w:r>
      <w:r w:rsidR="00D911B1" w:rsidRPr="003B7815">
        <w:rPr>
          <w:rFonts w:ascii="Times New Roman" w:hAnsi="Times New Roman" w:cs="Times New Roman"/>
          <w:sz w:val="20"/>
          <w:szCs w:val="20"/>
          <w:lang w:val="en-US"/>
        </w:rPr>
        <w:t>,</w:t>
      </w:r>
      <w:r w:rsidR="00B201EB" w:rsidRPr="003B7815">
        <w:rPr>
          <w:rFonts w:ascii="Times New Roman" w:hAnsi="Times New Roman" w:cs="Times New Roman"/>
          <w:sz w:val="20"/>
          <w:szCs w:val="20"/>
          <w:lang w:val="en-US"/>
        </w:rPr>
        <w:t xml:space="preserve"> indicates that more judicial independence is correlated with </w:t>
      </w:r>
      <w:r w:rsidR="00671C10" w:rsidRPr="003B7815">
        <w:rPr>
          <w:rFonts w:ascii="Times New Roman" w:hAnsi="Times New Roman" w:cs="Times New Roman"/>
          <w:sz w:val="20"/>
          <w:szCs w:val="20"/>
          <w:lang w:val="en-US"/>
        </w:rPr>
        <w:t xml:space="preserve">both </w:t>
      </w:r>
      <w:r w:rsidR="00B201EB" w:rsidRPr="003B7815">
        <w:rPr>
          <w:rFonts w:ascii="Times New Roman" w:hAnsi="Times New Roman" w:cs="Times New Roman"/>
          <w:sz w:val="20"/>
          <w:szCs w:val="20"/>
          <w:lang w:val="en-US"/>
        </w:rPr>
        <w:t>larger economic and political freedom</w:t>
      </w:r>
      <w:r w:rsidR="00671C10" w:rsidRPr="003B7815">
        <w:rPr>
          <w:rFonts w:ascii="Times New Roman" w:hAnsi="Times New Roman" w:cs="Times New Roman"/>
          <w:sz w:val="20"/>
          <w:szCs w:val="20"/>
          <w:lang w:val="en-US"/>
        </w:rPr>
        <w:t>s</w:t>
      </w:r>
      <w:r w:rsidR="00B201E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C</w:t>
      </w:r>
      <w:r w:rsidR="00B201EB" w:rsidRPr="003B7815">
        <w:rPr>
          <w:rFonts w:ascii="Times New Roman" w:hAnsi="Times New Roman" w:cs="Times New Roman"/>
          <w:sz w:val="20"/>
          <w:szCs w:val="20"/>
          <w:lang w:val="en-US"/>
        </w:rPr>
        <w:t>onstitutional review</w:t>
      </w:r>
      <w:r w:rsidR="00D911B1" w:rsidRPr="003B7815">
        <w:rPr>
          <w:rFonts w:ascii="Times New Roman" w:hAnsi="Times New Roman" w:cs="Times New Roman"/>
          <w:sz w:val="20"/>
          <w:szCs w:val="20"/>
          <w:lang w:val="en-US"/>
        </w:rPr>
        <w:t xml:space="preserve"> is</w:t>
      </w:r>
      <w:r w:rsidR="00671C10" w:rsidRPr="003B7815">
        <w:rPr>
          <w:rFonts w:ascii="Times New Roman" w:hAnsi="Times New Roman" w:cs="Times New Roman"/>
          <w:sz w:val="20"/>
          <w:szCs w:val="20"/>
          <w:lang w:val="en-US"/>
        </w:rPr>
        <w:t>, in turn,</w:t>
      </w:r>
      <w:r w:rsidR="00027F46" w:rsidRPr="003B7815">
        <w:rPr>
          <w:rFonts w:ascii="Times New Roman" w:hAnsi="Times New Roman" w:cs="Times New Roman"/>
          <w:sz w:val="20"/>
          <w:szCs w:val="20"/>
          <w:lang w:val="en-US"/>
        </w:rPr>
        <w:t xml:space="preserve"> </w:t>
      </w:r>
      <w:r w:rsidR="00B201EB" w:rsidRPr="003B7815">
        <w:rPr>
          <w:rFonts w:ascii="Times New Roman" w:hAnsi="Times New Roman" w:cs="Times New Roman"/>
          <w:sz w:val="20"/>
          <w:szCs w:val="20"/>
          <w:lang w:val="en-US"/>
        </w:rPr>
        <w:t>significant</w:t>
      </w:r>
      <w:r w:rsidR="00027F46" w:rsidRPr="003B7815">
        <w:rPr>
          <w:rFonts w:ascii="Times New Roman" w:hAnsi="Times New Roman" w:cs="Times New Roman"/>
          <w:sz w:val="20"/>
          <w:szCs w:val="20"/>
          <w:lang w:val="en-US"/>
        </w:rPr>
        <w:t>ly</w:t>
      </w:r>
      <w:r w:rsidR="00B201EB" w:rsidRPr="003B7815">
        <w:rPr>
          <w:rFonts w:ascii="Times New Roman" w:hAnsi="Times New Roman" w:cs="Times New Roman"/>
          <w:sz w:val="20"/>
          <w:szCs w:val="20"/>
          <w:lang w:val="en-US"/>
        </w:rPr>
        <w:t xml:space="preserve"> related to economic freedom </w:t>
      </w:r>
      <w:r w:rsidR="00027F46" w:rsidRPr="003B7815">
        <w:rPr>
          <w:rFonts w:ascii="Times New Roman" w:hAnsi="Times New Roman" w:cs="Times New Roman"/>
          <w:sz w:val="20"/>
          <w:szCs w:val="20"/>
          <w:lang w:val="en-US"/>
        </w:rPr>
        <w:t xml:space="preserve">only </w:t>
      </w:r>
      <w:r w:rsidR="00B201EB" w:rsidRPr="003B7815">
        <w:rPr>
          <w:rFonts w:ascii="Times New Roman" w:hAnsi="Times New Roman" w:cs="Times New Roman"/>
          <w:sz w:val="20"/>
          <w:szCs w:val="20"/>
          <w:lang w:val="en-US"/>
        </w:rPr>
        <w:t xml:space="preserve">when the latter is </w:t>
      </w:r>
      <w:r w:rsidR="00BB78C7" w:rsidRPr="003B7815">
        <w:rPr>
          <w:rFonts w:ascii="Times New Roman" w:hAnsi="Times New Roman" w:cs="Times New Roman"/>
          <w:sz w:val="20"/>
          <w:szCs w:val="20"/>
          <w:lang w:val="en-US"/>
        </w:rPr>
        <w:t>ap</w:t>
      </w:r>
      <w:r w:rsidR="00546D2A" w:rsidRPr="003B7815">
        <w:rPr>
          <w:rFonts w:ascii="Times New Roman" w:hAnsi="Times New Roman" w:cs="Times New Roman"/>
          <w:sz w:val="20"/>
          <w:szCs w:val="20"/>
          <w:lang w:val="en-US"/>
        </w:rPr>
        <w:t>proximated</w:t>
      </w:r>
      <w:r w:rsidR="00B201EB" w:rsidRPr="003B7815">
        <w:rPr>
          <w:rFonts w:ascii="Times New Roman" w:hAnsi="Times New Roman" w:cs="Times New Roman"/>
          <w:sz w:val="20"/>
          <w:szCs w:val="20"/>
          <w:lang w:val="en-US"/>
        </w:rPr>
        <w:t xml:space="preserve"> by </w:t>
      </w:r>
      <w:r w:rsidR="001A3F5B" w:rsidRPr="003B7815">
        <w:rPr>
          <w:rFonts w:ascii="Times New Roman" w:hAnsi="Times New Roman" w:cs="Times New Roman"/>
          <w:sz w:val="20"/>
          <w:szCs w:val="20"/>
          <w:lang w:val="en-US"/>
        </w:rPr>
        <w:t xml:space="preserve">the </w:t>
      </w:r>
      <w:r w:rsidR="00B201EB" w:rsidRPr="003B7815">
        <w:rPr>
          <w:rFonts w:ascii="Times New Roman" w:hAnsi="Times New Roman" w:cs="Times New Roman"/>
          <w:sz w:val="20"/>
          <w:szCs w:val="20"/>
          <w:lang w:val="en-US"/>
        </w:rPr>
        <w:t>property rights index.</w:t>
      </w:r>
    </w:p>
    <w:p w:rsidR="00FB7857" w:rsidRPr="003B7815" w:rsidRDefault="00B34255" w:rsidP="003B7815">
      <w:pPr>
        <w:spacing w:after="0" w:line="240" w:lineRule="auto"/>
        <w:jc w:val="both"/>
        <w:rPr>
          <w:rFonts w:ascii="Times New Roman" w:hAnsi="Times New Roman" w:cs="Times New Roman"/>
          <w:sz w:val="20"/>
          <w:szCs w:val="20"/>
          <w:highlight w:val="yellow"/>
          <w:lang w:val="en-US"/>
        </w:rPr>
      </w:pPr>
      <w:r w:rsidRPr="003B7815">
        <w:rPr>
          <w:rFonts w:ascii="Times New Roman" w:hAnsi="Times New Roman" w:cs="Times New Roman"/>
          <w:sz w:val="20"/>
          <w:szCs w:val="20"/>
          <w:lang w:val="en-US"/>
        </w:rPr>
        <w:t xml:space="preserve">The abovementioned studies are important inasmuch </w:t>
      </w:r>
      <w:r w:rsidR="00D911B1" w:rsidRPr="003B7815">
        <w:rPr>
          <w:rFonts w:ascii="Times New Roman" w:hAnsi="Times New Roman" w:cs="Times New Roman"/>
          <w:sz w:val="20"/>
          <w:szCs w:val="20"/>
          <w:lang w:val="en-US"/>
        </w:rPr>
        <w:t xml:space="preserve">as </w:t>
      </w:r>
      <w:r w:rsidRPr="003B7815">
        <w:rPr>
          <w:rFonts w:ascii="Times New Roman" w:hAnsi="Times New Roman" w:cs="Times New Roman"/>
          <w:sz w:val="20"/>
          <w:szCs w:val="20"/>
          <w:lang w:val="en-US"/>
        </w:rPr>
        <w:t>they investigate the relation</w:t>
      </w:r>
      <w:r w:rsidR="00D911B1" w:rsidRPr="003B7815">
        <w:rPr>
          <w:rFonts w:ascii="Times New Roman" w:hAnsi="Times New Roman" w:cs="Times New Roman"/>
          <w:sz w:val="20"/>
          <w:szCs w:val="20"/>
          <w:lang w:val="en-US"/>
        </w:rPr>
        <w:t>ship</w:t>
      </w:r>
      <w:r w:rsidRPr="003B7815">
        <w:rPr>
          <w:rFonts w:ascii="Times New Roman" w:hAnsi="Times New Roman" w:cs="Times New Roman"/>
          <w:sz w:val="20"/>
          <w:szCs w:val="20"/>
          <w:lang w:val="en-US"/>
        </w:rPr>
        <w:t xml:space="preserve"> between judiciary and economic phenomena such as economic growth and freedom. </w:t>
      </w:r>
      <w:r w:rsidR="00267A55" w:rsidRPr="003B7815">
        <w:rPr>
          <w:rFonts w:ascii="Times New Roman" w:hAnsi="Times New Roman" w:cs="Times New Roman"/>
          <w:sz w:val="20"/>
          <w:szCs w:val="20"/>
          <w:lang w:val="en-US"/>
        </w:rPr>
        <w:t xml:space="preserve">The central </w:t>
      </w:r>
      <w:r w:rsidR="009F3E63" w:rsidRPr="003B7815">
        <w:rPr>
          <w:rFonts w:ascii="Times New Roman" w:hAnsi="Times New Roman" w:cs="Times New Roman"/>
          <w:sz w:val="20"/>
          <w:szCs w:val="20"/>
          <w:lang w:val="en-US"/>
        </w:rPr>
        <w:t>inquiry of this paper relates</w:t>
      </w:r>
      <w:r w:rsidR="00267A55" w:rsidRPr="003B7815">
        <w:rPr>
          <w:rFonts w:ascii="Times New Roman" w:hAnsi="Times New Roman" w:cs="Times New Roman"/>
          <w:sz w:val="20"/>
          <w:szCs w:val="20"/>
          <w:lang w:val="en-US"/>
        </w:rPr>
        <w:t xml:space="preserve">, however, </w:t>
      </w:r>
      <w:r w:rsidR="009F3E63" w:rsidRPr="003B7815">
        <w:rPr>
          <w:rFonts w:ascii="Times New Roman" w:hAnsi="Times New Roman" w:cs="Times New Roman"/>
          <w:sz w:val="20"/>
          <w:szCs w:val="20"/>
          <w:lang w:val="en-US"/>
        </w:rPr>
        <w:t xml:space="preserve">to </w:t>
      </w:r>
      <w:r w:rsidR="00267A55" w:rsidRPr="003B7815">
        <w:rPr>
          <w:rFonts w:ascii="Times New Roman" w:hAnsi="Times New Roman" w:cs="Times New Roman"/>
          <w:sz w:val="20"/>
          <w:szCs w:val="20"/>
          <w:lang w:val="en-US"/>
        </w:rPr>
        <w:t xml:space="preserve">the </w:t>
      </w:r>
      <w:r w:rsidR="002469BA" w:rsidRPr="003B7815">
        <w:rPr>
          <w:rFonts w:ascii="Times New Roman" w:hAnsi="Times New Roman" w:cs="Times New Roman"/>
          <w:sz w:val="20"/>
          <w:szCs w:val="20"/>
          <w:lang w:val="en-US"/>
        </w:rPr>
        <w:t>correlation</w:t>
      </w:r>
      <w:r w:rsidR="009F3E63" w:rsidRPr="003B7815">
        <w:rPr>
          <w:rFonts w:ascii="Times New Roman" w:hAnsi="Times New Roman" w:cs="Times New Roman"/>
          <w:sz w:val="20"/>
          <w:szCs w:val="20"/>
          <w:lang w:val="en-US"/>
        </w:rPr>
        <w:t xml:space="preserve"> </w:t>
      </w:r>
      <w:r w:rsidR="009056EB" w:rsidRPr="003B7815">
        <w:rPr>
          <w:rFonts w:ascii="Times New Roman" w:hAnsi="Times New Roman" w:cs="Times New Roman"/>
          <w:sz w:val="20"/>
          <w:szCs w:val="20"/>
          <w:lang w:val="en-US"/>
        </w:rPr>
        <w:t xml:space="preserve">between </w:t>
      </w:r>
      <w:r w:rsidR="00036634" w:rsidRPr="003B7815">
        <w:rPr>
          <w:rFonts w:ascii="Times New Roman" w:hAnsi="Times New Roman" w:cs="Times New Roman"/>
          <w:sz w:val="20"/>
          <w:szCs w:val="20"/>
          <w:lang w:val="en-US"/>
        </w:rPr>
        <w:t xml:space="preserve">the </w:t>
      </w:r>
      <w:r w:rsidR="00F83FC0" w:rsidRPr="003B7815">
        <w:rPr>
          <w:rFonts w:ascii="Times New Roman" w:hAnsi="Times New Roman" w:cs="Times New Roman"/>
          <w:sz w:val="20"/>
          <w:szCs w:val="20"/>
          <w:lang w:val="en-US"/>
        </w:rPr>
        <w:t>judicial review</w:t>
      </w:r>
      <w:r w:rsidR="00267A55" w:rsidRPr="003B7815">
        <w:rPr>
          <w:rFonts w:ascii="Times New Roman" w:hAnsi="Times New Roman" w:cs="Times New Roman"/>
          <w:sz w:val="20"/>
          <w:szCs w:val="20"/>
          <w:lang w:val="en-US"/>
        </w:rPr>
        <w:t xml:space="preserve"> and public finance</w:t>
      </w:r>
      <w:r w:rsidR="009F3E63" w:rsidRPr="003B7815">
        <w:rPr>
          <w:rFonts w:ascii="Times New Roman" w:hAnsi="Times New Roman" w:cs="Times New Roman"/>
          <w:sz w:val="20"/>
          <w:szCs w:val="20"/>
          <w:lang w:val="en-US"/>
        </w:rPr>
        <w:t xml:space="preserve"> outcomes</w:t>
      </w:r>
      <w:r w:rsidR="00267A55" w:rsidRPr="003B7815">
        <w:rPr>
          <w:rFonts w:ascii="Times New Roman" w:hAnsi="Times New Roman" w:cs="Times New Roman"/>
          <w:sz w:val="20"/>
          <w:szCs w:val="20"/>
          <w:lang w:val="en-US"/>
        </w:rPr>
        <w:t xml:space="preserve">. </w:t>
      </w:r>
      <w:r w:rsidR="00D71D7E" w:rsidRPr="003B7815">
        <w:rPr>
          <w:rFonts w:ascii="Times New Roman" w:hAnsi="Times New Roman" w:cs="Times New Roman"/>
          <w:sz w:val="20"/>
          <w:szCs w:val="20"/>
          <w:lang w:val="en-US"/>
        </w:rPr>
        <w:t xml:space="preserve">The relevant literature </w:t>
      </w:r>
      <w:r w:rsidR="004054D3" w:rsidRPr="003B7815">
        <w:rPr>
          <w:rFonts w:ascii="Times New Roman" w:hAnsi="Times New Roman" w:cs="Times New Roman"/>
          <w:sz w:val="20"/>
          <w:szCs w:val="20"/>
          <w:lang w:val="en-US"/>
        </w:rPr>
        <w:t xml:space="preserve">on </w:t>
      </w:r>
      <w:r w:rsidR="005E730C" w:rsidRPr="003B7815">
        <w:rPr>
          <w:rFonts w:ascii="Times New Roman" w:hAnsi="Times New Roman" w:cs="Times New Roman"/>
          <w:sz w:val="20"/>
          <w:szCs w:val="20"/>
          <w:lang w:val="en-US"/>
        </w:rPr>
        <w:t xml:space="preserve">the </w:t>
      </w:r>
      <w:r w:rsidR="004054D3" w:rsidRPr="003B7815">
        <w:rPr>
          <w:rFonts w:ascii="Times New Roman" w:hAnsi="Times New Roman" w:cs="Times New Roman"/>
          <w:sz w:val="20"/>
          <w:szCs w:val="20"/>
          <w:lang w:val="en-US"/>
        </w:rPr>
        <w:t xml:space="preserve">topic at hand </w:t>
      </w:r>
      <w:r w:rsidR="00D71D7E" w:rsidRPr="003B7815">
        <w:rPr>
          <w:rFonts w:ascii="Times New Roman" w:hAnsi="Times New Roman" w:cs="Times New Roman"/>
          <w:sz w:val="20"/>
          <w:szCs w:val="20"/>
          <w:lang w:val="en-US"/>
        </w:rPr>
        <w:t xml:space="preserve">is </w:t>
      </w:r>
      <w:r w:rsidRPr="003B7815">
        <w:rPr>
          <w:rFonts w:ascii="Times New Roman" w:hAnsi="Times New Roman" w:cs="Times New Roman"/>
          <w:sz w:val="20"/>
          <w:szCs w:val="20"/>
          <w:lang w:val="en-US"/>
        </w:rPr>
        <w:t xml:space="preserve">very </w:t>
      </w:r>
      <w:r w:rsidR="00756D7B" w:rsidRPr="003B7815">
        <w:rPr>
          <w:rFonts w:ascii="Times New Roman" w:hAnsi="Times New Roman" w:cs="Times New Roman"/>
          <w:sz w:val="20"/>
          <w:szCs w:val="20"/>
          <w:lang w:val="en-US"/>
        </w:rPr>
        <w:t>limited</w:t>
      </w:r>
      <w:r w:rsidR="00D71D7E" w:rsidRPr="003B7815">
        <w:rPr>
          <w:rFonts w:ascii="Times New Roman" w:hAnsi="Times New Roman" w:cs="Times New Roman"/>
          <w:sz w:val="20"/>
          <w:szCs w:val="20"/>
          <w:lang w:val="en-US"/>
        </w:rPr>
        <w:t>. To the author’s knowledge</w:t>
      </w:r>
      <w:r w:rsidR="00513F09" w:rsidRPr="003B7815">
        <w:rPr>
          <w:rFonts w:ascii="Times New Roman" w:hAnsi="Times New Roman" w:cs="Times New Roman"/>
          <w:sz w:val="20"/>
          <w:szCs w:val="20"/>
          <w:lang w:val="en-US"/>
        </w:rPr>
        <w:t>,</w:t>
      </w:r>
      <w:r w:rsidR="00D71D7E" w:rsidRPr="003B7815">
        <w:rPr>
          <w:rFonts w:ascii="Times New Roman" w:hAnsi="Times New Roman" w:cs="Times New Roman"/>
          <w:sz w:val="20"/>
          <w:szCs w:val="20"/>
          <w:lang w:val="en-US"/>
        </w:rPr>
        <w:t xml:space="preserve"> there are</w:t>
      </w:r>
      <w:r w:rsidR="004054D3" w:rsidRPr="003B7815">
        <w:rPr>
          <w:rFonts w:ascii="Times New Roman" w:hAnsi="Times New Roman" w:cs="Times New Roman"/>
          <w:sz w:val="20"/>
          <w:szCs w:val="20"/>
          <w:lang w:val="en-US"/>
        </w:rPr>
        <w:t xml:space="preserve"> only</w:t>
      </w:r>
      <w:r w:rsidR="00D71D7E" w:rsidRPr="003B7815">
        <w:rPr>
          <w:rFonts w:ascii="Times New Roman" w:hAnsi="Times New Roman" w:cs="Times New Roman"/>
          <w:sz w:val="20"/>
          <w:szCs w:val="20"/>
          <w:lang w:val="en-US"/>
        </w:rPr>
        <w:t xml:space="preserve"> </w:t>
      </w:r>
      <w:r w:rsidR="005E730C" w:rsidRPr="003B7815">
        <w:rPr>
          <w:rFonts w:ascii="Times New Roman" w:hAnsi="Times New Roman" w:cs="Times New Roman"/>
          <w:sz w:val="20"/>
          <w:szCs w:val="20"/>
          <w:lang w:val="en-US"/>
        </w:rPr>
        <w:t xml:space="preserve">five </w:t>
      </w:r>
      <w:r w:rsidR="0020457A" w:rsidRPr="003B7815">
        <w:rPr>
          <w:rFonts w:ascii="Times New Roman" w:hAnsi="Times New Roman" w:cs="Times New Roman"/>
          <w:sz w:val="20"/>
          <w:szCs w:val="20"/>
          <w:lang w:val="en-US"/>
        </w:rPr>
        <w:t xml:space="preserve">academic </w:t>
      </w:r>
      <w:r w:rsidR="00FB7857" w:rsidRPr="003B7815">
        <w:rPr>
          <w:rFonts w:ascii="Times New Roman" w:hAnsi="Times New Roman" w:cs="Times New Roman"/>
          <w:sz w:val="20"/>
          <w:szCs w:val="20"/>
          <w:lang w:val="en-US"/>
        </w:rPr>
        <w:t>works</w:t>
      </w:r>
      <w:r w:rsidR="00D71D7E" w:rsidRPr="003B7815">
        <w:rPr>
          <w:rFonts w:ascii="Times New Roman" w:hAnsi="Times New Roman" w:cs="Times New Roman"/>
          <w:sz w:val="20"/>
          <w:szCs w:val="20"/>
          <w:lang w:val="en-US"/>
        </w:rPr>
        <w:t xml:space="preserve"> which treat</w:t>
      </w:r>
      <w:r w:rsidR="004054D3" w:rsidRPr="003B7815">
        <w:rPr>
          <w:rFonts w:ascii="Times New Roman" w:hAnsi="Times New Roman" w:cs="Times New Roman"/>
          <w:sz w:val="20"/>
          <w:szCs w:val="20"/>
          <w:lang w:val="en-US"/>
        </w:rPr>
        <w:t xml:space="preserve"> judicial independence</w:t>
      </w:r>
      <w:r w:rsidR="00D71D7E" w:rsidRPr="003B7815">
        <w:rPr>
          <w:rFonts w:ascii="Times New Roman" w:hAnsi="Times New Roman" w:cs="Times New Roman"/>
          <w:sz w:val="20"/>
          <w:szCs w:val="20"/>
          <w:lang w:val="en-US"/>
        </w:rPr>
        <w:t xml:space="preserve"> and</w:t>
      </w:r>
      <w:r w:rsidR="004054D3" w:rsidRPr="003B7815">
        <w:rPr>
          <w:rFonts w:ascii="Times New Roman" w:hAnsi="Times New Roman" w:cs="Times New Roman"/>
          <w:sz w:val="20"/>
          <w:szCs w:val="20"/>
          <w:lang w:val="en-US"/>
        </w:rPr>
        <w:t>/or</w:t>
      </w:r>
      <w:r w:rsidR="00D71D7E" w:rsidRPr="003B7815">
        <w:rPr>
          <w:rFonts w:ascii="Times New Roman" w:hAnsi="Times New Roman" w:cs="Times New Roman"/>
          <w:sz w:val="20"/>
          <w:szCs w:val="20"/>
          <w:lang w:val="en-US"/>
        </w:rPr>
        <w:t xml:space="preserve"> </w:t>
      </w:r>
      <w:r w:rsidR="0020457A" w:rsidRPr="003B7815">
        <w:rPr>
          <w:rFonts w:ascii="Times New Roman" w:hAnsi="Times New Roman" w:cs="Times New Roman"/>
          <w:sz w:val="20"/>
          <w:szCs w:val="20"/>
          <w:lang w:val="en-US"/>
        </w:rPr>
        <w:t xml:space="preserve">judicial </w:t>
      </w:r>
      <w:r w:rsidR="00D71D7E" w:rsidRPr="003B7815">
        <w:rPr>
          <w:rFonts w:ascii="Times New Roman" w:hAnsi="Times New Roman" w:cs="Times New Roman"/>
          <w:sz w:val="20"/>
          <w:szCs w:val="20"/>
          <w:lang w:val="en-US"/>
        </w:rPr>
        <w:t xml:space="preserve">review as explanatory variables of </w:t>
      </w:r>
      <w:r w:rsidR="00A723CB" w:rsidRPr="003B7815">
        <w:rPr>
          <w:rFonts w:ascii="Times New Roman" w:hAnsi="Times New Roman" w:cs="Times New Roman"/>
          <w:sz w:val="20"/>
          <w:szCs w:val="20"/>
          <w:lang w:val="en-US"/>
        </w:rPr>
        <w:t xml:space="preserve">some </w:t>
      </w:r>
      <w:r w:rsidR="00443ABA" w:rsidRPr="003B7815">
        <w:rPr>
          <w:rFonts w:ascii="Times New Roman" w:hAnsi="Times New Roman" w:cs="Times New Roman"/>
          <w:sz w:val="20"/>
          <w:szCs w:val="20"/>
          <w:lang w:val="en-US"/>
        </w:rPr>
        <w:t xml:space="preserve">of the </w:t>
      </w:r>
      <w:r w:rsidR="00D71D7E" w:rsidRPr="003B7815">
        <w:rPr>
          <w:rFonts w:ascii="Times New Roman" w:hAnsi="Times New Roman" w:cs="Times New Roman"/>
          <w:sz w:val="20"/>
          <w:szCs w:val="20"/>
          <w:lang w:val="en-US"/>
        </w:rPr>
        <w:t xml:space="preserve">fiscal policy outcomes. </w:t>
      </w:r>
    </w:p>
    <w:p w:rsidR="00B61C1A" w:rsidRPr="003B7815" w:rsidRDefault="00BA5BC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First</w:t>
      </w:r>
      <w:r w:rsidR="00A723C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in</w:t>
      </w:r>
      <w:r w:rsidR="00F35188" w:rsidRPr="003B7815">
        <w:rPr>
          <w:rFonts w:ascii="Times New Roman" w:hAnsi="Times New Roman" w:cs="Times New Roman"/>
          <w:sz w:val="20"/>
          <w:szCs w:val="20"/>
          <w:lang w:val="en-US"/>
        </w:rPr>
        <w:t xml:space="preserve"> the theoretical model</w:t>
      </w:r>
      <w:r w:rsidR="00671C10" w:rsidRPr="003B7815">
        <w:rPr>
          <w:rFonts w:ascii="Times New Roman" w:hAnsi="Times New Roman" w:cs="Times New Roman"/>
          <w:sz w:val="20"/>
          <w:szCs w:val="20"/>
          <w:lang w:val="en-US"/>
        </w:rPr>
        <w:t>,</w:t>
      </w:r>
      <w:r w:rsidR="00F35188" w:rsidRPr="003B7815">
        <w:rPr>
          <w:rFonts w:ascii="Times New Roman" w:hAnsi="Times New Roman" w:cs="Times New Roman"/>
          <w:sz w:val="20"/>
          <w:szCs w:val="20"/>
          <w:lang w:val="en-US"/>
        </w:rPr>
        <w:t xml:space="preserve"> </w:t>
      </w:r>
      <w:proofErr w:type="spellStart"/>
      <w:r w:rsidR="000D7E45" w:rsidRPr="003B7815">
        <w:rPr>
          <w:rFonts w:ascii="Times New Roman" w:hAnsi="Times New Roman" w:cs="Times New Roman"/>
          <w:sz w:val="20"/>
          <w:szCs w:val="20"/>
          <w:lang w:val="en-US"/>
        </w:rPr>
        <w:t>Padovano</w:t>
      </w:r>
      <w:proofErr w:type="spellEnd"/>
      <w:r w:rsidR="000D7E45" w:rsidRPr="003B7815">
        <w:rPr>
          <w:rFonts w:ascii="Times New Roman" w:hAnsi="Times New Roman" w:cs="Times New Roman"/>
          <w:sz w:val="20"/>
          <w:szCs w:val="20"/>
          <w:lang w:val="en-US"/>
        </w:rPr>
        <w:t xml:space="preserve"> et al. (2003)</w:t>
      </w:r>
      <w:r w:rsidR="00F35188" w:rsidRPr="003B7815">
        <w:rPr>
          <w:rFonts w:ascii="Times New Roman" w:hAnsi="Times New Roman" w:cs="Times New Roman"/>
          <w:sz w:val="20"/>
          <w:szCs w:val="20"/>
          <w:lang w:val="en-US"/>
        </w:rPr>
        <w:t xml:space="preserve"> </w:t>
      </w:r>
      <w:r w:rsidR="00CA1E95" w:rsidRPr="003B7815">
        <w:rPr>
          <w:rFonts w:ascii="Times New Roman" w:hAnsi="Times New Roman" w:cs="Times New Roman"/>
          <w:sz w:val="20"/>
          <w:szCs w:val="20"/>
          <w:lang w:val="en-US"/>
        </w:rPr>
        <w:t xml:space="preserve">propose that </w:t>
      </w:r>
      <w:r w:rsidR="009F3E63" w:rsidRPr="003B7815">
        <w:rPr>
          <w:rFonts w:ascii="Times New Roman" w:hAnsi="Times New Roman" w:cs="Times New Roman"/>
          <w:sz w:val="20"/>
          <w:szCs w:val="20"/>
          <w:lang w:val="en-US"/>
        </w:rPr>
        <w:t xml:space="preserve">an </w:t>
      </w:r>
      <w:r w:rsidR="00CA1E95" w:rsidRPr="003B7815">
        <w:rPr>
          <w:rFonts w:ascii="Times New Roman" w:hAnsi="Times New Roman" w:cs="Times New Roman"/>
          <w:sz w:val="20"/>
          <w:szCs w:val="20"/>
          <w:lang w:val="en-US"/>
        </w:rPr>
        <w:t>independent judiciary enhances political</w:t>
      </w:r>
      <w:r w:rsidR="00671C10" w:rsidRPr="003B7815">
        <w:rPr>
          <w:rFonts w:ascii="Times New Roman" w:hAnsi="Times New Roman" w:cs="Times New Roman"/>
          <w:sz w:val="20"/>
          <w:szCs w:val="20"/>
          <w:lang w:val="en-US"/>
        </w:rPr>
        <w:t xml:space="preserve"> accountability in democratic systems</w:t>
      </w:r>
      <w:r w:rsidR="00CA1E95"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This i</w:t>
      </w:r>
      <w:r w:rsidR="00563C6B" w:rsidRPr="003B7815">
        <w:rPr>
          <w:rFonts w:ascii="Times New Roman" w:hAnsi="Times New Roman" w:cs="Times New Roman"/>
          <w:sz w:val="20"/>
          <w:szCs w:val="20"/>
          <w:lang w:val="en-US"/>
        </w:rPr>
        <w:t>ncreased accountability leads, in turn, to higher social welfare</w:t>
      </w:r>
      <w:r w:rsidR="00D911B1"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since the provision of public good is maximized (public revenue is not </w:t>
      </w:r>
      <w:r w:rsidR="00392CED" w:rsidRPr="003B7815">
        <w:rPr>
          <w:rFonts w:ascii="Times New Roman" w:hAnsi="Times New Roman" w:cs="Times New Roman"/>
          <w:sz w:val="20"/>
          <w:szCs w:val="20"/>
          <w:lang w:val="en-US"/>
        </w:rPr>
        <w:t>extracted</w:t>
      </w:r>
      <w:r w:rsidR="00563C6B" w:rsidRPr="003B7815">
        <w:rPr>
          <w:rFonts w:ascii="Times New Roman" w:hAnsi="Times New Roman" w:cs="Times New Roman"/>
          <w:sz w:val="20"/>
          <w:szCs w:val="20"/>
          <w:lang w:val="en-US"/>
        </w:rPr>
        <w:t xml:space="preserve"> through </w:t>
      </w:r>
      <w:r w:rsidR="00671C10" w:rsidRPr="003B7815">
        <w:rPr>
          <w:rFonts w:ascii="Times New Roman" w:hAnsi="Times New Roman" w:cs="Times New Roman"/>
          <w:sz w:val="20"/>
          <w:szCs w:val="20"/>
          <w:lang w:val="en-US"/>
        </w:rPr>
        <w:t xml:space="preserve">political </w:t>
      </w:r>
      <w:r w:rsidR="00563C6B" w:rsidRPr="003B7815">
        <w:rPr>
          <w:rFonts w:ascii="Times New Roman" w:hAnsi="Times New Roman" w:cs="Times New Roman"/>
          <w:sz w:val="20"/>
          <w:szCs w:val="20"/>
          <w:lang w:val="en-US"/>
        </w:rPr>
        <w:t>rent</w:t>
      </w:r>
      <w:r w:rsidR="00392CED" w:rsidRPr="003B7815">
        <w:rPr>
          <w:rFonts w:ascii="Times New Roman" w:hAnsi="Times New Roman" w:cs="Times New Roman"/>
          <w:sz w:val="20"/>
          <w:szCs w:val="20"/>
          <w:lang w:val="en-US"/>
        </w:rPr>
        <w:t xml:space="preserve"> seeking</w:t>
      </w:r>
      <w:r w:rsidR="00563C6B" w:rsidRPr="003B7815">
        <w:rPr>
          <w:rFonts w:ascii="Times New Roman" w:hAnsi="Times New Roman" w:cs="Times New Roman"/>
          <w:sz w:val="20"/>
          <w:szCs w:val="20"/>
          <w:lang w:val="en-US"/>
        </w:rPr>
        <w:t>). Contrary to this, accommodating judiciary</w:t>
      </w:r>
      <w:r w:rsidR="00671C10"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which colludes with other government branches</w:t>
      </w:r>
      <w:r w:rsidR="00671C10" w:rsidRPr="003B7815">
        <w:rPr>
          <w:rFonts w:ascii="Times New Roman" w:hAnsi="Times New Roman" w:cs="Times New Roman"/>
          <w:sz w:val="20"/>
          <w:szCs w:val="20"/>
          <w:lang w:val="en-US"/>
        </w:rPr>
        <w:t>,</w:t>
      </w:r>
      <w:r w:rsidR="00563C6B" w:rsidRPr="003B7815">
        <w:rPr>
          <w:rFonts w:ascii="Times New Roman" w:hAnsi="Times New Roman" w:cs="Times New Roman"/>
          <w:sz w:val="20"/>
          <w:szCs w:val="20"/>
          <w:lang w:val="en-US"/>
        </w:rPr>
        <w:t xml:space="preserve"> </w:t>
      </w:r>
      <w:r w:rsidR="00671C10" w:rsidRPr="003B7815">
        <w:rPr>
          <w:rFonts w:ascii="Times New Roman" w:hAnsi="Times New Roman" w:cs="Times New Roman"/>
          <w:sz w:val="20"/>
          <w:szCs w:val="20"/>
          <w:lang w:val="en-US"/>
        </w:rPr>
        <w:t xml:space="preserve">results in lower social welfare. The latter is due to </w:t>
      </w:r>
      <w:r w:rsidR="003E76BD" w:rsidRPr="003B7815">
        <w:rPr>
          <w:rFonts w:ascii="Times New Roman" w:hAnsi="Times New Roman" w:cs="Times New Roman"/>
          <w:sz w:val="20"/>
          <w:szCs w:val="20"/>
          <w:lang w:val="en-US"/>
        </w:rPr>
        <w:t xml:space="preserve">the </w:t>
      </w:r>
      <w:r w:rsidR="00671C10" w:rsidRPr="003B7815">
        <w:rPr>
          <w:rFonts w:ascii="Times New Roman" w:hAnsi="Times New Roman" w:cs="Times New Roman"/>
          <w:sz w:val="20"/>
          <w:szCs w:val="20"/>
          <w:lang w:val="en-US"/>
        </w:rPr>
        <w:t xml:space="preserve">extraction of </w:t>
      </w:r>
      <w:r w:rsidR="0015129D" w:rsidRPr="003B7815">
        <w:rPr>
          <w:rFonts w:ascii="Times New Roman" w:hAnsi="Times New Roman" w:cs="Times New Roman"/>
          <w:sz w:val="20"/>
          <w:szCs w:val="20"/>
          <w:lang w:val="en-US"/>
        </w:rPr>
        <w:t>tax revenue by rent</w:t>
      </w:r>
      <w:r w:rsidR="00D911B1" w:rsidRPr="003B7815">
        <w:rPr>
          <w:rFonts w:ascii="Times New Roman" w:hAnsi="Times New Roman" w:cs="Times New Roman"/>
          <w:sz w:val="20"/>
          <w:szCs w:val="20"/>
          <w:lang w:val="en-US"/>
        </w:rPr>
        <w:t>-</w:t>
      </w:r>
      <w:r w:rsidR="0015129D" w:rsidRPr="003B7815">
        <w:rPr>
          <w:rFonts w:ascii="Times New Roman" w:hAnsi="Times New Roman" w:cs="Times New Roman"/>
          <w:sz w:val="20"/>
          <w:szCs w:val="20"/>
          <w:lang w:val="en-US"/>
        </w:rPr>
        <w:t>seeking governmental branches.</w:t>
      </w:r>
    </w:p>
    <w:p w:rsidR="00A360CF" w:rsidRPr="003B7815" w:rsidRDefault="00F6475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Second, </w:t>
      </w:r>
      <w:proofErr w:type="spellStart"/>
      <w:r w:rsidRPr="003B7815">
        <w:rPr>
          <w:rFonts w:ascii="Times New Roman" w:hAnsi="Times New Roman" w:cs="Times New Roman"/>
          <w:sz w:val="20"/>
          <w:szCs w:val="20"/>
          <w:lang w:val="en-US"/>
        </w:rPr>
        <w:t>Vaubel</w:t>
      </w:r>
      <w:proofErr w:type="spellEnd"/>
      <w:r w:rsidRPr="003B7815">
        <w:rPr>
          <w:rFonts w:ascii="Times New Roman" w:hAnsi="Times New Roman" w:cs="Times New Roman"/>
          <w:sz w:val="20"/>
          <w:szCs w:val="20"/>
          <w:lang w:val="en-US"/>
        </w:rPr>
        <w:t xml:space="preserve"> (1996) suggests that the existence of the Constitutional Court is an important factor of </w:t>
      </w:r>
      <w:r w:rsidR="00D90738" w:rsidRPr="003B7815">
        <w:rPr>
          <w:rFonts w:ascii="Times New Roman" w:hAnsi="Times New Roman" w:cs="Times New Roman"/>
          <w:sz w:val="20"/>
          <w:szCs w:val="20"/>
          <w:lang w:val="en-US"/>
        </w:rPr>
        <w:t xml:space="preserve">expenditure </w:t>
      </w:r>
      <w:r w:rsidRPr="003B7815">
        <w:rPr>
          <w:rFonts w:ascii="Times New Roman" w:hAnsi="Times New Roman" w:cs="Times New Roman"/>
          <w:sz w:val="20"/>
          <w:szCs w:val="20"/>
          <w:lang w:val="en-US"/>
        </w:rPr>
        <w:t>centralization. According to the author, judges of the Constitutional Court have centralist preferences</w:t>
      </w:r>
      <w:r w:rsidR="00A360CF" w:rsidRPr="003B7815">
        <w:rPr>
          <w:rFonts w:ascii="Times New Roman" w:hAnsi="Times New Roman" w:cs="Times New Roman"/>
          <w:sz w:val="20"/>
          <w:szCs w:val="20"/>
          <w:lang w:val="en-US"/>
        </w:rPr>
        <w:t>, i.e. t</w:t>
      </w:r>
      <w:r w:rsidRPr="003B7815">
        <w:rPr>
          <w:rFonts w:ascii="Times New Roman" w:hAnsi="Times New Roman" w:cs="Times New Roman"/>
          <w:sz w:val="20"/>
          <w:szCs w:val="20"/>
          <w:lang w:val="en-US"/>
        </w:rPr>
        <w:t xml:space="preserve">hey tend to favor </w:t>
      </w:r>
      <w:r w:rsidR="00A360CF" w:rsidRPr="003B7815">
        <w:rPr>
          <w:rFonts w:ascii="Times New Roman" w:hAnsi="Times New Roman" w:cs="Times New Roman"/>
          <w:sz w:val="20"/>
          <w:szCs w:val="20"/>
          <w:lang w:val="en-US"/>
        </w:rPr>
        <w:t xml:space="preserve">and strengthen </w:t>
      </w:r>
      <w:r w:rsidRPr="003B7815">
        <w:rPr>
          <w:rFonts w:ascii="Times New Roman" w:hAnsi="Times New Roman" w:cs="Times New Roman"/>
          <w:sz w:val="20"/>
          <w:szCs w:val="20"/>
          <w:lang w:val="en-US"/>
        </w:rPr>
        <w:t>central institutions</w:t>
      </w:r>
      <w:r w:rsidR="003F7A49" w:rsidRPr="003B7815">
        <w:rPr>
          <w:rFonts w:ascii="Times New Roman" w:hAnsi="Times New Roman" w:cs="Times New Roman"/>
          <w:sz w:val="20"/>
          <w:szCs w:val="20"/>
          <w:lang w:val="en-US"/>
        </w:rPr>
        <w:t xml:space="preserve"> </w:t>
      </w:r>
      <w:r w:rsidR="00C95857" w:rsidRPr="003B7815">
        <w:rPr>
          <w:rFonts w:ascii="Times New Roman" w:hAnsi="Times New Roman" w:cs="Times New Roman"/>
          <w:sz w:val="20"/>
          <w:szCs w:val="20"/>
          <w:lang w:val="en-US"/>
        </w:rPr>
        <w:t>inasmuch</w:t>
      </w:r>
      <w:r w:rsidR="003F7A49" w:rsidRPr="003B7815">
        <w:rPr>
          <w:rFonts w:ascii="Times New Roman" w:hAnsi="Times New Roman" w:cs="Times New Roman"/>
          <w:sz w:val="20"/>
          <w:szCs w:val="20"/>
          <w:lang w:val="en-US"/>
        </w:rPr>
        <w:t xml:space="preserve"> </w:t>
      </w:r>
      <w:r w:rsidR="00D911B1" w:rsidRPr="003B7815">
        <w:rPr>
          <w:rFonts w:ascii="Times New Roman" w:hAnsi="Times New Roman" w:cs="Times New Roman"/>
          <w:sz w:val="20"/>
          <w:szCs w:val="20"/>
          <w:lang w:val="en-US"/>
        </w:rPr>
        <w:t xml:space="preserve">as </w:t>
      </w:r>
      <w:r w:rsidR="003F7A49" w:rsidRPr="003B7815">
        <w:rPr>
          <w:rFonts w:ascii="Times New Roman" w:hAnsi="Times New Roman" w:cs="Times New Roman"/>
          <w:sz w:val="20"/>
          <w:szCs w:val="20"/>
          <w:lang w:val="en-US"/>
        </w:rPr>
        <w:t>centralization enhance</w:t>
      </w:r>
      <w:r w:rsidR="00D911B1" w:rsidRPr="003B7815">
        <w:rPr>
          <w:rFonts w:ascii="Times New Roman" w:hAnsi="Times New Roman" w:cs="Times New Roman"/>
          <w:sz w:val="20"/>
          <w:szCs w:val="20"/>
          <w:lang w:val="en-US"/>
        </w:rPr>
        <w:t>s</w:t>
      </w:r>
      <w:r w:rsidR="003F7A49" w:rsidRPr="003B7815">
        <w:rPr>
          <w:rFonts w:ascii="Times New Roman" w:hAnsi="Times New Roman" w:cs="Times New Roman"/>
          <w:sz w:val="20"/>
          <w:szCs w:val="20"/>
          <w:lang w:val="en-US"/>
        </w:rPr>
        <w:t xml:space="preserve"> </w:t>
      </w:r>
      <w:r w:rsidR="00513F09" w:rsidRPr="003B7815">
        <w:rPr>
          <w:rFonts w:ascii="Times New Roman" w:hAnsi="Times New Roman" w:cs="Times New Roman"/>
          <w:sz w:val="20"/>
          <w:szCs w:val="20"/>
          <w:lang w:val="en-US"/>
        </w:rPr>
        <w:t xml:space="preserve">their </w:t>
      </w:r>
      <w:r w:rsidR="003F7A49" w:rsidRPr="003B7815">
        <w:rPr>
          <w:rFonts w:ascii="Times New Roman" w:hAnsi="Times New Roman" w:cs="Times New Roman"/>
          <w:sz w:val="20"/>
          <w:szCs w:val="20"/>
          <w:lang w:val="en-US"/>
        </w:rPr>
        <w:t>prestige and influence</w:t>
      </w:r>
      <w:r w:rsidRPr="003B7815">
        <w:rPr>
          <w:rFonts w:ascii="Times New Roman" w:hAnsi="Times New Roman" w:cs="Times New Roman"/>
          <w:sz w:val="20"/>
          <w:szCs w:val="20"/>
          <w:lang w:val="en-US"/>
        </w:rPr>
        <w:t>.</w:t>
      </w:r>
      <w:r w:rsidR="00991C76" w:rsidRPr="003B7815">
        <w:rPr>
          <w:rFonts w:ascii="Times New Roman" w:hAnsi="Times New Roman" w:cs="Times New Roman"/>
          <w:sz w:val="20"/>
          <w:szCs w:val="20"/>
          <w:lang w:val="en-US"/>
        </w:rPr>
        <w:t xml:space="preserve"> </w:t>
      </w:r>
      <w:r w:rsidR="00513F09" w:rsidRPr="003B7815">
        <w:rPr>
          <w:rFonts w:ascii="Times New Roman" w:hAnsi="Times New Roman" w:cs="Times New Roman"/>
          <w:sz w:val="20"/>
          <w:szCs w:val="20"/>
          <w:lang w:val="en-US"/>
        </w:rPr>
        <w:t xml:space="preserve">Consequently, </w:t>
      </w:r>
      <w:r w:rsidR="003F7A49" w:rsidRPr="003B7815">
        <w:rPr>
          <w:rFonts w:ascii="Times New Roman" w:hAnsi="Times New Roman" w:cs="Times New Roman"/>
          <w:sz w:val="20"/>
          <w:szCs w:val="20"/>
          <w:lang w:val="en-US"/>
        </w:rPr>
        <w:t>Constitutional Court judges are interested in transferring competences from the province to the federal level</w:t>
      </w:r>
      <w:r w:rsidR="00D911B1" w:rsidRPr="003B7815">
        <w:rPr>
          <w:rFonts w:ascii="Times New Roman" w:hAnsi="Times New Roman" w:cs="Times New Roman"/>
          <w:sz w:val="20"/>
          <w:szCs w:val="20"/>
          <w:lang w:val="en-US"/>
        </w:rPr>
        <w:t>,</w:t>
      </w:r>
      <w:r w:rsidR="003F7A49" w:rsidRPr="003B7815">
        <w:rPr>
          <w:rFonts w:ascii="Times New Roman" w:hAnsi="Times New Roman" w:cs="Times New Roman"/>
          <w:sz w:val="20"/>
          <w:szCs w:val="20"/>
          <w:lang w:val="en-US"/>
        </w:rPr>
        <w:t xml:space="preserve"> since only then </w:t>
      </w:r>
      <w:r w:rsidR="00E66B11" w:rsidRPr="003B7815">
        <w:rPr>
          <w:rFonts w:ascii="Times New Roman" w:hAnsi="Times New Roman" w:cs="Times New Roman"/>
          <w:sz w:val="20"/>
          <w:szCs w:val="20"/>
          <w:lang w:val="en-US"/>
        </w:rPr>
        <w:t xml:space="preserve">can </w:t>
      </w:r>
      <w:r w:rsidR="00D2634C" w:rsidRPr="003B7815">
        <w:rPr>
          <w:rFonts w:ascii="Times New Roman" w:hAnsi="Times New Roman" w:cs="Times New Roman"/>
          <w:sz w:val="20"/>
          <w:szCs w:val="20"/>
          <w:lang w:val="en-US"/>
        </w:rPr>
        <w:t>the Court</w:t>
      </w:r>
      <w:r w:rsidR="003F7A49" w:rsidRPr="003B7815">
        <w:rPr>
          <w:rFonts w:ascii="Times New Roman" w:hAnsi="Times New Roman" w:cs="Times New Roman"/>
          <w:sz w:val="20"/>
          <w:szCs w:val="20"/>
          <w:lang w:val="en-US"/>
        </w:rPr>
        <w:t xml:space="preserve"> be in charge of </w:t>
      </w:r>
      <w:proofErr w:type="spellStart"/>
      <w:r w:rsidR="00D2634C" w:rsidRPr="003B7815">
        <w:rPr>
          <w:rFonts w:ascii="Times New Roman" w:hAnsi="Times New Roman" w:cs="Times New Roman"/>
          <w:sz w:val="20"/>
          <w:szCs w:val="20"/>
          <w:lang w:val="en-US"/>
        </w:rPr>
        <w:t>interinstitutional</w:t>
      </w:r>
      <w:proofErr w:type="spellEnd"/>
      <w:r w:rsidR="00D2634C" w:rsidRPr="003B7815">
        <w:rPr>
          <w:rFonts w:ascii="Times New Roman" w:hAnsi="Times New Roman" w:cs="Times New Roman"/>
          <w:sz w:val="20"/>
          <w:szCs w:val="20"/>
          <w:lang w:val="en-US"/>
        </w:rPr>
        <w:t xml:space="preserve"> disputes</w:t>
      </w:r>
      <w:r w:rsidR="00513F09" w:rsidRPr="003B7815">
        <w:rPr>
          <w:rFonts w:ascii="Times New Roman" w:hAnsi="Times New Roman" w:cs="Times New Roman"/>
          <w:sz w:val="20"/>
          <w:szCs w:val="20"/>
          <w:lang w:val="en-US"/>
        </w:rPr>
        <w:t>, which were previously ruled at the province level</w:t>
      </w:r>
      <w:r w:rsidR="003F7A49" w:rsidRPr="003B7815">
        <w:rPr>
          <w:rFonts w:ascii="Times New Roman" w:hAnsi="Times New Roman" w:cs="Times New Roman"/>
          <w:sz w:val="20"/>
          <w:szCs w:val="20"/>
          <w:lang w:val="en-US"/>
        </w:rPr>
        <w:t xml:space="preserve">. </w:t>
      </w:r>
      <w:r w:rsidR="00A360CF" w:rsidRPr="003B7815">
        <w:rPr>
          <w:rFonts w:ascii="Times New Roman" w:hAnsi="Times New Roman" w:cs="Times New Roman"/>
          <w:sz w:val="20"/>
          <w:szCs w:val="20"/>
          <w:lang w:val="en-US"/>
        </w:rPr>
        <w:t xml:space="preserve">The empirical evidence is given for cross-sectional data </w:t>
      </w:r>
      <w:r w:rsidR="00D911B1" w:rsidRPr="003B7815">
        <w:rPr>
          <w:rFonts w:ascii="Times New Roman" w:hAnsi="Times New Roman" w:cs="Times New Roman"/>
          <w:sz w:val="20"/>
          <w:szCs w:val="20"/>
          <w:lang w:val="en-US"/>
        </w:rPr>
        <w:t>from</w:t>
      </w:r>
      <w:r w:rsidR="00A360CF" w:rsidRPr="003B7815">
        <w:rPr>
          <w:rFonts w:ascii="Times New Roman" w:hAnsi="Times New Roman" w:cs="Times New Roman"/>
          <w:sz w:val="20"/>
          <w:szCs w:val="20"/>
          <w:lang w:val="en-US"/>
        </w:rPr>
        <w:t xml:space="preserve"> 50 countries in 1989-1991. </w:t>
      </w:r>
      <w:r w:rsidR="00546D2A" w:rsidRPr="003B7815">
        <w:rPr>
          <w:rFonts w:ascii="Times New Roman" w:hAnsi="Times New Roman" w:cs="Times New Roman"/>
          <w:sz w:val="20"/>
          <w:szCs w:val="20"/>
          <w:lang w:val="en-US"/>
        </w:rPr>
        <w:t>In his later study,</w:t>
      </w:r>
      <w:r w:rsidR="00A360CF" w:rsidRPr="003B7815">
        <w:rPr>
          <w:rFonts w:ascii="Times New Roman" w:hAnsi="Times New Roman" w:cs="Times New Roman"/>
          <w:sz w:val="20"/>
          <w:szCs w:val="20"/>
          <w:lang w:val="en-US"/>
        </w:rPr>
        <w:t xml:space="preserve"> </w:t>
      </w:r>
      <w:proofErr w:type="spellStart"/>
      <w:r w:rsidR="00A360CF" w:rsidRPr="003B7815">
        <w:rPr>
          <w:rFonts w:ascii="Times New Roman" w:hAnsi="Times New Roman" w:cs="Times New Roman"/>
          <w:sz w:val="20"/>
          <w:szCs w:val="20"/>
          <w:lang w:val="en-US"/>
        </w:rPr>
        <w:t>Vaubel</w:t>
      </w:r>
      <w:proofErr w:type="spellEnd"/>
      <w:r w:rsidR="00A360CF" w:rsidRPr="003B7815">
        <w:rPr>
          <w:rFonts w:ascii="Times New Roman" w:hAnsi="Times New Roman" w:cs="Times New Roman"/>
          <w:sz w:val="20"/>
          <w:szCs w:val="20"/>
          <w:lang w:val="en-US"/>
        </w:rPr>
        <w:t xml:space="preserve"> (200</w:t>
      </w:r>
      <w:r w:rsidR="00546D2A" w:rsidRPr="003B7815">
        <w:rPr>
          <w:rFonts w:ascii="Times New Roman" w:hAnsi="Times New Roman" w:cs="Times New Roman"/>
          <w:sz w:val="20"/>
          <w:szCs w:val="20"/>
          <w:lang w:val="en-US"/>
        </w:rPr>
        <w:t>9)</w:t>
      </w:r>
      <w:r w:rsidR="00A360CF" w:rsidRPr="003B7815">
        <w:rPr>
          <w:rFonts w:ascii="Times New Roman" w:hAnsi="Times New Roman" w:cs="Times New Roman"/>
          <w:sz w:val="20"/>
          <w:szCs w:val="20"/>
          <w:lang w:val="en-US"/>
        </w:rPr>
        <w:t xml:space="preserve"> </w:t>
      </w:r>
      <w:r w:rsidR="00AE43F0" w:rsidRPr="003B7815">
        <w:rPr>
          <w:rFonts w:ascii="Times New Roman" w:hAnsi="Times New Roman" w:cs="Times New Roman"/>
          <w:sz w:val="20"/>
          <w:szCs w:val="20"/>
          <w:lang w:val="en-US"/>
        </w:rPr>
        <w:t xml:space="preserve">confirms </w:t>
      </w:r>
      <w:r w:rsidR="00D911B1" w:rsidRPr="003B7815">
        <w:rPr>
          <w:rFonts w:ascii="Times New Roman" w:hAnsi="Times New Roman" w:cs="Times New Roman"/>
          <w:sz w:val="20"/>
          <w:szCs w:val="20"/>
          <w:lang w:val="en-US"/>
        </w:rPr>
        <w:t xml:space="preserve">the </w:t>
      </w:r>
      <w:r w:rsidR="00AE43F0" w:rsidRPr="003B7815">
        <w:rPr>
          <w:rFonts w:ascii="Times New Roman" w:hAnsi="Times New Roman" w:cs="Times New Roman"/>
          <w:sz w:val="20"/>
          <w:szCs w:val="20"/>
          <w:lang w:val="en-US"/>
        </w:rPr>
        <w:t xml:space="preserve">previous results and </w:t>
      </w:r>
      <w:r w:rsidR="00B365AF" w:rsidRPr="003B7815">
        <w:rPr>
          <w:rFonts w:ascii="Times New Roman" w:hAnsi="Times New Roman" w:cs="Times New Roman"/>
          <w:sz w:val="20"/>
          <w:szCs w:val="20"/>
          <w:lang w:val="en-US"/>
        </w:rPr>
        <w:t xml:space="preserve">further </w:t>
      </w:r>
      <w:r w:rsidR="00AE43F0" w:rsidRPr="003B7815">
        <w:rPr>
          <w:rFonts w:ascii="Times New Roman" w:hAnsi="Times New Roman" w:cs="Times New Roman"/>
          <w:sz w:val="20"/>
          <w:szCs w:val="20"/>
          <w:lang w:val="en-US"/>
        </w:rPr>
        <w:t xml:space="preserve">expands </w:t>
      </w:r>
      <w:r w:rsidR="00546D2A" w:rsidRPr="003B7815">
        <w:rPr>
          <w:rFonts w:ascii="Times New Roman" w:hAnsi="Times New Roman" w:cs="Times New Roman"/>
          <w:sz w:val="20"/>
          <w:szCs w:val="20"/>
          <w:lang w:val="en-US"/>
        </w:rPr>
        <w:t>analysis</w:t>
      </w:r>
      <w:r w:rsidR="00E66B11" w:rsidRPr="003B7815">
        <w:rPr>
          <w:rFonts w:ascii="Times New Roman" w:hAnsi="Times New Roman" w:cs="Times New Roman"/>
          <w:sz w:val="20"/>
          <w:szCs w:val="20"/>
          <w:lang w:val="en-US"/>
        </w:rPr>
        <w:t xml:space="preserve"> on this area of research</w:t>
      </w:r>
      <w:r w:rsidR="00546D2A" w:rsidRPr="003B7815">
        <w:rPr>
          <w:rFonts w:ascii="Times New Roman" w:hAnsi="Times New Roman" w:cs="Times New Roman"/>
          <w:sz w:val="20"/>
          <w:szCs w:val="20"/>
          <w:lang w:val="en-US"/>
        </w:rPr>
        <w:t>. First, the author</w:t>
      </w:r>
      <w:r w:rsidR="00AE43F0" w:rsidRPr="003B7815">
        <w:rPr>
          <w:rFonts w:ascii="Times New Roman" w:hAnsi="Times New Roman" w:cs="Times New Roman"/>
          <w:sz w:val="20"/>
          <w:szCs w:val="20"/>
          <w:lang w:val="en-US"/>
        </w:rPr>
        <w:t xml:space="preserve"> describes that </w:t>
      </w:r>
      <w:r w:rsidR="0015129D" w:rsidRPr="003B7815">
        <w:rPr>
          <w:rFonts w:ascii="Times New Roman" w:hAnsi="Times New Roman" w:cs="Times New Roman"/>
          <w:sz w:val="20"/>
          <w:szCs w:val="20"/>
          <w:lang w:val="en-US"/>
        </w:rPr>
        <w:t>centralization is larger in those countries</w:t>
      </w:r>
      <w:r w:rsidR="00AE43F0" w:rsidRPr="003B7815">
        <w:rPr>
          <w:rFonts w:ascii="Times New Roman" w:hAnsi="Times New Roman" w:cs="Times New Roman"/>
          <w:sz w:val="20"/>
          <w:szCs w:val="20"/>
          <w:lang w:val="en-US"/>
        </w:rPr>
        <w:t xml:space="preserve"> </w:t>
      </w:r>
      <w:r w:rsidR="0015129D" w:rsidRPr="003B7815">
        <w:rPr>
          <w:rFonts w:ascii="Times New Roman" w:hAnsi="Times New Roman" w:cs="Times New Roman"/>
          <w:sz w:val="20"/>
          <w:szCs w:val="20"/>
          <w:lang w:val="en-US"/>
        </w:rPr>
        <w:t xml:space="preserve">where </w:t>
      </w:r>
      <w:r w:rsidR="00546D2A" w:rsidRPr="003B7815">
        <w:rPr>
          <w:rFonts w:ascii="Times New Roman" w:hAnsi="Times New Roman" w:cs="Times New Roman"/>
          <w:sz w:val="20"/>
          <w:szCs w:val="20"/>
          <w:lang w:val="en-US"/>
        </w:rPr>
        <w:t>judges of the higher</w:t>
      </w:r>
      <w:r w:rsidR="00AE43F0" w:rsidRPr="003B7815">
        <w:rPr>
          <w:rFonts w:ascii="Times New Roman" w:hAnsi="Times New Roman" w:cs="Times New Roman"/>
          <w:sz w:val="20"/>
          <w:szCs w:val="20"/>
          <w:lang w:val="en-US"/>
        </w:rPr>
        <w:t xml:space="preserve"> court </w:t>
      </w:r>
      <w:r w:rsidR="00E66B11" w:rsidRPr="003B7815">
        <w:rPr>
          <w:rFonts w:ascii="Times New Roman" w:hAnsi="Times New Roman" w:cs="Times New Roman"/>
          <w:sz w:val="20"/>
          <w:szCs w:val="20"/>
          <w:lang w:val="en-US"/>
        </w:rPr>
        <w:t>enjoy independence</w:t>
      </w:r>
      <w:r w:rsidR="00AE43F0" w:rsidRPr="003B7815">
        <w:rPr>
          <w:rFonts w:ascii="Times New Roman" w:hAnsi="Times New Roman" w:cs="Times New Roman"/>
          <w:sz w:val="20"/>
          <w:szCs w:val="20"/>
          <w:lang w:val="en-US"/>
        </w:rPr>
        <w:t xml:space="preserve"> </w:t>
      </w:r>
      <w:r w:rsidR="0015129D" w:rsidRPr="003B7815">
        <w:rPr>
          <w:rFonts w:ascii="Times New Roman" w:hAnsi="Times New Roman" w:cs="Times New Roman"/>
          <w:sz w:val="20"/>
          <w:szCs w:val="20"/>
          <w:lang w:val="en-US"/>
        </w:rPr>
        <w:t>from</w:t>
      </w:r>
      <w:r w:rsidR="00AE43F0" w:rsidRPr="003B7815">
        <w:rPr>
          <w:rFonts w:ascii="Times New Roman" w:hAnsi="Times New Roman" w:cs="Times New Roman"/>
          <w:sz w:val="20"/>
          <w:szCs w:val="20"/>
          <w:lang w:val="en-US"/>
        </w:rPr>
        <w:t xml:space="preserve"> the other government</w:t>
      </w:r>
      <w:r w:rsidR="0015129D" w:rsidRPr="003B7815">
        <w:rPr>
          <w:rFonts w:ascii="Times New Roman" w:hAnsi="Times New Roman" w:cs="Times New Roman"/>
          <w:sz w:val="20"/>
          <w:szCs w:val="20"/>
          <w:lang w:val="en-US"/>
        </w:rPr>
        <w:t>al</w:t>
      </w:r>
      <w:r w:rsidR="00AE43F0" w:rsidRPr="003B7815">
        <w:rPr>
          <w:rFonts w:ascii="Times New Roman" w:hAnsi="Times New Roman" w:cs="Times New Roman"/>
          <w:sz w:val="20"/>
          <w:szCs w:val="20"/>
          <w:lang w:val="en-US"/>
        </w:rPr>
        <w:t xml:space="preserve"> branches. Second, </w:t>
      </w:r>
      <w:r w:rsidR="00546D2A" w:rsidRPr="003B7815">
        <w:rPr>
          <w:rFonts w:ascii="Times New Roman" w:hAnsi="Times New Roman" w:cs="Times New Roman"/>
          <w:sz w:val="20"/>
          <w:szCs w:val="20"/>
          <w:lang w:val="en-US"/>
        </w:rPr>
        <w:t>the author</w:t>
      </w:r>
      <w:r w:rsidR="00AE43F0" w:rsidRPr="003B7815">
        <w:rPr>
          <w:rFonts w:ascii="Times New Roman" w:hAnsi="Times New Roman" w:cs="Times New Roman"/>
          <w:sz w:val="20"/>
          <w:szCs w:val="20"/>
          <w:lang w:val="en-US"/>
        </w:rPr>
        <w:t xml:space="preserve"> states that centralization is larger when the barriers to constitutional amendment are significant.</w:t>
      </w:r>
      <w:r w:rsidR="004E66D6" w:rsidRPr="003B7815">
        <w:rPr>
          <w:rFonts w:ascii="Times New Roman" w:hAnsi="Times New Roman" w:cs="Times New Roman"/>
          <w:sz w:val="20"/>
          <w:szCs w:val="20"/>
          <w:lang w:val="en-US"/>
        </w:rPr>
        <w:t xml:space="preserve"> The dataset for cross-sectional empirical investigation encompasses 42 economies between</w:t>
      </w:r>
      <w:r w:rsidR="00BC3714" w:rsidRPr="003B7815">
        <w:rPr>
          <w:rFonts w:ascii="Times New Roman" w:hAnsi="Times New Roman" w:cs="Times New Roman"/>
          <w:sz w:val="20"/>
          <w:szCs w:val="20"/>
          <w:lang w:val="en-US"/>
        </w:rPr>
        <w:t xml:space="preserve"> the years</w:t>
      </w:r>
      <w:r w:rsidR="004E66D6" w:rsidRPr="003B7815">
        <w:rPr>
          <w:rFonts w:ascii="Times New Roman" w:hAnsi="Times New Roman" w:cs="Times New Roman"/>
          <w:sz w:val="20"/>
          <w:szCs w:val="20"/>
          <w:lang w:val="en-US"/>
        </w:rPr>
        <w:t xml:space="preserve"> 2001 and 2004.</w:t>
      </w:r>
    </w:p>
    <w:p w:rsidR="00563C6B" w:rsidRPr="003B7815" w:rsidRDefault="00FB7857"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Third</w:t>
      </w:r>
      <w:r w:rsidR="00756D7B" w:rsidRPr="003B7815">
        <w:rPr>
          <w:rFonts w:ascii="Times New Roman" w:hAnsi="Times New Roman" w:cs="Times New Roman"/>
          <w:sz w:val="20"/>
          <w:szCs w:val="20"/>
          <w:lang w:val="en-US"/>
        </w:rPr>
        <w:t xml:space="preserve">, </w:t>
      </w:r>
      <w:proofErr w:type="spellStart"/>
      <w:r w:rsidR="00756D7B" w:rsidRPr="003B7815">
        <w:rPr>
          <w:rFonts w:ascii="Times New Roman" w:hAnsi="Times New Roman" w:cs="Times New Roman"/>
          <w:sz w:val="20"/>
          <w:szCs w:val="20"/>
          <w:lang w:val="en-US"/>
        </w:rPr>
        <w:t>Tridimas</w:t>
      </w:r>
      <w:proofErr w:type="spellEnd"/>
      <w:r w:rsidR="00756D7B" w:rsidRPr="003B7815">
        <w:rPr>
          <w:rFonts w:ascii="Times New Roman" w:hAnsi="Times New Roman" w:cs="Times New Roman"/>
          <w:sz w:val="20"/>
          <w:szCs w:val="20"/>
          <w:lang w:val="en-US"/>
        </w:rPr>
        <w:t xml:space="preserve"> (2005) shows theoretically and empirically that </w:t>
      </w:r>
      <w:r w:rsidR="00392CED" w:rsidRPr="003B7815">
        <w:rPr>
          <w:rFonts w:ascii="Times New Roman" w:hAnsi="Times New Roman" w:cs="Times New Roman"/>
          <w:sz w:val="20"/>
          <w:szCs w:val="20"/>
          <w:lang w:val="en-US"/>
        </w:rPr>
        <w:t xml:space="preserve">a </w:t>
      </w:r>
      <w:r w:rsidR="00756D7B" w:rsidRPr="003B7815">
        <w:rPr>
          <w:rFonts w:ascii="Times New Roman" w:hAnsi="Times New Roman" w:cs="Times New Roman"/>
          <w:sz w:val="20"/>
          <w:szCs w:val="20"/>
          <w:lang w:val="en-US"/>
        </w:rPr>
        <w:t xml:space="preserve">stronger judicial review and judicial independence are associated with </w:t>
      </w:r>
      <w:r w:rsidR="005D6C74" w:rsidRPr="003B7815">
        <w:rPr>
          <w:rFonts w:ascii="Times New Roman" w:hAnsi="Times New Roman" w:cs="Times New Roman"/>
          <w:sz w:val="20"/>
          <w:szCs w:val="20"/>
          <w:lang w:val="en-US"/>
        </w:rPr>
        <w:t xml:space="preserve">a </w:t>
      </w:r>
      <w:r w:rsidR="00756D7B" w:rsidRPr="003B7815">
        <w:rPr>
          <w:rFonts w:ascii="Times New Roman" w:hAnsi="Times New Roman" w:cs="Times New Roman"/>
          <w:sz w:val="20"/>
          <w:szCs w:val="20"/>
          <w:lang w:val="en-US"/>
        </w:rPr>
        <w:t>relatively lower size of government. The latter is measured by central government revenue to GDP.</w:t>
      </w:r>
      <w:r w:rsidR="0088769F" w:rsidRPr="003B7815">
        <w:rPr>
          <w:rFonts w:ascii="Times New Roman" w:hAnsi="Times New Roman" w:cs="Times New Roman"/>
          <w:sz w:val="20"/>
          <w:szCs w:val="20"/>
          <w:lang w:val="en-US"/>
        </w:rPr>
        <w:t xml:space="preserve"> The existence of the Constitutional Court</w:t>
      </w:r>
      <w:r w:rsidR="00781A21" w:rsidRPr="003B7815">
        <w:rPr>
          <w:rFonts w:ascii="Times New Roman" w:hAnsi="Times New Roman" w:cs="Times New Roman"/>
          <w:sz w:val="20"/>
          <w:szCs w:val="20"/>
          <w:lang w:val="en-US"/>
        </w:rPr>
        <w:t>,</w:t>
      </w:r>
      <w:r w:rsidR="0088769F" w:rsidRPr="003B7815">
        <w:rPr>
          <w:rFonts w:ascii="Times New Roman" w:hAnsi="Times New Roman" w:cs="Times New Roman"/>
          <w:sz w:val="20"/>
          <w:szCs w:val="20"/>
          <w:lang w:val="en-US"/>
        </w:rPr>
        <w:t xml:space="preserve"> </w:t>
      </w:r>
      <w:r w:rsidR="0015129D" w:rsidRPr="003B7815">
        <w:rPr>
          <w:rFonts w:ascii="Times New Roman" w:hAnsi="Times New Roman" w:cs="Times New Roman"/>
          <w:sz w:val="20"/>
          <w:szCs w:val="20"/>
          <w:lang w:val="en-US"/>
        </w:rPr>
        <w:t>with the ability to</w:t>
      </w:r>
      <w:r w:rsidR="0088769F" w:rsidRPr="003B7815">
        <w:rPr>
          <w:rFonts w:ascii="Times New Roman" w:hAnsi="Times New Roman" w:cs="Times New Roman"/>
          <w:sz w:val="20"/>
          <w:szCs w:val="20"/>
          <w:lang w:val="en-US"/>
        </w:rPr>
        <w:t xml:space="preserve"> strike down </w:t>
      </w:r>
      <w:r w:rsidR="0015129D" w:rsidRPr="003B7815">
        <w:rPr>
          <w:rFonts w:ascii="Times New Roman" w:hAnsi="Times New Roman" w:cs="Times New Roman"/>
          <w:sz w:val="20"/>
          <w:szCs w:val="20"/>
          <w:lang w:val="en-US"/>
        </w:rPr>
        <w:t>legislation</w:t>
      </w:r>
      <w:r w:rsidR="00781A21" w:rsidRPr="003B7815">
        <w:rPr>
          <w:rFonts w:ascii="Times New Roman" w:hAnsi="Times New Roman" w:cs="Times New Roman"/>
          <w:sz w:val="20"/>
          <w:szCs w:val="20"/>
          <w:lang w:val="en-US"/>
        </w:rPr>
        <w:t>,</w:t>
      </w:r>
      <w:r w:rsidR="0088769F" w:rsidRPr="003B7815">
        <w:rPr>
          <w:rFonts w:ascii="Times New Roman" w:hAnsi="Times New Roman" w:cs="Times New Roman"/>
          <w:sz w:val="20"/>
          <w:szCs w:val="20"/>
          <w:lang w:val="en-US"/>
        </w:rPr>
        <w:t xml:space="preserve"> introduces political uncertainty</w:t>
      </w:r>
      <w:r w:rsidR="0045144D" w:rsidRPr="003B7815">
        <w:rPr>
          <w:rFonts w:ascii="Times New Roman" w:hAnsi="Times New Roman" w:cs="Times New Roman"/>
          <w:sz w:val="20"/>
          <w:szCs w:val="20"/>
          <w:lang w:val="en-US"/>
        </w:rPr>
        <w:t xml:space="preserve"> and limits government </w:t>
      </w:r>
      <w:r w:rsidR="003357AF" w:rsidRPr="003B7815">
        <w:rPr>
          <w:rFonts w:ascii="Times New Roman" w:hAnsi="Times New Roman" w:cs="Times New Roman"/>
          <w:sz w:val="20"/>
          <w:szCs w:val="20"/>
          <w:lang w:val="en-US"/>
        </w:rPr>
        <w:t xml:space="preserve">discretion </w:t>
      </w:r>
      <w:r w:rsidR="0088769F" w:rsidRPr="003B7815">
        <w:rPr>
          <w:rFonts w:ascii="Times New Roman" w:hAnsi="Times New Roman" w:cs="Times New Roman"/>
          <w:sz w:val="20"/>
          <w:szCs w:val="20"/>
          <w:lang w:val="en-US"/>
        </w:rPr>
        <w:t xml:space="preserve">in </w:t>
      </w:r>
      <w:r w:rsidR="0045144D" w:rsidRPr="003B7815">
        <w:rPr>
          <w:rFonts w:ascii="Times New Roman" w:hAnsi="Times New Roman" w:cs="Times New Roman"/>
          <w:sz w:val="20"/>
          <w:szCs w:val="20"/>
          <w:lang w:val="en-US"/>
        </w:rPr>
        <w:t>levying</w:t>
      </w:r>
      <w:r w:rsidR="00C4209F" w:rsidRPr="003B7815">
        <w:rPr>
          <w:rFonts w:ascii="Times New Roman" w:hAnsi="Times New Roman" w:cs="Times New Roman"/>
          <w:sz w:val="20"/>
          <w:szCs w:val="20"/>
          <w:lang w:val="en-US"/>
        </w:rPr>
        <w:t xml:space="preserve"> taxes</w:t>
      </w:r>
      <w:r w:rsidR="0045144D" w:rsidRPr="003B7815">
        <w:rPr>
          <w:rFonts w:ascii="Times New Roman" w:hAnsi="Times New Roman" w:cs="Times New Roman"/>
          <w:sz w:val="20"/>
          <w:szCs w:val="20"/>
          <w:lang w:val="en-US"/>
        </w:rPr>
        <w:t xml:space="preserve">. </w:t>
      </w:r>
      <w:r w:rsidR="00800C0D" w:rsidRPr="003B7815">
        <w:rPr>
          <w:rFonts w:ascii="Times New Roman" w:hAnsi="Times New Roman" w:cs="Times New Roman"/>
          <w:sz w:val="20"/>
          <w:szCs w:val="20"/>
          <w:lang w:val="en-US"/>
        </w:rPr>
        <w:t>It is assumed that t</w:t>
      </w:r>
      <w:r w:rsidR="0045144D" w:rsidRPr="003B7815">
        <w:rPr>
          <w:rFonts w:ascii="Times New Roman" w:hAnsi="Times New Roman" w:cs="Times New Roman"/>
          <w:sz w:val="20"/>
          <w:szCs w:val="20"/>
          <w:lang w:val="en-US"/>
        </w:rPr>
        <w:t xml:space="preserve">he government is </w:t>
      </w:r>
      <w:r w:rsidR="00800C0D" w:rsidRPr="003B7815">
        <w:rPr>
          <w:rFonts w:ascii="Times New Roman" w:hAnsi="Times New Roman" w:cs="Times New Roman"/>
          <w:sz w:val="20"/>
          <w:szCs w:val="20"/>
          <w:lang w:val="en-US"/>
        </w:rPr>
        <w:t xml:space="preserve">automatically </w:t>
      </w:r>
      <w:r w:rsidR="0045144D" w:rsidRPr="003B7815">
        <w:rPr>
          <w:rFonts w:ascii="Times New Roman" w:hAnsi="Times New Roman" w:cs="Times New Roman"/>
          <w:sz w:val="20"/>
          <w:szCs w:val="20"/>
          <w:lang w:val="en-US"/>
        </w:rPr>
        <w:t xml:space="preserve">corrected by </w:t>
      </w:r>
      <w:r w:rsidR="00B4046A" w:rsidRPr="003B7815">
        <w:rPr>
          <w:rFonts w:ascii="Times New Roman" w:hAnsi="Times New Roman" w:cs="Times New Roman"/>
          <w:sz w:val="20"/>
          <w:szCs w:val="20"/>
          <w:lang w:val="en-US"/>
        </w:rPr>
        <w:t xml:space="preserve">the </w:t>
      </w:r>
      <w:r w:rsidR="0045144D" w:rsidRPr="003B7815">
        <w:rPr>
          <w:rFonts w:ascii="Times New Roman" w:hAnsi="Times New Roman" w:cs="Times New Roman"/>
          <w:sz w:val="20"/>
          <w:szCs w:val="20"/>
          <w:lang w:val="en-US"/>
        </w:rPr>
        <w:t xml:space="preserve">Court for setting too </w:t>
      </w:r>
      <w:r w:rsidR="007649BC" w:rsidRPr="003B7815">
        <w:rPr>
          <w:rFonts w:ascii="Times New Roman" w:hAnsi="Times New Roman" w:cs="Times New Roman"/>
          <w:sz w:val="20"/>
          <w:szCs w:val="20"/>
          <w:lang w:val="en-US"/>
        </w:rPr>
        <w:t>burdensome</w:t>
      </w:r>
      <w:r w:rsidR="0045144D" w:rsidRPr="003B7815">
        <w:rPr>
          <w:rFonts w:ascii="Times New Roman" w:hAnsi="Times New Roman" w:cs="Times New Roman"/>
          <w:sz w:val="20"/>
          <w:szCs w:val="20"/>
          <w:lang w:val="en-US"/>
        </w:rPr>
        <w:t xml:space="preserve"> taxation and promulgating tax provisions which are incompatible with the constitution</w:t>
      </w:r>
      <w:r w:rsidR="0088769F" w:rsidRPr="003B7815">
        <w:rPr>
          <w:rFonts w:ascii="Times New Roman" w:hAnsi="Times New Roman" w:cs="Times New Roman"/>
          <w:sz w:val="20"/>
          <w:szCs w:val="20"/>
          <w:lang w:val="en-US"/>
        </w:rPr>
        <w:t xml:space="preserve">. </w:t>
      </w:r>
      <w:r w:rsidR="003A0872" w:rsidRPr="003B7815">
        <w:rPr>
          <w:rFonts w:ascii="Times New Roman" w:hAnsi="Times New Roman" w:cs="Times New Roman"/>
          <w:sz w:val="20"/>
          <w:szCs w:val="20"/>
          <w:lang w:val="en-US"/>
        </w:rPr>
        <w:t>Consequently, the presence of the Court</w:t>
      </w:r>
      <w:r w:rsidR="0088769F" w:rsidRPr="003B7815">
        <w:rPr>
          <w:rFonts w:ascii="Times New Roman" w:hAnsi="Times New Roman" w:cs="Times New Roman"/>
          <w:sz w:val="20"/>
          <w:szCs w:val="20"/>
          <w:lang w:val="en-US"/>
        </w:rPr>
        <w:t xml:space="preserve"> leads to </w:t>
      </w:r>
      <w:r w:rsidR="000043F8" w:rsidRPr="003B7815">
        <w:rPr>
          <w:rFonts w:ascii="Times New Roman" w:hAnsi="Times New Roman" w:cs="Times New Roman"/>
          <w:sz w:val="20"/>
          <w:szCs w:val="20"/>
          <w:lang w:val="en-US"/>
        </w:rPr>
        <w:t xml:space="preserve">a </w:t>
      </w:r>
      <w:r w:rsidR="0088769F" w:rsidRPr="003B7815">
        <w:rPr>
          <w:rFonts w:ascii="Times New Roman" w:hAnsi="Times New Roman" w:cs="Times New Roman"/>
          <w:sz w:val="20"/>
          <w:szCs w:val="20"/>
          <w:lang w:val="en-US"/>
        </w:rPr>
        <w:t xml:space="preserve">decrease in the size of politically optimum redistributive measures. </w:t>
      </w:r>
      <w:r w:rsidR="00267DCF" w:rsidRPr="003B7815">
        <w:rPr>
          <w:rFonts w:ascii="Times New Roman" w:hAnsi="Times New Roman" w:cs="Times New Roman"/>
          <w:sz w:val="20"/>
          <w:szCs w:val="20"/>
          <w:lang w:val="en-US"/>
        </w:rPr>
        <w:t>The theoretical underpinnings are supported by t</w:t>
      </w:r>
      <w:r w:rsidR="0088769F" w:rsidRPr="003B7815">
        <w:rPr>
          <w:rFonts w:ascii="Times New Roman" w:hAnsi="Times New Roman" w:cs="Times New Roman"/>
          <w:sz w:val="20"/>
          <w:szCs w:val="20"/>
          <w:lang w:val="en-US"/>
        </w:rPr>
        <w:t>he cross-sectional empirical investigation</w:t>
      </w:r>
      <w:r w:rsidR="00267DCF" w:rsidRPr="003B7815">
        <w:rPr>
          <w:rFonts w:ascii="Times New Roman" w:hAnsi="Times New Roman" w:cs="Times New Roman"/>
          <w:sz w:val="20"/>
          <w:szCs w:val="20"/>
          <w:lang w:val="en-US"/>
        </w:rPr>
        <w:t>. The latter</w:t>
      </w:r>
      <w:r w:rsidR="0088769F" w:rsidRPr="003B7815">
        <w:rPr>
          <w:rFonts w:ascii="Times New Roman" w:hAnsi="Times New Roman" w:cs="Times New Roman"/>
          <w:sz w:val="20"/>
          <w:szCs w:val="20"/>
          <w:lang w:val="en-US"/>
        </w:rPr>
        <w:t xml:space="preserve"> is conducted for </w:t>
      </w:r>
      <w:r w:rsidR="00781A21" w:rsidRPr="003B7815">
        <w:rPr>
          <w:rFonts w:ascii="Times New Roman" w:hAnsi="Times New Roman" w:cs="Times New Roman"/>
          <w:sz w:val="20"/>
          <w:szCs w:val="20"/>
          <w:lang w:val="en-US"/>
        </w:rPr>
        <w:t xml:space="preserve">a </w:t>
      </w:r>
      <w:r w:rsidR="00267DCF" w:rsidRPr="003B7815">
        <w:rPr>
          <w:rFonts w:ascii="Times New Roman" w:hAnsi="Times New Roman" w:cs="Times New Roman"/>
          <w:sz w:val="20"/>
          <w:szCs w:val="20"/>
          <w:lang w:val="en-US"/>
        </w:rPr>
        <w:t xml:space="preserve">sample of </w:t>
      </w:r>
      <w:r w:rsidR="0088769F" w:rsidRPr="003B7815">
        <w:rPr>
          <w:rFonts w:ascii="Times New Roman" w:hAnsi="Times New Roman" w:cs="Times New Roman"/>
          <w:sz w:val="20"/>
          <w:szCs w:val="20"/>
          <w:lang w:val="en-US"/>
        </w:rPr>
        <w:t xml:space="preserve">52 countries. </w:t>
      </w:r>
    </w:p>
    <w:p w:rsidR="00473CA6" w:rsidRPr="003B7815" w:rsidRDefault="00C61D8C"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In addition</w:t>
      </w:r>
      <w:r w:rsidR="0088769F" w:rsidRPr="003B7815">
        <w:rPr>
          <w:rFonts w:ascii="Times New Roman" w:hAnsi="Times New Roman" w:cs="Times New Roman"/>
          <w:sz w:val="20"/>
          <w:szCs w:val="20"/>
          <w:lang w:val="en-US"/>
        </w:rPr>
        <w:t xml:space="preserve">, </w:t>
      </w:r>
      <w:proofErr w:type="spellStart"/>
      <w:r w:rsidR="0088769F" w:rsidRPr="003B7815">
        <w:rPr>
          <w:rFonts w:ascii="Times New Roman" w:hAnsi="Times New Roman" w:cs="Times New Roman"/>
          <w:sz w:val="20"/>
          <w:szCs w:val="20"/>
          <w:lang w:val="en-US"/>
        </w:rPr>
        <w:t>Eslava</w:t>
      </w:r>
      <w:proofErr w:type="spellEnd"/>
      <w:r w:rsidR="0088769F" w:rsidRPr="003B7815">
        <w:rPr>
          <w:rFonts w:ascii="Times New Roman" w:hAnsi="Times New Roman" w:cs="Times New Roman"/>
          <w:sz w:val="20"/>
          <w:szCs w:val="20"/>
          <w:lang w:val="en-US"/>
        </w:rPr>
        <w:t xml:space="preserve"> (2006) presents suggestive empirical evidence that judicial activism in fiscal policy</w:t>
      </w:r>
      <w:r w:rsidR="00267DCF" w:rsidRPr="003B7815">
        <w:rPr>
          <w:rFonts w:ascii="Times New Roman" w:hAnsi="Times New Roman" w:cs="Times New Roman"/>
          <w:sz w:val="20"/>
          <w:szCs w:val="20"/>
          <w:lang w:val="en-US"/>
        </w:rPr>
        <w:t xml:space="preserve"> </w:t>
      </w:r>
      <w:r w:rsidR="00E83207" w:rsidRPr="003B7815">
        <w:rPr>
          <w:rFonts w:ascii="Times New Roman" w:hAnsi="Times New Roman" w:cs="Times New Roman"/>
          <w:sz w:val="20"/>
          <w:szCs w:val="20"/>
          <w:lang w:val="en-US"/>
        </w:rPr>
        <w:t xml:space="preserve">results in </w:t>
      </w:r>
      <w:r w:rsidR="00781A21" w:rsidRPr="003B7815">
        <w:rPr>
          <w:rFonts w:ascii="Times New Roman" w:hAnsi="Times New Roman" w:cs="Times New Roman"/>
          <w:sz w:val="20"/>
          <w:szCs w:val="20"/>
          <w:lang w:val="en-US"/>
        </w:rPr>
        <w:t xml:space="preserve">a </w:t>
      </w:r>
      <w:r w:rsidR="0020457A" w:rsidRPr="003B7815">
        <w:rPr>
          <w:rFonts w:ascii="Times New Roman" w:hAnsi="Times New Roman" w:cs="Times New Roman"/>
          <w:sz w:val="20"/>
          <w:szCs w:val="20"/>
          <w:lang w:val="en-US"/>
        </w:rPr>
        <w:t xml:space="preserve">larger public deficit. Her empirical investigation </w:t>
      </w:r>
      <w:r w:rsidR="0020457A" w:rsidRPr="003B7815">
        <w:rPr>
          <w:rFonts w:ascii="Times New Roman" w:hAnsi="Times New Roman" w:cs="Times New Roman"/>
          <w:sz w:val="20"/>
          <w:szCs w:val="20"/>
          <w:lang w:val="en-US"/>
        </w:rPr>
        <w:lastRenderedPageBreak/>
        <w:t xml:space="preserve">encompasses 23 </w:t>
      </w:r>
      <w:r w:rsidR="008566DA" w:rsidRPr="003B7815">
        <w:rPr>
          <w:rFonts w:ascii="Times New Roman" w:hAnsi="Times New Roman" w:cs="Times New Roman"/>
          <w:sz w:val="20"/>
          <w:szCs w:val="20"/>
          <w:lang w:val="en-US"/>
        </w:rPr>
        <w:t xml:space="preserve">South and Central American </w:t>
      </w:r>
      <w:r w:rsidR="003A0872" w:rsidRPr="003B7815">
        <w:rPr>
          <w:rFonts w:ascii="Times New Roman" w:hAnsi="Times New Roman" w:cs="Times New Roman"/>
          <w:sz w:val="20"/>
          <w:szCs w:val="20"/>
          <w:lang w:val="en-US"/>
        </w:rPr>
        <w:t xml:space="preserve">countries </w:t>
      </w:r>
      <w:r w:rsidR="0020457A" w:rsidRPr="003B7815">
        <w:rPr>
          <w:rFonts w:ascii="Times New Roman" w:hAnsi="Times New Roman" w:cs="Times New Roman"/>
          <w:sz w:val="20"/>
          <w:szCs w:val="20"/>
          <w:lang w:val="en-US"/>
        </w:rPr>
        <w:t xml:space="preserve">in the period 1996-2003. According to </w:t>
      </w:r>
      <w:proofErr w:type="spellStart"/>
      <w:r w:rsidR="0020457A" w:rsidRPr="003B7815">
        <w:rPr>
          <w:rFonts w:ascii="Times New Roman" w:hAnsi="Times New Roman" w:cs="Times New Roman"/>
          <w:sz w:val="20"/>
          <w:szCs w:val="20"/>
          <w:lang w:val="en-US"/>
        </w:rPr>
        <w:t>Es</w:t>
      </w:r>
      <w:r w:rsidR="00572C51" w:rsidRPr="003B7815">
        <w:rPr>
          <w:rFonts w:ascii="Times New Roman" w:hAnsi="Times New Roman" w:cs="Times New Roman"/>
          <w:sz w:val="20"/>
          <w:szCs w:val="20"/>
          <w:lang w:val="en-US"/>
        </w:rPr>
        <w:t>lava</w:t>
      </w:r>
      <w:proofErr w:type="spellEnd"/>
      <w:r w:rsidR="00572C51" w:rsidRPr="003B7815">
        <w:rPr>
          <w:rFonts w:ascii="Times New Roman" w:hAnsi="Times New Roman" w:cs="Times New Roman"/>
          <w:sz w:val="20"/>
          <w:szCs w:val="20"/>
          <w:lang w:val="en-US"/>
        </w:rPr>
        <w:t>, the larger public deficit</w:t>
      </w:r>
      <w:r w:rsidR="0020457A" w:rsidRPr="003B7815">
        <w:rPr>
          <w:rFonts w:ascii="Times New Roman" w:hAnsi="Times New Roman" w:cs="Times New Roman"/>
          <w:sz w:val="20"/>
          <w:szCs w:val="20"/>
          <w:lang w:val="en-US"/>
        </w:rPr>
        <w:t xml:space="preserve"> </w:t>
      </w:r>
      <w:r w:rsidR="00572C51" w:rsidRPr="003B7815">
        <w:rPr>
          <w:rFonts w:ascii="Times New Roman" w:hAnsi="Times New Roman" w:cs="Times New Roman"/>
          <w:sz w:val="20"/>
          <w:szCs w:val="20"/>
          <w:lang w:val="en-US"/>
        </w:rPr>
        <w:t>is</w:t>
      </w:r>
      <w:r w:rsidR="001E4A00" w:rsidRPr="003B7815">
        <w:rPr>
          <w:rFonts w:ascii="Times New Roman" w:hAnsi="Times New Roman" w:cs="Times New Roman"/>
          <w:sz w:val="20"/>
          <w:szCs w:val="20"/>
          <w:lang w:val="en-US"/>
        </w:rPr>
        <w:t xml:space="preserve"> due to the delay in fiscal reform. As she </w:t>
      </w:r>
      <w:r w:rsidR="00237321" w:rsidRPr="003B7815">
        <w:rPr>
          <w:rFonts w:ascii="Times New Roman" w:hAnsi="Times New Roman" w:cs="Times New Roman"/>
          <w:sz w:val="20"/>
          <w:szCs w:val="20"/>
          <w:lang w:val="en-US"/>
        </w:rPr>
        <w:t>suggests</w:t>
      </w:r>
      <w:r w:rsidR="001E4A00" w:rsidRPr="003B7815">
        <w:rPr>
          <w:rFonts w:ascii="Times New Roman" w:hAnsi="Times New Roman" w:cs="Times New Roman"/>
          <w:sz w:val="20"/>
          <w:szCs w:val="20"/>
          <w:lang w:val="en-US"/>
        </w:rPr>
        <w:t xml:space="preserve">, </w:t>
      </w:r>
      <w:r w:rsidR="007466F4" w:rsidRPr="003B7815">
        <w:rPr>
          <w:rFonts w:ascii="Times New Roman" w:hAnsi="Times New Roman" w:cs="Times New Roman"/>
          <w:sz w:val="20"/>
          <w:szCs w:val="20"/>
          <w:lang w:val="en-US"/>
        </w:rPr>
        <w:t xml:space="preserve">fiscal consolidation costs usually fall disproportionately on certain </w:t>
      </w:r>
      <w:r w:rsidR="00160FCA" w:rsidRPr="003B7815">
        <w:rPr>
          <w:rFonts w:ascii="Times New Roman" w:hAnsi="Times New Roman" w:cs="Times New Roman"/>
          <w:sz w:val="20"/>
          <w:szCs w:val="20"/>
          <w:lang w:val="en-US"/>
        </w:rPr>
        <w:t xml:space="preserve">social </w:t>
      </w:r>
      <w:r w:rsidR="007466F4" w:rsidRPr="003B7815">
        <w:rPr>
          <w:rFonts w:ascii="Times New Roman" w:hAnsi="Times New Roman" w:cs="Times New Roman"/>
          <w:sz w:val="20"/>
          <w:szCs w:val="20"/>
          <w:lang w:val="en-US"/>
        </w:rPr>
        <w:t>groups. These groups, perceiving that their rights were violated (</w:t>
      </w:r>
      <w:r w:rsidR="00160FCA" w:rsidRPr="003B7815">
        <w:rPr>
          <w:rFonts w:ascii="Times New Roman" w:hAnsi="Times New Roman" w:cs="Times New Roman"/>
          <w:sz w:val="20"/>
          <w:szCs w:val="20"/>
          <w:lang w:val="en-US"/>
        </w:rPr>
        <w:t xml:space="preserve">as compared to </w:t>
      </w:r>
      <w:r w:rsidR="007466F4" w:rsidRPr="003B7815">
        <w:rPr>
          <w:rFonts w:ascii="Times New Roman" w:hAnsi="Times New Roman" w:cs="Times New Roman"/>
          <w:sz w:val="20"/>
          <w:szCs w:val="20"/>
          <w:lang w:val="en-US"/>
        </w:rPr>
        <w:t>other groups</w:t>
      </w:r>
      <w:r w:rsidR="00781A21" w:rsidRPr="003B7815">
        <w:rPr>
          <w:rFonts w:ascii="Times New Roman" w:hAnsi="Times New Roman" w:cs="Times New Roman"/>
          <w:sz w:val="20"/>
          <w:szCs w:val="20"/>
          <w:lang w:val="en-US"/>
        </w:rPr>
        <w:t>,</w:t>
      </w:r>
      <w:r w:rsidR="007466F4" w:rsidRPr="003B7815">
        <w:rPr>
          <w:rFonts w:ascii="Times New Roman" w:hAnsi="Times New Roman" w:cs="Times New Roman"/>
          <w:sz w:val="20"/>
          <w:szCs w:val="20"/>
          <w:lang w:val="en-US"/>
        </w:rPr>
        <w:t xml:space="preserve"> </w:t>
      </w:r>
      <w:r w:rsidR="00160FCA" w:rsidRPr="003B7815">
        <w:rPr>
          <w:rFonts w:ascii="Times New Roman" w:hAnsi="Times New Roman" w:cs="Times New Roman"/>
          <w:sz w:val="20"/>
          <w:szCs w:val="20"/>
          <w:lang w:val="en-US"/>
        </w:rPr>
        <w:t xml:space="preserve">which </w:t>
      </w:r>
      <w:r w:rsidR="007466F4" w:rsidRPr="003B7815">
        <w:rPr>
          <w:rFonts w:ascii="Times New Roman" w:hAnsi="Times New Roman" w:cs="Times New Roman"/>
          <w:sz w:val="20"/>
          <w:szCs w:val="20"/>
          <w:lang w:val="en-US"/>
        </w:rPr>
        <w:t>stayed untouched), are incentivized to take legal action</w:t>
      </w:r>
      <w:r w:rsidR="003269E2" w:rsidRPr="003B7815">
        <w:rPr>
          <w:rFonts w:ascii="Times New Roman" w:hAnsi="Times New Roman" w:cs="Times New Roman"/>
          <w:sz w:val="20"/>
          <w:szCs w:val="20"/>
          <w:lang w:val="en-US"/>
        </w:rPr>
        <w:t xml:space="preserve">, i.e. file the case </w:t>
      </w:r>
      <w:r w:rsidR="00781A21" w:rsidRPr="003B7815">
        <w:rPr>
          <w:rFonts w:ascii="Times New Roman" w:hAnsi="Times New Roman" w:cs="Times New Roman"/>
          <w:sz w:val="20"/>
          <w:szCs w:val="20"/>
          <w:lang w:val="en-US"/>
        </w:rPr>
        <w:t>with</w:t>
      </w:r>
      <w:r w:rsidR="003269E2" w:rsidRPr="003B7815">
        <w:rPr>
          <w:rFonts w:ascii="Times New Roman" w:hAnsi="Times New Roman" w:cs="Times New Roman"/>
          <w:sz w:val="20"/>
          <w:szCs w:val="20"/>
          <w:lang w:val="en-US"/>
        </w:rPr>
        <w:t xml:space="preserve"> the Constitutional Court,</w:t>
      </w:r>
      <w:r w:rsidR="007466F4" w:rsidRPr="003B7815">
        <w:rPr>
          <w:rFonts w:ascii="Times New Roman" w:hAnsi="Times New Roman" w:cs="Times New Roman"/>
          <w:sz w:val="20"/>
          <w:szCs w:val="20"/>
          <w:lang w:val="en-US"/>
        </w:rPr>
        <w:t xml:space="preserve"> and </w:t>
      </w:r>
      <w:r w:rsidR="003269E2" w:rsidRPr="003B7815">
        <w:rPr>
          <w:rFonts w:ascii="Times New Roman" w:hAnsi="Times New Roman" w:cs="Times New Roman"/>
          <w:sz w:val="20"/>
          <w:szCs w:val="20"/>
          <w:lang w:val="en-US"/>
        </w:rPr>
        <w:t xml:space="preserve">thus </w:t>
      </w:r>
      <w:r w:rsidR="007466F4" w:rsidRPr="003B7815">
        <w:rPr>
          <w:rFonts w:ascii="Times New Roman" w:hAnsi="Times New Roman" w:cs="Times New Roman"/>
          <w:sz w:val="20"/>
          <w:szCs w:val="20"/>
          <w:lang w:val="en-US"/>
        </w:rPr>
        <w:t xml:space="preserve">hamper the introduction of austerity measures. </w:t>
      </w:r>
      <w:r w:rsidR="00800C0D" w:rsidRPr="003B7815">
        <w:rPr>
          <w:rFonts w:ascii="Times New Roman" w:hAnsi="Times New Roman" w:cs="Times New Roman"/>
          <w:sz w:val="20"/>
          <w:szCs w:val="20"/>
          <w:lang w:val="en-US"/>
        </w:rPr>
        <w:t>U</w:t>
      </w:r>
      <w:r w:rsidR="00160FCA" w:rsidRPr="003B7815">
        <w:rPr>
          <w:rFonts w:ascii="Times New Roman" w:hAnsi="Times New Roman" w:cs="Times New Roman"/>
          <w:sz w:val="20"/>
          <w:szCs w:val="20"/>
          <w:lang w:val="en-US"/>
        </w:rPr>
        <w:t>sually</w:t>
      </w:r>
      <w:r w:rsidR="00781A21" w:rsidRPr="003B7815">
        <w:rPr>
          <w:rFonts w:ascii="Times New Roman" w:hAnsi="Times New Roman" w:cs="Times New Roman"/>
          <w:sz w:val="20"/>
          <w:szCs w:val="20"/>
          <w:lang w:val="en-US"/>
        </w:rPr>
        <w:t>,</w:t>
      </w:r>
      <w:r w:rsidR="00160FCA" w:rsidRPr="003B7815">
        <w:rPr>
          <w:rFonts w:ascii="Times New Roman" w:hAnsi="Times New Roman" w:cs="Times New Roman"/>
          <w:sz w:val="20"/>
          <w:szCs w:val="20"/>
          <w:lang w:val="en-US"/>
        </w:rPr>
        <w:t xml:space="preserve"> </w:t>
      </w:r>
      <w:r w:rsidR="00C8730F" w:rsidRPr="003B7815">
        <w:rPr>
          <w:rFonts w:ascii="Times New Roman" w:hAnsi="Times New Roman" w:cs="Times New Roman"/>
          <w:sz w:val="20"/>
          <w:szCs w:val="20"/>
          <w:lang w:val="en-US"/>
        </w:rPr>
        <w:t>the</w:t>
      </w:r>
      <w:r w:rsidR="00495DEB" w:rsidRPr="003B7815">
        <w:rPr>
          <w:rFonts w:ascii="Times New Roman" w:hAnsi="Times New Roman" w:cs="Times New Roman"/>
          <w:sz w:val="20"/>
          <w:szCs w:val="20"/>
          <w:lang w:val="en-US"/>
        </w:rPr>
        <w:t xml:space="preserve"> benefits</w:t>
      </w:r>
      <w:r w:rsidR="00C8730F" w:rsidRPr="003B7815">
        <w:rPr>
          <w:rFonts w:ascii="Times New Roman" w:hAnsi="Times New Roman" w:cs="Times New Roman"/>
          <w:sz w:val="20"/>
          <w:szCs w:val="20"/>
          <w:lang w:val="en-US"/>
        </w:rPr>
        <w:t xml:space="preserve"> of fiscal tightening </w:t>
      </w:r>
      <w:r w:rsidR="00160FCA" w:rsidRPr="003B7815">
        <w:rPr>
          <w:rFonts w:ascii="Times New Roman" w:hAnsi="Times New Roman" w:cs="Times New Roman"/>
          <w:sz w:val="20"/>
          <w:szCs w:val="20"/>
          <w:lang w:val="en-US"/>
        </w:rPr>
        <w:t>exceed</w:t>
      </w:r>
      <w:r w:rsidR="00800C0D" w:rsidRPr="003B7815">
        <w:rPr>
          <w:rFonts w:ascii="Times New Roman" w:hAnsi="Times New Roman" w:cs="Times New Roman"/>
          <w:sz w:val="20"/>
          <w:szCs w:val="20"/>
          <w:lang w:val="en-US"/>
        </w:rPr>
        <w:t xml:space="preserve"> </w:t>
      </w:r>
      <w:r w:rsidR="00495DEB" w:rsidRPr="003B7815">
        <w:rPr>
          <w:rFonts w:ascii="Times New Roman" w:hAnsi="Times New Roman" w:cs="Times New Roman"/>
          <w:sz w:val="20"/>
          <w:szCs w:val="20"/>
          <w:lang w:val="en-US"/>
        </w:rPr>
        <w:t>its</w:t>
      </w:r>
      <w:r w:rsidR="00800C0D" w:rsidRPr="003B7815">
        <w:rPr>
          <w:rFonts w:ascii="Times New Roman" w:hAnsi="Times New Roman" w:cs="Times New Roman"/>
          <w:sz w:val="20"/>
          <w:szCs w:val="20"/>
          <w:lang w:val="en-US"/>
        </w:rPr>
        <w:t xml:space="preserve"> costs. </w:t>
      </w:r>
      <w:r w:rsidR="00495DEB" w:rsidRPr="003B7815">
        <w:rPr>
          <w:rFonts w:ascii="Times New Roman" w:hAnsi="Times New Roman" w:cs="Times New Roman"/>
          <w:sz w:val="20"/>
          <w:szCs w:val="20"/>
          <w:lang w:val="en-US"/>
        </w:rPr>
        <w:t>T</w:t>
      </w:r>
      <w:r w:rsidR="00513F09" w:rsidRPr="003B7815">
        <w:rPr>
          <w:rFonts w:ascii="Times New Roman" w:hAnsi="Times New Roman" w:cs="Times New Roman"/>
          <w:sz w:val="20"/>
          <w:szCs w:val="20"/>
          <w:lang w:val="en-US"/>
        </w:rPr>
        <w:t>he</w:t>
      </w:r>
      <w:r w:rsidR="00800C0D" w:rsidRPr="003B7815">
        <w:rPr>
          <w:rFonts w:ascii="Times New Roman" w:hAnsi="Times New Roman" w:cs="Times New Roman"/>
          <w:sz w:val="20"/>
          <w:szCs w:val="20"/>
          <w:lang w:val="en-US"/>
        </w:rPr>
        <w:t xml:space="preserve"> benefits</w:t>
      </w:r>
      <w:r w:rsidR="00C8730F" w:rsidRPr="003B7815">
        <w:rPr>
          <w:rFonts w:ascii="Times New Roman" w:hAnsi="Times New Roman" w:cs="Times New Roman"/>
          <w:sz w:val="20"/>
          <w:szCs w:val="20"/>
          <w:lang w:val="en-US"/>
        </w:rPr>
        <w:t xml:space="preserve"> are</w:t>
      </w:r>
      <w:r w:rsidR="00495DEB" w:rsidRPr="003B7815">
        <w:rPr>
          <w:rFonts w:ascii="Times New Roman" w:hAnsi="Times New Roman" w:cs="Times New Roman"/>
          <w:sz w:val="20"/>
          <w:szCs w:val="20"/>
          <w:lang w:val="en-US"/>
        </w:rPr>
        <w:t>, however,</w:t>
      </w:r>
      <w:r w:rsidR="00C8730F" w:rsidRPr="003B7815">
        <w:rPr>
          <w:rFonts w:ascii="Times New Roman" w:hAnsi="Times New Roman" w:cs="Times New Roman"/>
          <w:sz w:val="20"/>
          <w:szCs w:val="20"/>
          <w:lang w:val="en-US"/>
        </w:rPr>
        <w:t xml:space="preserve"> internalized by all citizens</w:t>
      </w:r>
      <w:r w:rsidR="00495DEB" w:rsidRPr="003B7815">
        <w:rPr>
          <w:rFonts w:ascii="Times New Roman" w:hAnsi="Times New Roman" w:cs="Times New Roman"/>
          <w:sz w:val="20"/>
          <w:szCs w:val="20"/>
          <w:lang w:val="en-US"/>
        </w:rPr>
        <w:t xml:space="preserve"> and, c</w:t>
      </w:r>
      <w:r w:rsidR="00C8730F" w:rsidRPr="003B7815">
        <w:rPr>
          <w:rFonts w:ascii="Times New Roman" w:hAnsi="Times New Roman" w:cs="Times New Roman"/>
          <w:sz w:val="20"/>
          <w:szCs w:val="20"/>
          <w:lang w:val="en-US"/>
        </w:rPr>
        <w:t xml:space="preserve">onsequently, </w:t>
      </w:r>
      <w:r w:rsidR="00ED3E99" w:rsidRPr="003B7815">
        <w:rPr>
          <w:rFonts w:ascii="Times New Roman" w:hAnsi="Times New Roman" w:cs="Times New Roman"/>
          <w:sz w:val="20"/>
          <w:szCs w:val="20"/>
          <w:lang w:val="en-US"/>
        </w:rPr>
        <w:t>are small and difficult to quantify</w:t>
      </w:r>
      <w:r w:rsidR="00495DEB" w:rsidRPr="003B7815">
        <w:rPr>
          <w:rFonts w:ascii="Times New Roman" w:hAnsi="Times New Roman" w:cs="Times New Roman"/>
          <w:sz w:val="20"/>
          <w:szCs w:val="20"/>
          <w:lang w:val="en-US"/>
        </w:rPr>
        <w:t xml:space="preserve"> for an individual</w:t>
      </w:r>
      <w:r w:rsidR="00ED3E99" w:rsidRPr="003B7815">
        <w:rPr>
          <w:rFonts w:ascii="Times New Roman" w:hAnsi="Times New Roman" w:cs="Times New Roman"/>
          <w:sz w:val="20"/>
          <w:szCs w:val="20"/>
          <w:lang w:val="en-US"/>
        </w:rPr>
        <w:t xml:space="preserve">. This leads to </w:t>
      </w:r>
      <w:r w:rsidR="00781A21" w:rsidRPr="003B7815">
        <w:rPr>
          <w:rFonts w:ascii="Times New Roman" w:hAnsi="Times New Roman" w:cs="Times New Roman"/>
          <w:sz w:val="20"/>
          <w:szCs w:val="20"/>
          <w:lang w:val="en-US"/>
        </w:rPr>
        <w:t xml:space="preserve">a </w:t>
      </w:r>
      <w:r w:rsidR="00ED3E99" w:rsidRPr="003B7815">
        <w:rPr>
          <w:rFonts w:ascii="Times New Roman" w:hAnsi="Times New Roman" w:cs="Times New Roman"/>
          <w:sz w:val="20"/>
          <w:szCs w:val="20"/>
          <w:lang w:val="en-US"/>
        </w:rPr>
        <w:t xml:space="preserve">situation where individuals who benefit from the fiscal consolidation do not organize themselves to secure it. Due to this collective action problem, the Court rules exclusively on cases brought by organized </w:t>
      </w:r>
      <w:r w:rsidR="00160FCA" w:rsidRPr="003B7815">
        <w:rPr>
          <w:rFonts w:ascii="Times New Roman" w:hAnsi="Times New Roman" w:cs="Times New Roman"/>
          <w:sz w:val="20"/>
          <w:szCs w:val="20"/>
          <w:lang w:val="en-US"/>
        </w:rPr>
        <w:t xml:space="preserve">social </w:t>
      </w:r>
      <w:r w:rsidR="00ED3E99" w:rsidRPr="003B7815">
        <w:rPr>
          <w:rFonts w:ascii="Times New Roman" w:hAnsi="Times New Roman" w:cs="Times New Roman"/>
          <w:sz w:val="20"/>
          <w:szCs w:val="20"/>
          <w:lang w:val="en-US"/>
        </w:rPr>
        <w:t xml:space="preserve">groups, </w:t>
      </w:r>
      <w:r w:rsidR="00233646" w:rsidRPr="003B7815">
        <w:rPr>
          <w:rFonts w:ascii="Times New Roman" w:hAnsi="Times New Roman" w:cs="Times New Roman"/>
          <w:sz w:val="20"/>
          <w:szCs w:val="20"/>
          <w:lang w:val="en-US"/>
        </w:rPr>
        <w:t xml:space="preserve">who </w:t>
      </w:r>
      <w:r w:rsidR="00ED3E99" w:rsidRPr="003B7815">
        <w:rPr>
          <w:rFonts w:ascii="Times New Roman" w:hAnsi="Times New Roman" w:cs="Times New Roman"/>
          <w:sz w:val="20"/>
          <w:szCs w:val="20"/>
          <w:lang w:val="en-US"/>
        </w:rPr>
        <w:t xml:space="preserve">lose </w:t>
      </w:r>
      <w:r w:rsidR="00233646" w:rsidRPr="003B7815">
        <w:rPr>
          <w:rFonts w:ascii="Times New Roman" w:hAnsi="Times New Roman" w:cs="Times New Roman"/>
          <w:sz w:val="20"/>
          <w:szCs w:val="20"/>
          <w:lang w:val="en-US"/>
        </w:rPr>
        <w:t xml:space="preserve">from fiscal </w:t>
      </w:r>
      <w:r w:rsidR="00ED3E99" w:rsidRPr="003B7815">
        <w:rPr>
          <w:rFonts w:ascii="Times New Roman" w:hAnsi="Times New Roman" w:cs="Times New Roman"/>
          <w:sz w:val="20"/>
          <w:szCs w:val="20"/>
          <w:lang w:val="en-US"/>
        </w:rPr>
        <w:t>consolidation</w:t>
      </w:r>
      <w:r w:rsidR="00495DEB" w:rsidRPr="003B7815">
        <w:rPr>
          <w:rFonts w:ascii="Times New Roman" w:hAnsi="Times New Roman" w:cs="Times New Roman"/>
          <w:sz w:val="20"/>
          <w:szCs w:val="20"/>
          <w:lang w:val="en-US"/>
        </w:rPr>
        <w:t xml:space="preserve"> and</w:t>
      </w:r>
      <w:r w:rsidR="00ED3E99" w:rsidRPr="003B7815">
        <w:rPr>
          <w:rFonts w:ascii="Times New Roman" w:hAnsi="Times New Roman" w:cs="Times New Roman"/>
          <w:sz w:val="20"/>
          <w:szCs w:val="20"/>
          <w:lang w:val="en-US"/>
        </w:rPr>
        <w:t xml:space="preserve"> </w:t>
      </w:r>
      <w:r w:rsidR="00495DEB" w:rsidRPr="003B7815">
        <w:rPr>
          <w:rFonts w:ascii="Times New Roman" w:hAnsi="Times New Roman" w:cs="Times New Roman"/>
          <w:sz w:val="20"/>
          <w:szCs w:val="20"/>
          <w:lang w:val="en-US"/>
        </w:rPr>
        <w:t xml:space="preserve">thus have </w:t>
      </w:r>
      <w:r w:rsidR="00233646" w:rsidRPr="003B7815">
        <w:rPr>
          <w:rFonts w:ascii="Times New Roman" w:hAnsi="Times New Roman" w:cs="Times New Roman"/>
          <w:sz w:val="20"/>
          <w:szCs w:val="20"/>
          <w:lang w:val="en-US"/>
        </w:rPr>
        <w:t xml:space="preserve">an interest </w:t>
      </w:r>
      <w:r w:rsidR="00781A21" w:rsidRPr="003B7815">
        <w:rPr>
          <w:rFonts w:ascii="Times New Roman" w:hAnsi="Times New Roman" w:cs="Times New Roman"/>
          <w:sz w:val="20"/>
          <w:szCs w:val="20"/>
          <w:lang w:val="en-US"/>
        </w:rPr>
        <w:t xml:space="preserve">in </w:t>
      </w:r>
      <w:r w:rsidR="00233646" w:rsidRPr="003B7815">
        <w:rPr>
          <w:rFonts w:ascii="Times New Roman" w:hAnsi="Times New Roman" w:cs="Times New Roman"/>
          <w:sz w:val="20"/>
          <w:szCs w:val="20"/>
          <w:lang w:val="en-US"/>
        </w:rPr>
        <w:t>request</w:t>
      </w:r>
      <w:r w:rsidR="00781A21" w:rsidRPr="003B7815">
        <w:rPr>
          <w:rFonts w:ascii="Times New Roman" w:hAnsi="Times New Roman" w:cs="Times New Roman"/>
          <w:sz w:val="20"/>
          <w:szCs w:val="20"/>
          <w:lang w:val="en-US"/>
        </w:rPr>
        <w:t>ing</w:t>
      </w:r>
      <w:r w:rsidR="00233646" w:rsidRPr="003B7815">
        <w:rPr>
          <w:rFonts w:ascii="Times New Roman" w:hAnsi="Times New Roman" w:cs="Times New Roman"/>
          <w:sz w:val="20"/>
          <w:szCs w:val="20"/>
          <w:lang w:val="en-US"/>
        </w:rPr>
        <w:t xml:space="preserve"> the Court</w:t>
      </w:r>
      <w:r w:rsidR="00810380" w:rsidRPr="003B7815">
        <w:rPr>
          <w:rFonts w:ascii="Times New Roman" w:hAnsi="Times New Roman" w:cs="Times New Roman"/>
          <w:sz w:val="20"/>
          <w:szCs w:val="20"/>
          <w:lang w:val="en-US"/>
        </w:rPr>
        <w:t xml:space="preserve"> </w:t>
      </w:r>
      <w:r w:rsidR="00233646" w:rsidRPr="003B7815">
        <w:rPr>
          <w:rFonts w:ascii="Times New Roman" w:hAnsi="Times New Roman" w:cs="Times New Roman"/>
          <w:sz w:val="20"/>
          <w:szCs w:val="20"/>
          <w:lang w:val="en-US"/>
        </w:rPr>
        <w:t xml:space="preserve">to </w:t>
      </w:r>
      <w:r w:rsidR="00ED3E99" w:rsidRPr="003B7815">
        <w:rPr>
          <w:rFonts w:ascii="Times New Roman" w:hAnsi="Times New Roman" w:cs="Times New Roman"/>
          <w:sz w:val="20"/>
          <w:szCs w:val="20"/>
          <w:lang w:val="en-US"/>
        </w:rPr>
        <w:t xml:space="preserve">strike down the austerity measures. </w:t>
      </w:r>
      <w:r w:rsidR="00495DEB" w:rsidRPr="003B7815">
        <w:rPr>
          <w:rFonts w:ascii="Times New Roman" w:hAnsi="Times New Roman" w:cs="Times New Roman"/>
          <w:sz w:val="20"/>
          <w:szCs w:val="20"/>
          <w:lang w:val="en-US"/>
        </w:rPr>
        <w:t>As a result</w:t>
      </w:r>
      <w:r w:rsidR="00233646" w:rsidRPr="003B7815">
        <w:rPr>
          <w:rFonts w:ascii="Times New Roman" w:hAnsi="Times New Roman" w:cs="Times New Roman"/>
          <w:sz w:val="20"/>
          <w:szCs w:val="20"/>
          <w:lang w:val="en-US"/>
        </w:rPr>
        <w:t>, t</w:t>
      </w:r>
      <w:r w:rsidR="00ED3E99" w:rsidRPr="003B7815">
        <w:rPr>
          <w:rFonts w:ascii="Times New Roman" w:hAnsi="Times New Roman" w:cs="Times New Roman"/>
          <w:sz w:val="20"/>
          <w:szCs w:val="20"/>
          <w:lang w:val="en-US"/>
        </w:rPr>
        <w:t xml:space="preserve">his asymmetry </w:t>
      </w:r>
      <w:r w:rsidR="008E5C82" w:rsidRPr="003B7815">
        <w:rPr>
          <w:rFonts w:ascii="Times New Roman" w:hAnsi="Times New Roman" w:cs="Times New Roman"/>
          <w:sz w:val="20"/>
          <w:szCs w:val="20"/>
          <w:lang w:val="en-US"/>
        </w:rPr>
        <w:t xml:space="preserve">of ruling </w:t>
      </w:r>
      <w:r w:rsidR="00ED3E99" w:rsidRPr="003B7815">
        <w:rPr>
          <w:rFonts w:ascii="Times New Roman" w:hAnsi="Times New Roman" w:cs="Times New Roman"/>
          <w:sz w:val="20"/>
          <w:szCs w:val="20"/>
          <w:lang w:val="en-US"/>
        </w:rPr>
        <w:t xml:space="preserve">results in larger deficits and </w:t>
      </w:r>
      <w:r w:rsidR="00233646" w:rsidRPr="003B7815">
        <w:rPr>
          <w:rFonts w:ascii="Times New Roman" w:hAnsi="Times New Roman" w:cs="Times New Roman"/>
          <w:sz w:val="20"/>
          <w:szCs w:val="20"/>
          <w:lang w:val="en-US"/>
        </w:rPr>
        <w:t xml:space="preserve">a </w:t>
      </w:r>
      <w:r w:rsidR="00ED3E99" w:rsidRPr="003B7815">
        <w:rPr>
          <w:rFonts w:ascii="Times New Roman" w:hAnsi="Times New Roman" w:cs="Times New Roman"/>
          <w:sz w:val="20"/>
          <w:szCs w:val="20"/>
          <w:lang w:val="en-US"/>
        </w:rPr>
        <w:t xml:space="preserve">delay in </w:t>
      </w:r>
      <w:r w:rsidR="00233646" w:rsidRPr="003B7815">
        <w:rPr>
          <w:rFonts w:ascii="Times New Roman" w:hAnsi="Times New Roman" w:cs="Times New Roman"/>
          <w:sz w:val="20"/>
          <w:szCs w:val="20"/>
          <w:lang w:val="en-US"/>
        </w:rPr>
        <w:t xml:space="preserve">the </w:t>
      </w:r>
      <w:r w:rsidR="00ED3E99" w:rsidRPr="003B7815">
        <w:rPr>
          <w:rFonts w:ascii="Times New Roman" w:hAnsi="Times New Roman" w:cs="Times New Roman"/>
          <w:sz w:val="20"/>
          <w:szCs w:val="20"/>
          <w:lang w:val="en-US"/>
        </w:rPr>
        <w:t>fiscal adjustment.</w:t>
      </w:r>
      <w:r w:rsidR="00B51F28" w:rsidRPr="003B7815">
        <w:rPr>
          <w:rFonts w:ascii="Times New Roman" w:hAnsi="Times New Roman" w:cs="Times New Roman"/>
          <w:sz w:val="20"/>
          <w:szCs w:val="20"/>
          <w:lang w:val="en-US"/>
        </w:rPr>
        <w:t xml:space="preserve"> </w:t>
      </w:r>
    </w:p>
    <w:p w:rsidR="000E675D" w:rsidRPr="003B7815" w:rsidRDefault="00353ADE"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Lastly</w:t>
      </w:r>
      <w:r w:rsidR="00A723CB" w:rsidRPr="003B7815">
        <w:rPr>
          <w:rFonts w:ascii="Times New Roman" w:hAnsi="Times New Roman" w:cs="Times New Roman"/>
          <w:sz w:val="20"/>
          <w:szCs w:val="20"/>
          <w:lang w:val="en-US"/>
        </w:rPr>
        <w:t xml:space="preserve">, </w:t>
      </w:r>
      <w:proofErr w:type="spellStart"/>
      <w:r w:rsidR="009C722C" w:rsidRPr="003B7815">
        <w:rPr>
          <w:rFonts w:ascii="Times New Roman" w:hAnsi="Times New Roman" w:cs="Times New Roman"/>
          <w:sz w:val="20"/>
          <w:szCs w:val="20"/>
          <w:lang w:val="en-US"/>
        </w:rPr>
        <w:t>Raudla</w:t>
      </w:r>
      <w:proofErr w:type="spellEnd"/>
      <w:r w:rsidR="009C722C" w:rsidRPr="003B7815">
        <w:rPr>
          <w:rFonts w:ascii="Times New Roman" w:hAnsi="Times New Roman" w:cs="Times New Roman"/>
          <w:sz w:val="20"/>
          <w:szCs w:val="20"/>
          <w:lang w:val="en-US"/>
        </w:rPr>
        <w:t xml:space="preserve"> (2011) demonstrate</w:t>
      </w:r>
      <w:r w:rsidR="00A35F5F" w:rsidRPr="003B7815">
        <w:rPr>
          <w:rFonts w:ascii="Times New Roman" w:hAnsi="Times New Roman" w:cs="Times New Roman"/>
          <w:sz w:val="20"/>
          <w:szCs w:val="20"/>
          <w:lang w:val="en-US"/>
        </w:rPr>
        <w:t>s</w:t>
      </w:r>
      <w:r w:rsidR="009C722C" w:rsidRPr="003B7815">
        <w:rPr>
          <w:rFonts w:ascii="Times New Roman" w:hAnsi="Times New Roman" w:cs="Times New Roman"/>
          <w:sz w:val="20"/>
          <w:szCs w:val="20"/>
          <w:lang w:val="en-US"/>
        </w:rPr>
        <w:t xml:space="preserve"> the impact of the Constitutional Court on </w:t>
      </w:r>
      <w:r w:rsidR="00800C0D" w:rsidRPr="003B7815">
        <w:rPr>
          <w:rFonts w:ascii="Times New Roman" w:hAnsi="Times New Roman" w:cs="Times New Roman"/>
          <w:sz w:val="20"/>
          <w:szCs w:val="20"/>
          <w:lang w:val="en-US"/>
        </w:rPr>
        <w:t xml:space="preserve">the </w:t>
      </w:r>
      <w:r w:rsidR="009C722C" w:rsidRPr="003B7815">
        <w:rPr>
          <w:rFonts w:ascii="Times New Roman" w:hAnsi="Times New Roman" w:cs="Times New Roman"/>
          <w:sz w:val="20"/>
          <w:szCs w:val="20"/>
          <w:lang w:val="en-US"/>
        </w:rPr>
        <w:t>tax system</w:t>
      </w:r>
      <w:r w:rsidR="00DB65D7" w:rsidRPr="003B7815">
        <w:rPr>
          <w:rFonts w:ascii="Times New Roman" w:hAnsi="Times New Roman" w:cs="Times New Roman"/>
          <w:sz w:val="20"/>
          <w:szCs w:val="20"/>
          <w:lang w:val="en-US"/>
        </w:rPr>
        <w:t xml:space="preserve">, based on the case study of Estonia. </w:t>
      </w:r>
      <w:r w:rsidR="00796E3B" w:rsidRPr="003B7815">
        <w:rPr>
          <w:rFonts w:ascii="Times New Roman" w:hAnsi="Times New Roman" w:cs="Times New Roman"/>
          <w:sz w:val="20"/>
          <w:szCs w:val="20"/>
          <w:lang w:val="en-US"/>
        </w:rPr>
        <w:t>In-depth analysis of the Estonian Constitutional Court</w:t>
      </w:r>
      <w:r w:rsidR="00C61D8C" w:rsidRPr="003B7815">
        <w:rPr>
          <w:rFonts w:ascii="Times New Roman" w:hAnsi="Times New Roman" w:cs="Times New Roman"/>
          <w:sz w:val="20"/>
          <w:szCs w:val="20"/>
          <w:lang w:val="en-US"/>
        </w:rPr>
        <w:t>’s</w:t>
      </w:r>
      <w:r w:rsidR="00796E3B" w:rsidRPr="003B7815">
        <w:rPr>
          <w:rFonts w:ascii="Times New Roman" w:hAnsi="Times New Roman" w:cs="Times New Roman"/>
          <w:sz w:val="20"/>
          <w:szCs w:val="20"/>
          <w:lang w:val="en-US"/>
        </w:rPr>
        <w:t xml:space="preserve"> decisions on taxation allows the author to conclude that Courts in transition</w:t>
      </w:r>
      <w:r w:rsidR="00781A21" w:rsidRPr="003B7815">
        <w:rPr>
          <w:rFonts w:ascii="Times New Roman" w:hAnsi="Times New Roman" w:cs="Times New Roman"/>
          <w:sz w:val="20"/>
          <w:szCs w:val="20"/>
          <w:lang w:val="en-US"/>
        </w:rPr>
        <w:t>al</w:t>
      </w:r>
      <w:r w:rsidR="00796E3B" w:rsidRPr="003B7815">
        <w:rPr>
          <w:rFonts w:ascii="Times New Roman" w:hAnsi="Times New Roman" w:cs="Times New Roman"/>
          <w:sz w:val="20"/>
          <w:szCs w:val="20"/>
          <w:lang w:val="en-US"/>
        </w:rPr>
        <w:t xml:space="preserve"> economies are willing to impose costly judgments for the </w:t>
      </w:r>
      <w:r w:rsidR="00C61D8C" w:rsidRPr="003B7815">
        <w:rPr>
          <w:rFonts w:ascii="Times New Roman" w:hAnsi="Times New Roman" w:cs="Times New Roman"/>
          <w:sz w:val="20"/>
          <w:szCs w:val="20"/>
          <w:lang w:val="en-US"/>
        </w:rPr>
        <w:t xml:space="preserve">public </w:t>
      </w:r>
      <w:r w:rsidR="00796E3B" w:rsidRPr="003B7815">
        <w:rPr>
          <w:rFonts w:ascii="Times New Roman" w:hAnsi="Times New Roman" w:cs="Times New Roman"/>
          <w:sz w:val="20"/>
          <w:szCs w:val="20"/>
          <w:lang w:val="en-US"/>
        </w:rPr>
        <w:t xml:space="preserve">budget. </w:t>
      </w:r>
      <w:r w:rsidR="00B51F28" w:rsidRPr="003B7815">
        <w:rPr>
          <w:rFonts w:ascii="Times New Roman" w:hAnsi="Times New Roman" w:cs="Times New Roman"/>
          <w:sz w:val="20"/>
          <w:szCs w:val="20"/>
          <w:lang w:val="en-US"/>
        </w:rPr>
        <w:t>Radula conjectures that</w:t>
      </w:r>
      <w:r w:rsidR="00781A21" w:rsidRPr="003B7815">
        <w:rPr>
          <w:rFonts w:ascii="Times New Roman" w:hAnsi="Times New Roman" w:cs="Times New Roman"/>
          <w:sz w:val="20"/>
          <w:szCs w:val="20"/>
          <w:lang w:val="en-US"/>
        </w:rPr>
        <w:t>,</w:t>
      </w:r>
      <w:r w:rsidR="00B51F28" w:rsidRPr="003B7815">
        <w:rPr>
          <w:rFonts w:ascii="Times New Roman" w:hAnsi="Times New Roman" w:cs="Times New Roman"/>
          <w:sz w:val="20"/>
          <w:szCs w:val="20"/>
          <w:lang w:val="en-US"/>
        </w:rPr>
        <w:t xml:space="preserve"> in transformation countries</w:t>
      </w:r>
      <w:r w:rsidR="00781A21" w:rsidRPr="003B7815">
        <w:rPr>
          <w:rFonts w:ascii="Times New Roman" w:hAnsi="Times New Roman" w:cs="Times New Roman"/>
          <w:sz w:val="20"/>
          <w:szCs w:val="20"/>
          <w:lang w:val="en-US"/>
        </w:rPr>
        <w:t>,</w:t>
      </w:r>
      <w:r w:rsidR="00B51F28" w:rsidRPr="003B7815">
        <w:rPr>
          <w:rFonts w:ascii="Times New Roman" w:hAnsi="Times New Roman" w:cs="Times New Roman"/>
          <w:sz w:val="20"/>
          <w:szCs w:val="20"/>
          <w:lang w:val="en-US"/>
        </w:rPr>
        <w:t xml:space="preserve"> newly created Constitutional Courts </w:t>
      </w:r>
      <w:r w:rsidR="00DF54FB" w:rsidRPr="003B7815">
        <w:rPr>
          <w:rFonts w:ascii="Times New Roman" w:hAnsi="Times New Roman" w:cs="Times New Roman"/>
          <w:sz w:val="20"/>
          <w:szCs w:val="20"/>
          <w:lang w:val="en-US"/>
        </w:rPr>
        <w:t>seek</w:t>
      </w:r>
      <w:r w:rsidR="00B51F28" w:rsidRPr="003B7815">
        <w:rPr>
          <w:rFonts w:ascii="Times New Roman" w:hAnsi="Times New Roman" w:cs="Times New Roman"/>
          <w:sz w:val="20"/>
          <w:szCs w:val="20"/>
          <w:lang w:val="en-US"/>
        </w:rPr>
        <w:t xml:space="preserve"> to establish reputation and gain public support. </w:t>
      </w:r>
      <w:r w:rsidR="003A7C31" w:rsidRPr="003B7815">
        <w:rPr>
          <w:rFonts w:ascii="Times New Roman" w:hAnsi="Times New Roman" w:cs="Times New Roman"/>
          <w:sz w:val="20"/>
          <w:szCs w:val="20"/>
          <w:lang w:val="en-US"/>
        </w:rPr>
        <w:t xml:space="preserve">As </w:t>
      </w:r>
      <w:r w:rsidR="00781A21" w:rsidRPr="003B7815">
        <w:rPr>
          <w:rFonts w:ascii="Times New Roman" w:hAnsi="Times New Roman" w:cs="Times New Roman"/>
          <w:sz w:val="20"/>
          <w:szCs w:val="20"/>
          <w:lang w:val="en-US"/>
        </w:rPr>
        <w:t xml:space="preserve">has been </w:t>
      </w:r>
      <w:r w:rsidR="00DF54FB" w:rsidRPr="003B7815">
        <w:rPr>
          <w:rFonts w:ascii="Times New Roman" w:hAnsi="Times New Roman" w:cs="Times New Roman"/>
          <w:sz w:val="20"/>
          <w:szCs w:val="20"/>
          <w:lang w:val="en-US"/>
        </w:rPr>
        <w:t>stressed,</w:t>
      </w:r>
      <w:r w:rsidR="003A7C31" w:rsidRPr="003B7815">
        <w:rPr>
          <w:rFonts w:ascii="Times New Roman" w:hAnsi="Times New Roman" w:cs="Times New Roman"/>
          <w:sz w:val="20"/>
          <w:szCs w:val="20"/>
          <w:lang w:val="en-US"/>
        </w:rPr>
        <w:t xml:space="preserve"> this</w:t>
      </w:r>
      <w:r w:rsidR="00D054EB" w:rsidRPr="003B7815">
        <w:rPr>
          <w:rFonts w:ascii="Times New Roman" w:hAnsi="Times New Roman" w:cs="Times New Roman"/>
          <w:sz w:val="20"/>
          <w:szCs w:val="20"/>
          <w:lang w:val="en-US"/>
        </w:rPr>
        <w:t xml:space="preserve"> reputation m</w:t>
      </w:r>
      <w:r w:rsidR="00781A21" w:rsidRPr="003B7815">
        <w:rPr>
          <w:rFonts w:ascii="Times New Roman" w:hAnsi="Times New Roman" w:cs="Times New Roman"/>
          <w:sz w:val="20"/>
          <w:szCs w:val="20"/>
          <w:lang w:val="en-US"/>
        </w:rPr>
        <w:t xml:space="preserve">ay </w:t>
      </w:r>
      <w:r w:rsidR="00D054EB" w:rsidRPr="003B7815">
        <w:rPr>
          <w:rFonts w:ascii="Times New Roman" w:hAnsi="Times New Roman" w:cs="Times New Roman"/>
          <w:sz w:val="20"/>
          <w:szCs w:val="20"/>
          <w:lang w:val="en-US"/>
        </w:rPr>
        <w:t xml:space="preserve">be gained </w:t>
      </w:r>
      <w:r w:rsidR="00C61D8C" w:rsidRPr="003B7815">
        <w:rPr>
          <w:rFonts w:ascii="Times New Roman" w:hAnsi="Times New Roman" w:cs="Times New Roman"/>
          <w:sz w:val="20"/>
          <w:szCs w:val="20"/>
          <w:lang w:val="en-US"/>
        </w:rPr>
        <w:t xml:space="preserve">by </w:t>
      </w:r>
      <w:r w:rsidR="00D054EB" w:rsidRPr="003B7815">
        <w:rPr>
          <w:rFonts w:ascii="Times New Roman" w:hAnsi="Times New Roman" w:cs="Times New Roman"/>
          <w:sz w:val="20"/>
          <w:szCs w:val="20"/>
          <w:lang w:val="en-US"/>
        </w:rPr>
        <w:t xml:space="preserve">supporting the interest and rights of </w:t>
      </w:r>
      <w:r w:rsidR="00E847A8" w:rsidRPr="003B7815">
        <w:rPr>
          <w:rFonts w:ascii="Times New Roman" w:hAnsi="Times New Roman" w:cs="Times New Roman"/>
          <w:sz w:val="20"/>
          <w:szCs w:val="20"/>
          <w:lang w:val="en-US"/>
        </w:rPr>
        <w:t xml:space="preserve">the </w:t>
      </w:r>
      <w:r w:rsidR="00D054EB" w:rsidRPr="003B7815">
        <w:rPr>
          <w:rFonts w:ascii="Times New Roman" w:hAnsi="Times New Roman" w:cs="Times New Roman"/>
          <w:sz w:val="20"/>
          <w:szCs w:val="20"/>
          <w:lang w:val="en-US"/>
        </w:rPr>
        <w:t>taxpayers.</w:t>
      </w:r>
    </w:p>
    <w:p w:rsidR="002F1E6C" w:rsidRPr="003B7815" w:rsidRDefault="008A2F6F" w:rsidP="008A2F6F">
      <w:pPr>
        <w:pStyle w:val="Nadpis1"/>
        <w:rPr>
          <w:lang w:val="en-US"/>
        </w:rPr>
      </w:pPr>
      <w:bookmarkStart w:id="10" w:name="_Toc344995458"/>
      <w:r w:rsidRPr="00094DA5">
        <w:rPr>
          <w:highlight w:val="yellow"/>
          <w:lang w:val="en-US"/>
        </w:rPr>
        <w:t xml:space="preserve">IV. </w:t>
      </w:r>
      <w:r w:rsidR="00094DA5" w:rsidRPr="00094DA5">
        <w:rPr>
          <w:highlight w:val="yellow"/>
          <w:lang w:val="en-US"/>
        </w:rPr>
        <w:t xml:space="preserve">General </w:t>
      </w:r>
      <w:commentRangeStart w:id="11"/>
      <w:r w:rsidR="00094DA5" w:rsidRPr="00094DA5">
        <w:rPr>
          <w:highlight w:val="yellow"/>
          <w:lang w:val="en-US"/>
        </w:rPr>
        <w:t>h</w:t>
      </w:r>
      <w:r w:rsidR="002F1E6C" w:rsidRPr="00094DA5">
        <w:rPr>
          <w:highlight w:val="yellow"/>
          <w:lang w:val="en-US"/>
        </w:rPr>
        <w:t>ypotheses</w:t>
      </w:r>
      <w:bookmarkEnd w:id="10"/>
      <w:commentRangeEnd w:id="11"/>
      <w:r w:rsidR="00094DA5">
        <w:rPr>
          <w:rStyle w:val="Odkaznakoment"/>
          <w:rFonts w:asciiTheme="minorHAnsi" w:eastAsiaTheme="minorHAnsi" w:hAnsiTheme="minorHAnsi" w:cstheme="minorBidi"/>
          <w:b w:val="0"/>
          <w:bCs w:val="0"/>
        </w:rPr>
        <w:commentReference w:id="11"/>
      </w:r>
    </w:p>
    <w:p w:rsidR="00D36DBB" w:rsidRPr="003B7815" w:rsidRDefault="004239E2"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This paper </w:t>
      </w:r>
      <w:r w:rsidR="00A94541" w:rsidRPr="003B7815">
        <w:rPr>
          <w:rFonts w:ascii="Times New Roman" w:hAnsi="Times New Roman" w:cs="Times New Roman"/>
          <w:color w:val="000000" w:themeColor="text1"/>
          <w:sz w:val="20"/>
          <w:szCs w:val="20"/>
          <w:lang w:val="en-US"/>
        </w:rPr>
        <w:t>attempts to empirically</w:t>
      </w:r>
      <w:r w:rsidR="00915827" w:rsidRPr="003B7815">
        <w:rPr>
          <w:rFonts w:ascii="Times New Roman" w:hAnsi="Times New Roman" w:cs="Times New Roman"/>
          <w:color w:val="000000" w:themeColor="text1"/>
          <w:sz w:val="20"/>
          <w:szCs w:val="20"/>
          <w:lang w:val="en-US"/>
        </w:rPr>
        <w:t xml:space="preserve"> </w:t>
      </w:r>
      <w:r w:rsidR="00A30629" w:rsidRPr="003B7815">
        <w:rPr>
          <w:rFonts w:ascii="Times New Roman" w:hAnsi="Times New Roman" w:cs="Times New Roman"/>
          <w:color w:val="000000" w:themeColor="text1"/>
          <w:sz w:val="20"/>
          <w:szCs w:val="20"/>
          <w:lang w:val="en-US"/>
        </w:rPr>
        <w:t xml:space="preserve">examine </w:t>
      </w:r>
      <w:r w:rsidR="00B875D8" w:rsidRPr="003B7815">
        <w:rPr>
          <w:rFonts w:ascii="Times New Roman" w:hAnsi="Times New Roman" w:cs="Times New Roman"/>
          <w:color w:val="000000" w:themeColor="text1"/>
          <w:sz w:val="20"/>
          <w:szCs w:val="20"/>
          <w:lang w:val="en-US"/>
        </w:rPr>
        <w:t>whether the judiciary</w:t>
      </w:r>
      <w:r w:rsidR="00D80258" w:rsidRPr="003B7815">
        <w:rPr>
          <w:rFonts w:ascii="Times New Roman" w:hAnsi="Times New Roman" w:cs="Times New Roman"/>
          <w:color w:val="000000" w:themeColor="text1"/>
          <w:sz w:val="20"/>
          <w:szCs w:val="20"/>
          <w:lang w:val="en-US"/>
        </w:rPr>
        <w:t>,</w:t>
      </w:r>
      <w:r w:rsidR="00B875D8" w:rsidRPr="003B7815">
        <w:rPr>
          <w:rFonts w:ascii="Times New Roman" w:hAnsi="Times New Roman" w:cs="Times New Roman"/>
          <w:color w:val="000000" w:themeColor="text1"/>
          <w:sz w:val="20"/>
          <w:szCs w:val="20"/>
          <w:lang w:val="en-US"/>
        </w:rPr>
        <w:t xml:space="preserve"> through the execution of the constitutional review</w:t>
      </w:r>
      <w:r w:rsidR="00D80258" w:rsidRPr="003B7815">
        <w:rPr>
          <w:rFonts w:ascii="Times New Roman" w:hAnsi="Times New Roman" w:cs="Times New Roman"/>
          <w:color w:val="000000" w:themeColor="text1"/>
          <w:sz w:val="20"/>
          <w:szCs w:val="20"/>
          <w:lang w:val="en-US"/>
        </w:rPr>
        <w:t>,</w:t>
      </w:r>
      <w:r w:rsidR="00B875D8" w:rsidRPr="003B7815">
        <w:rPr>
          <w:rFonts w:ascii="Times New Roman" w:hAnsi="Times New Roman" w:cs="Times New Roman"/>
          <w:color w:val="000000" w:themeColor="text1"/>
          <w:sz w:val="20"/>
          <w:szCs w:val="20"/>
          <w:lang w:val="en-US"/>
        </w:rPr>
        <w:t xml:space="preserve"> shapes public finance outcomes in </w:t>
      </w:r>
      <w:r w:rsidRPr="003B7815">
        <w:rPr>
          <w:rFonts w:ascii="Times New Roman" w:hAnsi="Times New Roman" w:cs="Times New Roman"/>
          <w:color w:val="000000" w:themeColor="text1"/>
          <w:sz w:val="20"/>
          <w:szCs w:val="20"/>
          <w:lang w:val="en-US"/>
        </w:rPr>
        <w:t>a systematic</w:t>
      </w:r>
      <w:r w:rsidR="00A44AA2" w:rsidRPr="003B7815">
        <w:rPr>
          <w:rFonts w:ascii="Times New Roman" w:hAnsi="Times New Roman" w:cs="Times New Roman"/>
          <w:color w:val="000000" w:themeColor="text1"/>
          <w:sz w:val="20"/>
          <w:szCs w:val="20"/>
          <w:lang w:val="en-US"/>
        </w:rPr>
        <w:t xml:space="preserve"> </w:t>
      </w:r>
      <w:r w:rsidR="00B875D8" w:rsidRPr="003B7815">
        <w:rPr>
          <w:rFonts w:ascii="Times New Roman" w:hAnsi="Times New Roman" w:cs="Times New Roman"/>
          <w:color w:val="000000" w:themeColor="text1"/>
          <w:sz w:val="20"/>
          <w:szCs w:val="20"/>
          <w:lang w:val="en-US"/>
        </w:rPr>
        <w:t>way</w:t>
      </w:r>
      <w:r w:rsidR="00815C6E" w:rsidRPr="003B7815">
        <w:rPr>
          <w:rFonts w:ascii="Times New Roman" w:hAnsi="Times New Roman" w:cs="Times New Roman"/>
          <w:color w:val="000000" w:themeColor="text1"/>
          <w:sz w:val="20"/>
          <w:szCs w:val="20"/>
          <w:lang w:val="en-US"/>
        </w:rPr>
        <w:t xml:space="preserve">. </w:t>
      </w:r>
      <w:r w:rsidR="00A94541" w:rsidRPr="003B7815">
        <w:rPr>
          <w:rFonts w:ascii="Times New Roman" w:hAnsi="Times New Roman" w:cs="Times New Roman"/>
          <w:color w:val="000000" w:themeColor="text1"/>
          <w:sz w:val="20"/>
          <w:szCs w:val="20"/>
          <w:lang w:val="en-US"/>
        </w:rPr>
        <w:t>In constructing theoretical underpinnings for the empirical test</w:t>
      </w:r>
      <w:r w:rsidR="00B875D8" w:rsidRPr="003B7815">
        <w:rPr>
          <w:rFonts w:ascii="Times New Roman" w:hAnsi="Times New Roman" w:cs="Times New Roman"/>
          <w:color w:val="000000" w:themeColor="text1"/>
          <w:sz w:val="20"/>
          <w:szCs w:val="20"/>
          <w:lang w:val="en-US"/>
        </w:rPr>
        <w:t xml:space="preserve">, </w:t>
      </w:r>
      <w:r w:rsidR="00D36DBB" w:rsidRPr="003B7815">
        <w:rPr>
          <w:rFonts w:ascii="Times New Roman" w:hAnsi="Times New Roman" w:cs="Times New Roman"/>
          <w:color w:val="000000" w:themeColor="text1"/>
          <w:sz w:val="20"/>
          <w:szCs w:val="20"/>
          <w:lang w:val="en-US"/>
        </w:rPr>
        <w:t>it is</w:t>
      </w:r>
      <w:r w:rsidR="00DD66F5" w:rsidRPr="003B7815">
        <w:rPr>
          <w:rFonts w:ascii="Times New Roman" w:hAnsi="Times New Roman" w:cs="Times New Roman"/>
          <w:color w:val="000000" w:themeColor="text1"/>
          <w:sz w:val="20"/>
          <w:szCs w:val="20"/>
          <w:lang w:val="en-US"/>
        </w:rPr>
        <w:t xml:space="preserve"> </w:t>
      </w:r>
      <w:r w:rsidR="00D36DBB" w:rsidRPr="003B7815">
        <w:rPr>
          <w:rFonts w:ascii="Times New Roman" w:hAnsi="Times New Roman" w:cs="Times New Roman"/>
          <w:color w:val="000000" w:themeColor="text1"/>
          <w:sz w:val="20"/>
          <w:szCs w:val="20"/>
          <w:lang w:val="en-US"/>
        </w:rPr>
        <w:t xml:space="preserve">necessary to </w:t>
      </w:r>
      <w:r w:rsidR="00A94541" w:rsidRPr="003B7815">
        <w:rPr>
          <w:rFonts w:ascii="Times New Roman" w:hAnsi="Times New Roman" w:cs="Times New Roman"/>
          <w:color w:val="000000" w:themeColor="text1"/>
          <w:sz w:val="20"/>
          <w:szCs w:val="20"/>
          <w:lang w:val="en-US"/>
        </w:rPr>
        <w:t>presume</w:t>
      </w:r>
      <w:r w:rsidR="00D36DBB" w:rsidRPr="003B7815">
        <w:rPr>
          <w:rFonts w:ascii="Times New Roman" w:hAnsi="Times New Roman" w:cs="Times New Roman"/>
          <w:color w:val="000000" w:themeColor="text1"/>
          <w:sz w:val="20"/>
          <w:szCs w:val="20"/>
          <w:lang w:val="en-US"/>
        </w:rPr>
        <w:t xml:space="preserve"> </w:t>
      </w:r>
      <w:r w:rsidR="00A94541" w:rsidRPr="003B7815">
        <w:rPr>
          <w:rFonts w:ascii="Times New Roman" w:hAnsi="Times New Roman" w:cs="Times New Roman"/>
          <w:color w:val="000000" w:themeColor="text1"/>
          <w:sz w:val="20"/>
          <w:szCs w:val="20"/>
          <w:lang w:val="en-US"/>
        </w:rPr>
        <w:t>which</w:t>
      </w:r>
      <w:r w:rsidR="00D36DBB" w:rsidRPr="003B7815">
        <w:rPr>
          <w:rFonts w:ascii="Times New Roman" w:hAnsi="Times New Roman" w:cs="Times New Roman"/>
          <w:color w:val="000000" w:themeColor="text1"/>
          <w:sz w:val="20"/>
          <w:szCs w:val="20"/>
          <w:lang w:val="en-US"/>
        </w:rPr>
        <w:t xml:space="preserve"> incentives of the Constitutional Court’s judges</w:t>
      </w:r>
      <w:r w:rsidR="001356F4" w:rsidRPr="003B7815">
        <w:rPr>
          <w:rFonts w:ascii="Times New Roman" w:hAnsi="Times New Roman" w:cs="Times New Roman"/>
          <w:color w:val="000000" w:themeColor="text1"/>
          <w:sz w:val="20"/>
          <w:szCs w:val="20"/>
          <w:lang w:val="en-US"/>
        </w:rPr>
        <w:t xml:space="preserve"> </w:t>
      </w:r>
      <w:r w:rsidR="00310D34" w:rsidRPr="003B7815">
        <w:rPr>
          <w:rFonts w:ascii="Times New Roman" w:hAnsi="Times New Roman" w:cs="Times New Roman"/>
          <w:color w:val="000000" w:themeColor="text1"/>
          <w:sz w:val="20"/>
          <w:szCs w:val="20"/>
          <w:lang w:val="en-US"/>
        </w:rPr>
        <w:t>prevail</w:t>
      </w:r>
      <w:r w:rsidR="00D36DBB" w:rsidRPr="003B7815">
        <w:rPr>
          <w:rFonts w:ascii="Times New Roman" w:hAnsi="Times New Roman" w:cs="Times New Roman"/>
          <w:color w:val="000000" w:themeColor="text1"/>
          <w:sz w:val="20"/>
          <w:szCs w:val="20"/>
          <w:lang w:val="en-US"/>
        </w:rPr>
        <w:t>.</w:t>
      </w:r>
      <w:r w:rsidR="00E249E8" w:rsidRPr="003B7815">
        <w:rPr>
          <w:rFonts w:ascii="Times New Roman" w:hAnsi="Times New Roman" w:cs="Times New Roman"/>
          <w:color w:val="000000" w:themeColor="text1"/>
          <w:sz w:val="20"/>
          <w:szCs w:val="20"/>
          <w:lang w:val="en-US"/>
        </w:rPr>
        <w:t xml:space="preserve"> </w:t>
      </w:r>
      <w:r w:rsidR="00855A3E" w:rsidRPr="003B7815">
        <w:rPr>
          <w:rFonts w:ascii="Times New Roman" w:hAnsi="Times New Roman" w:cs="Times New Roman"/>
          <w:color w:val="000000" w:themeColor="text1"/>
          <w:sz w:val="20"/>
          <w:szCs w:val="20"/>
          <w:lang w:val="en-US"/>
        </w:rPr>
        <w:t>Hitherto, t</w:t>
      </w:r>
      <w:r w:rsidR="00E249E8" w:rsidRPr="003B7815">
        <w:rPr>
          <w:rFonts w:ascii="Times New Roman" w:hAnsi="Times New Roman" w:cs="Times New Roman"/>
          <w:color w:val="000000" w:themeColor="text1"/>
          <w:sz w:val="20"/>
          <w:szCs w:val="20"/>
          <w:lang w:val="en-US"/>
        </w:rPr>
        <w:t xml:space="preserve">he literature </w:t>
      </w:r>
      <w:r w:rsidR="00CD170D" w:rsidRPr="003B7815">
        <w:rPr>
          <w:rFonts w:ascii="Times New Roman" w:hAnsi="Times New Roman" w:cs="Times New Roman"/>
          <w:color w:val="000000" w:themeColor="text1"/>
          <w:sz w:val="20"/>
          <w:szCs w:val="20"/>
          <w:lang w:val="en-US"/>
        </w:rPr>
        <w:t>investigating the judicial behavior</w:t>
      </w:r>
      <w:r w:rsidR="00097A94" w:rsidRPr="003B7815">
        <w:rPr>
          <w:rFonts w:ascii="Times New Roman" w:hAnsi="Times New Roman" w:cs="Times New Roman"/>
          <w:color w:val="000000" w:themeColor="text1"/>
          <w:sz w:val="20"/>
          <w:szCs w:val="20"/>
          <w:lang w:val="en-US"/>
        </w:rPr>
        <w:t>s</w:t>
      </w:r>
      <w:r w:rsidR="00CD170D" w:rsidRPr="003B7815">
        <w:rPr>
          <w:rFonts w:ascii="Times New Roman" w:hAnsi="Times New Roman" w:cs="Times New Roman"/>
          <w:color w:val="000000" w:themeColor="text1"/>
          <w:sz w:val="20"/>
          <w:szCs w:val="20"/>
          <w:lang w:val="en-US"/>
        </w:rPr>
        <w:t xml:space="preserve"> </w:t>
      </w:r>
      <w:r w:rsidR="001356F4" w:rsidRPr="003B7815">
        <w:rPr>
          <w:rFonts w:ascii="Times New Roman" w:hAnsi="Times New Roman" w:cs="Times New Roman"/>
          <w:color w:val="000000" w:themeColor="text1"/>
          <w:sz w:val="20"/>
          <w:szCs w:val="20"/>
          <w:lang w:val="en-US"/>
        </w:rPr>
        <w:t xml:space="preserve">in ruling the constitutionality of law is not unanimous. </w:t>
      </w:r>
      <w:r w:rsidR="00D943BA" w:rsidRPr="003B7815">
        <w:rPr>
          <w:rFonts w:ascii="Times New Roman" w:hAnsi="Times New Roman" w:cs="Times New Roman"/>
          <w:color w:val="000000" w:themeColor="text1"/>
          <w:sz w:val="20"/>
          <w:szCs w:val="20"/>
          <w:lang w:val="en-US"/>
        </w:rPr>
        <w:t xml:space="preserve">On the </w:t>
      </w:r>
      <w:r w:rsidR="00A51B75" w:rsidRPr="003B7815">
        <w:rPr>
          <w:rFonts w:ascii="Times New Roman" w:hAnsi="Times New Roman" w:cs="Times New Roman"/>
          <w:color w:val="000000" w:themeColor="text1"/>
          <w:sz w:val="20"/>
          <w:szCs w:val="20"/>
          <w:lang w:val="en-US"/>
        </w:rPr>
        <w:t>one</w:t>
      </w:r>
      <w:r w:rsidR="00D943BA" w:rsidRPr="003B7815">
        <w:rPr>
          <w:rFonts w:ascii="Times New Roman" w:hAnsi="Times New Roman" w:cs="Times New Roman"/>
          <w:color w:val="000000" w:themeColor="text1"/>
          <w:sz w:val="20"/>
          <w:szCs w:val="20"/>
          <w:lang w:val="en-US"/>
        </w:rPr>
        <w:t xml:space="preserve"> hand, the </w:t>
      </w:r>
      <w:r w:rsidR="00D943BA" w:rsidRPr="003B7815">
        <w:rPr>
          <w:rFonts w:ascii="Times New Roman" w:hAnsi="Times New Roman" w:cs="Times New Roman"/>
          <w:i/>
          <w:color w:val="000000" w:themeColor="text1"/>
          <w:sz w:val="20"/>
          <w:szCs w:val="20"/>
          <w:lang w:val="en-US"/>
        </w:rPr>
        <w:t>attitudinal approach</w:t>
      </w:r>
      <w:r w:rsidR="00D943BA" w:rsidRPr="003B7815">
        <w:rPr>
          <w:rFonts w:ascii="Times New Roman" w:hAnsi="Times New Roman" w:cs="Times New Roman"/>
          <w:color w:val="000000" w:themeColor="text1"/>
          <w:sz w:val="20"/>
          <w:szCs w:val="20"/>
          <w:lang w:val="en-US"/>
        </w:rPr>
        <w:t xml:space="preserve"> perceives judges as unconstrained players</w:t>
      </w:r>
      <w:r w:rsidR="00A30629" w:rsidRPr="003B7815">
        <w:rPr>
          <w:rFonts w:ascii="Times New Roman" w:hAnsi="Times New Roman" w:cs="Times New Roman"/>
          <w:color w:val="000000" w:themeColor="text1"/>
          <w:sz w:val="20"/>
          <w:szCs w:val="20"/>
          <w:lang w:val="en-US"/>
        </w:rPr>
        <w:t xml:space="preserve"> </w:t>
      </w:r>
      <w:r w:rsidR="00D943BA" w:rsidRPr="003B7815">
        <w:rPr>
          <w:rFonts w:ascii="Times New Roman" w:hAnsi="Times New Roman" w:cs="Times New Roman"/>
          <w:color w:val="000000" w:themeColor="text1"/>
          <w:sz w:val="20"/>
          <w:szCs w:val="20"/>
          <w:lang w:val="en-US"/>
        </w:rPr>
        <w:t>who rule</w:t>
      </w:r>
      <w:r w:rsidR="00A30629" w:rsidRPr="003B7815">
        <w:rPr>
          <w:rFonts w:ascii="Times New Roman" w:hAnsi="Times New Roman" w:cs="Times New Roman"/>
          <w:color w:val="000000" w:themeColor="text1"/>
          <w:sz w:val="20"/>
          <w:szCs w:val="20"/>
          <w:lang w:val="en-US"/>
        </w:rPr>
        <w:t xml:space="preserve"> on</w:t>
      </w:r>
      <w:r w:rsidR="00D943BA" w:rsidRPr="003B7815">
        <w:rPr>
          <w:rFonts w:ascii="Times New Roman" w:hAnsi="Times New Roman" w:cs="Times New Roman"/>
          <w:color w:val="000000" w:themeColor="text1"/>
          <w:sz w:val="20"/>
          <w:szCs w:val="20"/>
          <w:lang w:val="en-US"/>
        </w:rPr>
        <w:t xml:space="preserve"> cases based on their political preferences (</w:t>
      </w:r>
      <w:r w:rsidR="006D05AE" w:rsidRPr="003B7815">
        <w:rPr>
          <w:rFonts w:ascii="Times New Roman" w:hAnsi="Times New Roman" w:cs="Times New Roman"/>
          <w:color w:val="000000" w:themeColor="text1"/>
          <w:sz w:val="20"/>
          <w:szCs w:val="20"/>
          <w:lang w:val="en-US"/>
        </w:rPr>
        <w:t xml:space="preserve">Segal and </w:t>
      </w:r>
      <w:proofErr w:type="spellStart"/>
      <w:r w:rsidR="006D05AE" w:rsidRPr="003B7815">
        <w:rPr>
          <w:rFonts w:ascii="Times New Roman" w:hAnsi="Times New Roman" w:cs="Times New Roman"/>
          <w:color w:val="000000" w:themeColor="text1"/>
          <w:sz w:val="20"/>
          <w:szCs w:val="20"/>
          <w:lang w:val="en-US"/>
        </w:rPr>
        <w:t>Spaeth</w:t>
      </w:r>
      <w:proofErr w:type="spellEnd"/>
      <w:r w:rsidR="00A30629" w:rsidRPr="003B7815">
        <w:rPr>
          <w:rFonts w:ascii="Times New Roman" w:hAnsi="Times New Roman" w:cs="Times New Roman"/>
          <w:color w:val="000000" w:themeColor="text1"/>
          <w:sz w:val="20"/>
          <w:szCs w:val="20"/>
          <w:lang w:val="en-US"/>
        </w:rPr>
        <w:t>,</w:t>
      </w:r>
      <w:r w:rsidR="00D943BA" w:rsidRPr="003B7815">
        <w:rPr>
          <w:rFonts w:ascii="Times New Roman" w:hAnsi="Times New Roman" w:cs="Times New Roman"/>
          <w:color w:val="000000" w:themeColor="text1"/>
          <w:sz w:val="20"/>
          <w:szCs w:val="20"/>
          <w:lang w:val="en-US"/>
        </w:rPr>
        <w:t xml:space="preserve"> </w:t>
      </w:r>
      <w:r w:rsidR="006D05AE" w:rsidRPr="003B7815">
        <w:rPr>
          <w:rFonts w:ascii="Times New Roman" w:hAnsi="Times New Roman" w:cs="Times New Roman"/>
          <w:color w:val="000000" w:themeColor="text1"/>
          <w:sz w:val="20"/>
          <w:szCs w:val="20"/>
          <w:lang w:val="en-US"/>
        </w:rPr>
        <w:t>2002</w:t>
      </w:r>
      <w:r w:rsidR="00D943BA" w:rsidRPr="003B7815">
        <w:rPr>
          <w:rFonts w:ascii="Times New Roman" w:hAnsi="Times New Roman" w:cs="Times New Roman"/>
          <w:color w:val="000000" w:themeColor="text1"/>
          <w:sz w:val="20"/>
          <w:szCs w:val="20"/>
          <w:lang w:val="en-US"/>
        </w:rPr>
        <w:t>).</w:t>
      </w:r>
      <w:r w:rsidR="00A51B75" w:rsidRPr="003B7815">
        <w:rPr>
          <w:rFonts w:ascii="Times New Roman" w:hAnsi="Times New Roman" w:cs="Times New Roman"/>
          <w:color w:val="000000" w:themeColor="text1"/>
          <w:sz w:val="20"/>
          <w:szCs w:val="20"/>
          <w:lang w:val="en-US"/>
        </w:rPr>
        <w:t xml:space="preserve"> </w:t>
      </w:r>
      <w:r w:rsidR="00B63EE3" w:rsidRPr="003B7815">
        <w:rPr>
          <w:rFonts w:ascii="Times New Roman" w:hAnsi="Times New Roman" w:cs="Times New Roman"/>
          <w:color w:val="000000" w:themeColor="text1"/>
          <w:sz w:val="20"/>
          <w:szCs w:val="20"/>
          <w:lang w:val="en-US"/>
        </w:rPr>
        <w:t xml:space="preserve">On the </w:t>
      </w:r>
      <w:r w:rsidR="00A51B75" w:rsidRPr="003B7815">
        <w:rPr>
          <w:rFonts w:ascii="Times New Roman" w:hAnsi="Times New Roman" w:cs="Times New Roman"/>
          <w:color w:val="000000" w:themeColor="text1"/>
          <w:sz w:val="20"/>
          <w:szCs w:val="20"/>
          <w:lang w:val="en-US"/>
        </w:rPr>
        <w:t>other</w:t>
      </w:r>
      <w:r w:rsidR="00B63EE3" w:rsidRPr="003B7815">
        <w:rPr>
          <w:rFonts w:ascii="Times New Roman" w:hAnsi="Times New Roman" w:cs="Times New Roman"/>
          <w:color w:val="000000" w:themeColor="text1"/>
          <w:sz w:val="20"/>
          <w:szCs w:val="20"/>
          <w:lang w:val="en-US"/>
        </w:rPr>
        <w:t xml:space="preserve"> hand, </w:t>
      </w:r>
      <w:r w:rsidR="00B018AC" w:rsidRPr="003B7815">
        <w:rPr>
          <w:rFonts w:ascii="Times New Roman" w:hAnsi="Times New Roman" w:cs="Times New Roman"/>
          <w:color w:val="000000" w:themeColor="text1"/>
          <w:sz w:val="20"/>
          <w:szCs w:val="20"/>
          <w:lang w:val="en-US"/>
        </w:rPr>
        <w:t xml:space="preserve">in the </w:t>
      </w:r>
      <w:r w:rsidR="00B018AC" w:rsidRPr="003B7815">
        <w:rPr>
          <w:rFonts w:ascii="Times New Roman" w:hAnsi="Times New Roman" w:cs="Times New Roman"/>
          <w:i/>
          <w:color w:val="000000" w:themeColor="text1"/>
          <w:sz w:val="20"/>
          <w:szCs w:val="20"/>
          <w:lang w:val="en-US"/>
        </w:rPr>
        <w:t>strategic interaction models</w:t>
      </w:r>
      <w:r w:rsidR="00B018AC" w:rsidRPr="003B7815">
        <w:rPr>
          <w:rFonts w:ascii="Times New Roman" w:hAnsi="Times New Roman" w:cs="Times New Roman"/>
          <w:color w:val="000000" w:themeColor="text1"/>
          <w:sz w:val="20"/>
          <w:szCs w:val="20"/>
          <w:lang w:val="en-US"/>
        </w:rPr>
        <w:t>,</w:t>
      </w:r>
      <w:r w:rsidR="00E912B0" w:rsidRPr="003B7815">
        <w:rPr>
          <w:rFonts w:ascii="Times New Roman" w:hAnsi="Times New Roman" w:cs="Times New Roman"/>
          <w:color w:val="000000" w:themeColor="text1"/>
          <w:sz w:val="20"/>
          <w:szCs w:val="20"/>
          <w:lang w:val="en-US"/>
        </w:rPr>
        <w:t xml:space="preserve"> judges’ </w:t>
      </w:r>
      <w:r w:rsidR="00F541FE" w:rsidRPr="003B7815">
        <w:rPr>
          <w:rFonts w:ascii="Times New Roman" w:hAnsi="Times New Roman" w:cs="Times New Roman"/>
          <w:color w:val="000000" w:themeColor="text1"/>
          <w:sz w:val="20"/>
          <w:szCs w:val="20"/>
          <w:lang w:val="en-US"/>
        </w:rPr>
        <w:t>decisions</w:t>
      </w:r>
      <w:r w:rsidR="00E912B0" w:rsidRPr="003B7815">
        <w:rPr>
          <w:rFonts w:ascii="Times New Roman" w:hAnsi="Times New Roman" w:cs="Times New Roman"/>
          <w:color w:val="000000" w:themeColor="text1"/>
          <w:sz w:val="20"/>
          <w:szCs w:val="20"/>
          <w:lang w:val="en-US"/>
        </w:rPr>
        <w:t xml:space="preserve"> </w:t>
      </w:r>
      <w:r w:rsidR="00F541FE" w:rsidRPr="003B7815">
        <w:rPr>
          <w:rFonts w:ascii="Times New Roman" w:hAnsi="Times New Roman" w:cs="Times New Roman"/>
          <w:color w:val="000000" w:themeColor="text1"/>
          <w:sz w:val="20"/>
          <w:szCs w:val="20"/>
          <w:lang w:val="en-US"/>
        </w:rPr>
        <w:t xml:space="preserve">respond to the changing political circumstances and adjust to </w:t>
      </w:r>
      <w:r w:rsidR="00A51B75" w:rsidRPr="003B7815">
        <w:rPr>
          <w:rFonts w:ascii="Times New Roman" w:hAnsi="Times New Roman" w:cs="Times New Roman"/>
          <w:color w:val="000000" w:themeColor="text1"/>
          <w:sz w:val="20"/>
          <w:szCs w:val="20"/>
          <w:lang w:val="en-US"/>
        </w:rPr>
        <w:t xml:space="preserve">potential reactions of the other actors, </w:t>
      </w:r>
      <w:r w:rsidR="00F85AE6" w:rsidRPr="003B7815">
        <w:rPr>
          <w:rFonts w:ascii="Times New Roman" w:hAnsi="Times New Roman" w:cs="Times New Roman"/>
          <w:color w:val="000000" w:themeColor="text1"/>
          <w:sz w:val="20"/>
          <w:szCs w:val="20"/>
          <w:lang w:val="en-US"/>
        </w:rPr>
        <w:t>such as</w:t>
      </w:r>
      <w:r w:rsidR="00A51B75" w:rsidRPr="003B7815">
        <w:rPr>
          <w:rFonts w:ascii="Times New Roman" w:hAnsi="Times New Roman" w:cs="Times New Roman"/>
          <w:color w:val="000000" w:themeColor="text1"/>
          <w:sz w:val="20"/>
          <w:szCs w:val="20"/>
          <w:lang w:val="en-US"/>
        </w:rPr>
        <w:t xml:space="preserve"> </w:t>
      </w:r>
      <w:r w:rsidR="00BD2FC1" w:rsidRPr="003B7815">
        <w:rPr>
          <w:rFonts w:ascii="Times New Roman" w:hAnsi="Times New Roman" w:cs="Times New Roman"/>
          <w:color w:val="000000" w:themeColor="text1"/>
          <w:sz w:val="20"/>
          <w:szCs w:val="20"/>
          <w:lang w:val="en-US"/>
        </w:rPr>
        <w:t xml:space="preserve">the </w:t>
      </w:r>
      <w:r w:rsidR="00B07716" w:rsidRPr="003B7815">
        <w:rPr>
          <w:rFonts w:ascii="Times New Roman" w:hAnsi="Times New Roman" w:cs="Times New Roman"/>
          <w:color w:val="000000" w:themeColor="text1"/>
          <w:sz w:val="20"/>
          <w:szCs w:val="20"/>
          <w:lang w:val="en-US"/>
        </w:rPr>
        <w:t xml:space="preserve">legislators and </w:t>
      </w:r>
      <w:r w:rsidR="00A51B75" w:rsidRPr="003B7815">
        <w:rPr>
          <w:rFonts w:ascii="Times New Roman" w:hAnsi="Times New Roman" w:cs="Times New Roman"/>
          <w:color w:val="000000" w:themeColor="text1"/>
          <w:sz w:val="20"/>
          <w:szCs w:val="20"/>
          <w:lang w:val="en-US"/>
        </w:rPr>
        <w:t xml:space="preserve">electorate </w:t>
      </w:r>
      <w:r w:rsidR="00FD6E36" w:rsidRPr="003B7815">
        <w:rPr>
          <w:rFonts w:ascii="Times New Roman" w:hAnsi="Times New Roman" w:cs="Times New Roman"/>
          <w:color w:val="000000" w:themeColor="text1"/>
          <w:sz w:val="20"/>
          <w:szCs w:val="20"/>
          <w:lang w:val="en-US"/>
        </w:rPr>
        <w:t>(</w:t>
      </w:r>
      <w:proofErr w:type="spellStart"/>
      <w:r w:rsidR="00FD6E36" w:rsidRPr="003B7815">
        <w:rPr>
          <w:rFonts w:ascii="Times New Roman" w:hAnsi="Times New Roman" w:cs="Times New Roman"/>
          <w:color w:val="000000" w:themeColor="text1"/>
          <w:sz w:val="20"/>
          <w:szCs w:val="20"/>
          <w:lang w:val="en-US"/>
        </w:rPr>
        <w:t>Gely</w:t>
      </w:r>
      <w:proofErr w:type="spellEnd"/>
      <w:r w:rsidR="00FD6E36" w:rsidRPr="003B7815">
        <w:rPr>
          <w:rFonts w:ascii="Times New Roman" w:hAnsi="Times New Roman" w:cs="Times New Roman"/>
          <w:color w:val="000000" w:themeColor="text1"/>
          <w:sz w:val="20"/>
          <w:szCs w:val="20"/>
          <w:lang w:val="en-US"/>
        </w:rPr>
        <w:t xml:space="preserve"> and Spiller</w:t>
      </w:r>
      <w:r w:rsidR="00A30629" w:rsidRPr="003B7815">
        <w:rPr>
          <w:rFonts w:ascii="Times New Roman" w:hAnsi="Times New Roman" w:cs="Times New Roman"/>
          <w:color w:val="000000" w:themeColor="text1"/>
          <w:sz w:val="20"/>
          <w:szCs w:val="20"/>
          <w:lang w:val="en-US"/>
        </w:rPr>
        <w:t>,</w:t>
      </w:r>
      <w:r w:rsidR="00FD6E36" w:rsidRPr="003B7815">
        <w:rPr>
          <w:rFonts w:ascii="Times New Roman" w:hAnsi="Times New Roman" w:cs="Times New Roman"/>
          <w:color w:val="000000" w:themeColor="text1"/>
          <w:sz w:val="20"/>
          <w:szCs w:val="20"/>
          <w:lang w:val="en-US"/>
        </w:rPr>
        <w:t xml:space="preserve"> 1992)</w:t>
      </w:r>
      <w:r w:rsidR="00B018AC" w:rsidRPr="003B7815">
        <w:rPr>
          <w:rFonts w:ascii="Times New Roman" w:hAnsi="Times New Roman" w:cs="Times New Roman"/>
          <w:color w:val="000000" w:themeColor="text1"/>
          <w:sz w:val="20"/>
          <w:szCs w:val="20"/>
          <w:lang w:val="en-US"/>
        </w:rPr>
        <w:t xml:space="preserve">. </w:t>
      </w:r>
    </w:p>
    <w:p w:rsidR="002469BA" w:rsidRPr="003B7815" w:rsidRDefault="00F57FFB"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I</w:t>
      </w:r>
      <w:r w:rsidR="00E90D2E" w:rsidRPr="003B7815">
        <w:rPr>
          <w:rFonts w:ascii="Times New Roman" w:hAnsi="Times New Roman" w:cs="Times New Roman"/>
          <w:color w:val="000000" w:themeColor="text1"/>
          <w:sz w:val="20"/>
          <w:szCs w:val="20"/>
          <w:lang w:val="en-US"/>
        </w:rPr>
        <w:t xml:space="preserve">n this </w:t>
      </w:r>
      <w:r w:rsidR="003A743C" w:rsidRPr="003B7815">
        <w:rPr>
          <w:rFonts w:ascii="Times New Roman" w:hAnsi="Times New Roman" w:cs="Times New Roman"/>
          <w:color w:val="000000" w:themeColor="text1"/>
          <w:sz w:val="20"/>
          <w:szCs w:val="20"/>
          <w:lang w:val="en-US"/>
        </w:rPr>
        <w:t>study</w:t>
      </w:r>
      <w:r w:rsidR="00E90D2E" w:rsidRPr="003B7815">
        <w:rPr>
          <w:rFonts w:ascii="Times New Roman" w:hAnsi="Times New Roman" w:cs="Times New Roman"/>
          <w:color w:val="000000" w:themeColor="text1"/>
          <w:sz w:val="20"/>
          <w:szCs w:val="20"/>
          <w:lang w:val="en-US"/>
        </w:rPr>
        <w:t>, t</w:t>
      </w:r>
      <w:r w:rsidR="00A440FE" w:rsidRPr="003B7815">
        <w:rPr>
          <w:rFonts w:ascii="Times New Roman" w:hAnsi="Times New Roman" w:cs="Times New Roman"/>
          <w:color w:val="000000" w:themeColor="text1"/>
          <w:sz w:val="20"/>
          <w:szCs w:val="20"/>
          <w:lang w:val="en-US"/>
        </w:rPr>
        <w:t xml:space="preserve">he hypotheses regarding </w:t>
      </w:r>
      <w:r w:rsidR="00233307" w:rsidRPr="003B7815">
        <w:rPr>
          <w:rFonts w:ascii="Times New Roman" w:hAnsi="Times New Roman" w:cs="Times New Roman"/>
          <w:color w:val="000000" w:themeColor="text1"/>
          <w:sz w:val="20"/>
          <w:szCs w:val="20"/>
          <w:lang w:val="en-US"/>
        </w:rPr>
        <w:t xml:space="preserve">the </w:t>
      </w:r>
      <w:r w:rsidR="00E90D2E" w:rsidRPr="003B7815">
        <w:rPr>
          <w:rFonts w:ascii="Times New Roman" w:hAnsi="Times New Roman" w:cs="Times New Roman"/>
          <w:color w:val="000000" w:themeColor="text1"/>
          <w:sz w:val="20"/>
          <w:szCs w:val="20"/>
          <w:lang w:val="en-US"/>
        </w:rPr>
        <w:t xml:space="preserve">potential </w:t>
      </w:r>
      <w:r w:rsidR="00815C6E" w:rsidRPr="003B7815">
        <w:rPr>
          <w:rFonts w:ascii="Times New Roman" w:hAnsi="Times New Roman" w:cs="Times New Roman"/>
          <w:color w:val="000000" w:themeColor="text1"/>
          <w:sz w:val="20"/>
          <w:szCs w:val="20"/>
          <w:lang w:val="en-US"/>
        </w:rPr>
        <w:t>influence</w:t>
      </w:r>
      <w:r w:rsidR="00A440FE" w:rsidRPr="003B7815">
        <w:rPr>
          <w:rFonts w:ascii="Times New Roman" w:hAnsi="Times New Roman" w:cs="Times New Roman"/>
          <w:color w:val="000000" w:themeColor="text1"/>
          <w:sz w:val="20"/>
          <w:szCs w:val="20"/>
          <w:lang w:val="en-US"/>
        </w:rPr>
        <w:t xml:space="preserve"> of </w:t>
      </w:r>
      <w:r w:rsidR="00800C0D" w:rsidRPr="003B7815">
        <w:rPr>
          <w:rFonts w:ascii="Times New Roman" w:hAnsi="Times New Roman" w:cs="Times New Roman"/>
          <w:color w:val="000000" w:themeColor="text1"/>
          <w:sz w:val="20"/>
          <w:szCs w:val="20"/>
          <w:lang w:val="en-US"/>
        </w:rPr>
        <w:t xml:space="preserve">the </w:t>
      </w:r>
      <w:r w:rsidR="00A440FE" w:rsidRPr="003B7815">
        <w:rPr>
          <w:rFonts w:ascii="Times New Roman" w:hAnsi="Times New Roman" w:cs="Times New Roman"/>
          <w:color w:val="000000" w:themeColor="text1"/>
          <w:sz w:val="20"/>
          <w:szCs w:val="20"/>
          <w:lang w:val="en-US"/>
        </w:rPr>
        <w:t xml:space="preserve">constitutional review on </w:t>
      </w:r>
      <w:r w:rsidR="00233307" w:rsidRPr="003B7815">
        <w:rPr>
          <w:rFonts w:ascii="Times New Roman" w:hAnsi="Times New Roman" w:cs="Times New Roman"/>
          <w:color w:val="000000" w:themeColor="text1"/>
          <w:sz w:val="20"/>
          <w:szCs w:val="20"/>
          <w:lang w:val="en-US"/>
        </w:rPr>
        <w:t xml:space="preserve">different variables of </w:t>
      </w:r>
      <w:r w:rsidR="00815C6E" w:rsidRPr="003B7815">
        <w:rPr>
          <w:rFonts w:ascii="Times New Roman" w:hAnsi="Times New Roman" w:cs="Times New Roman"/>
          <w:color w:val="000000" w:themeColor="text1"/>
          <w:sz w:val="20"/>
          <w:szCs w:val="20"/>
          <w:lang w:val="en-US"/>
        </w:rPr>
        <w:t>public finance</w:t>
      </w:r>
      <w:r w:rsidR="00A440FE" w:rsidRPr="003B7815">
        <w:rPr>
          <w:rFonts w:ascii="Times New Roman" w:hAnsi="Times New Roman" w:cs="Times New Roman"/>
          <w:color w:val="000000" w:themeColor="text1"/>
          <w:sz w:val="20"/>
          <w:szCs w:val="20"/>
          <w:lang w:val="en-US"/>
        </w:rPr>
        <w:t xml:space="preserve"> are derived based on </w:t>
      </w:r>
      <w:r w:rsidR="00B910EB" w:rsidRPr="003B7815">
        <w:rPr>
          <w:rFonts w:ascii="Times New Roman" w:hAnsi="Times New Roman" w:cs="Times New Roman"/>
          <w:color w:val="000000" w:themeColor="text1"/>
          <w:sz w:val="20"/>
          <w:szCs w:val="20"/>
          <w:lang w:val="en-US"/>
        </w:rPr>
        <w:t xml:space="preserve">the </w:t>
      </w:r>
      <w:r w:rsidR="00B67890" w:rsidRPr="003B7815">
        <w:rPr>
          <w:rFonts w:ascii="Times New Roman" w:hAnsi="Times New Roman" w:cs="Times New Roman"/>
          <w:color w:val="000000" w:themeColor="text1"/>
          <w:sz w:val="20"/>
          <w:szCs w:val="20"/>
          <w:lang w:val="en-US"/>
        </w:rPr>
        <w:t xml:space="preserve">strategic </w:t>
      </w:r>
      <w:r w:rsidR="00094DA5">
        <w:rPr>
          <w:rFonts w:ascii="Times New Roman" w:hAnsi="Times New Roman" w:cs="Times New Roman"/>
          <w:color w:val="000000" w:themeColor="text1"/>
          <w:sz w:val="20"/>
          <w:szCs w:val="20"/>
          <w:lang w:val="en-US"/>
        </w:rPr>
        <w:t>in</w:t>
      </w:r>
      <w:r w:rsidR="00B67890" w:rsidRPr="003B7815">
        <w:rPr>
          <w:rFonts w:ascii="Times New Roman" w:hAnsi="Times New Roman" w:cs="Times New Roman"/>
          <w:color w:val="000000" w:themeColor="text1"/>
          <w:sz w:val="20"/>
          <w:szCs w:val="20"/>
          <w:lang w:val="en-US"/>
        </w:rPr>
        <w:t xml:space="preserve">teraction model presented by </w:t>
      </w:r>
      <w:proofErr w:type="spellStart"/>
      <w:r w:rsidR="00B67890" w:rsidRPr="003B7815">
        <w:rPr>
          <w:rFonts w:ascii="Times New Roman" w:hAnsi="Times New Roman" w:cs="Times New Roman"/>
          <w:color w:val="000000" w:themeColor="text1"/>
          <w:sz w:val="20"/>
          <w:szCs w:val="20"/>
          <w:lang w:val="en-US"/>
        </w:rPr>
        <w:t>Vanberg</w:t>
      </w:r>
      <w:proofErr w:type="spellEnd"/>
      <w:r w:rsidR="00B67890" w:rsidRPr="003B7815">
        <w:rPr>
          <w:rFonts w:ascii="Times New Roman" w:hAnsi="Times New Roman" w:cs="Times New Roman"/>
          <w:color w:val="000000" w:themeColor="text1"/>
          <w:sz w:val="20"/>
          <w:szCs w:val="20"/>
          <w:lang w:val="en-US"/>
        </w:rPr>
        <w:t xml:space="preserve"> (2005)</w:t>
      </w:r>
      <w:r w:rsidR="00304DD8" w:rsidRPr="003B7815">
        <w:rPr>
          <w:rFonts w:ascii="Times New Roman" w:hAnsi="Times New Roman" w:cs="Times New Roman"/>
          <w:color w:val="000000" w:themeColor="text1"/>
          <w:sz w:val="20"/>
          <w:szCs w:val="20"/>
          <w:lang w:val="en-US"/>
        </w:rPr>
        <w:t xml:space="preserve">. </w:t>
      </w:r>
      <w:r w:rsidR="00064507" w:rsidRPr="003B7815">
        <w:rPr>
          <w:rFonts w:ascii="Times New Roman" w:hAnsi="Times New Roman" w:cs="Times New Roman"/>
          <w:color w:val="000000" w:themeColor="text1"/>
          <w:sz w:val="20"/>
          <w:szCs w:val="20"/>
          <w:lang w:val="en-US"/>
        </w:rPr>
        <w:t>A s</w:t>
      </w:r>
      <w:r w:rsidRPr="003B7815">
        <w:rPr>
          <w:rFonts w:ascii="Times New Roman" w:hAnsi="Times New Roman" w:cs="Times New Roman"/>
          <w:color w:val="000000" w:themeColor="text1"/>
          <w:sz w:val="20"/>
          <w:szCs w:val="20"/>
          <w:lang w:val="en-US"/>
        </w:rPr>
        <w:t xml:space="preserve">trong assumption is made that judges seeking for the </w:t>
      </w:r>
      <w:r w:rsidR="00670610" w:rsidRPr="003B7815">
        <w:rPr>
          <w:rFonts w:ascii="Times New Roman" w:hAnsi="Times New Roman" w:cs="Times New Roman"/>
          <w:color w:val="000000" w:themeColor="text1"/>
          <w:sz w:val="20"/>
          <w:szCs w:val="20"/>
          <w:lang w:val="en-US"/>
        </w:rPr>
        <w:t>authority</w:t>
      </w:r>
      <w:r w:rsidRPr="003B7815">
        <w:rPr>
          <w:rFonts w:ascii="Times New Roman" w:hAnsi="Times New Roman" w:cs="Times New Roman"/>
          <w:color w:val="000000" w:themeColor="text1"/>
          <w:sz w:val="20"/>
          <w:szCs w:val="20"/>
          <w:lang w:val="en-US"/>
        </w:rPr>
        <w:t xml:space="preserve"> and </w:t>
      </w:r>
      <w:r w:rsidR="00CF5605" w:rsidRPr="003B7815">
        <w:rPr>
          <w:rFonts w:ascii="Times New Roman" w:hAnsi="Times New Roman" w:cs="Times New Roman"/>
          <w:color w:val="000000" w:themeColor="text1"/>
          <w:sz w:val="20"/>
          <w:szCs w:val="20"/>
          <w:lang w:val="en-US"/>
        </w:rPr>
        <w:t xml:space="preserve">the </w:t>
      </w:r>
      <w:r w:rsidRPr="003B7815">
        <w:rPr>
          <w:rFonts w:ascii="Times New Roman" w:hAnsi="Times New Roman" w:cs="Times New Roman"/>
          <w:color w:val="000000" w:themeColor="text1"/>
          <w:sz w:val="20"/>
          <w:szCs w:val="20"/>
          <w:lang w:val="en-US"/>
        </w:rPr>
        <w:t xml:space="preserve">integrity of the Constitutional Court reflect </w:t>
      </w:r>
      <w:r w:rsidR="00A30629" w:rsidRPr="003B7815">
        <w:rPr>
          <w:rFonts w:ascii="Times New Roman" w:hAnsi="Times New Roman" w:cs="Times New Roman"/>
          <w:color w:val="000000" w:themeColor="text1"/>
          <w:sz w:val="20"/>
          <w:szCs w:val="20"/>
          <w:lang w:val="en-US"/>
        </w:rPr>
        <w:t xml:space="preserve">general public preferences </w:t>
      </w:r>
      <w:r w:rsidRPr="003B7815">
        <w:rPr>
          <w:rFonts w:ascii="Times New Roman" w:hAnsi="Times New Roman" w:cs="Times New Roman"/>
          <w:color w:val="000000" w:themeColor="text1"/>
          <w:sz w:val="20"/>
          <w:szCs w:val="20"/>
          <w:lang w:val="en-US"/>
        </w:rPr>
        <w:t xml:space="preserve">in their decisions. </w:t>
      </w:r>
    </w:p>
    <w:p w:rsidR="00F13764" w:rsidRPr="003B7815" w:rsidRDefault="00A6405C"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C</w:t>
      </w:r>
      <w:r w:rsidR="00A44365" w:rsidRPr="003B7815">
        <w:rPr>
          <w:rFonts w:ascii="Times New Roman" w:hAnsi="Times New Roman" w:cs="Times New Roman"/>
          <w:color w:val="000000" w:themeColor="text1"/>
          <w:sz w:val="20"/>
          <w:szCs w:val="20"/>
          <w:lang w:val="en-US"/>
        </w:rPr>
        <w:t>onstitutional Court</w:t>
      </w:r>
      <w:r w:rsidR="00AD16C2" w:rsidRPr="003B7815">
        <w:rPr>
          <w:rFonts w:ascii="Times New Roman" w:hAnsi="Times New Roman" w:cs="Times New Roman"/>
          <w:color w:val="000000" w:themeColor="text1"/>
          <w:sz w:val="20"/>
          <w:szCs w:val="20"/>
          <w:lang w:val="en-US"/>
        </w:rPr>
        <w:t>s</w:t>
      </w:r>
      <w:r w:rsidR="00A44365" w:rsidRPr="003B7815">
        <w:rPr>
          <w:rFonts w:ascii="Times New Roman" w:hAnsi="Times New Roman" w:cs="Times New Roman"/>
          <w:color w:val="000000" w:themeColor="text1"/>
          <w:sz w:val="20"/>
          <w:szCs w:val="20"/>
          <w:lang w:val="en-US"/>
        </w:rPr>
        <w:t xml:space="preserve"> </w:t>
      </w:r>
      <w:r w:rsidR="00AD16C2" w:rsidRPr="003B7815">
        <w:rPr>
          <w:rFonts w:ascii="Times New Roman" w:hAnsi="Times New Roman" w:cs="Times New Roman"/>
          <w:color w:val="000000" w:themeColor="text1"/>
          <w:sz w:val="20"/>
          <w:szCs w:val="20"/>
          <w:lang w:val="en-US"/>
        </w:rPr>
        <w:t>do</w:t>
      </w:r>
      <w:r w:rsidR="00A44365" w:rsidRPr="003B7815">
        <w:rPr>
          <w:rFonts w:ascii="Times New Roman" w:hAnsi="Times New Roman" w:cs="Times New Roman"/>
          <w:color w:val="000000" w:themeColor="text1"/>
          <w:sz w:val="20"/>
          <w:szCs w:val="20"/>
          <w:lang w:val="en-US"/>
        </w:rPr>
        <w:t xml:space="preserve"> not function in </w:t>
      </w:r>
      <w:r w:rsidR="00F4197C" w:rsidRPr="003B7815">
        <w:rPr>
          <w:rFonts w:ascii="Times New Roman" w:hAnsi="Times New Roman" w:cs="Times New Roman"/>
          <w:color w:val="000000" w:themeColor="text1"/>
          <w:sz w:val="20"/>
          <w:szCs w:val="20"/>
          <w:lang w:val="en-US"/>
        </w:rPr>
        <w:t>an</w:t>
      </w:r>
      <w:r w:rsidR="00A44365" w:rsidRPr="003B7815">
        <w:rPr>
          <w:rFonts w:ascii="Times New Roman" w:hAnsi="Times New Roman" w:cs="Times New Roman"/>
          <w:color w:val="000000" w:themeColor="text1"/>
          <w:sz w:val="20"/>
          <w:szCs w:val="20"/>
          <w:lang w:val="en-US"/>
        </w:rPr>
        <w:t xml:space="preserve"> institutional </w:t>
      </w:r>
      <w:r w:rsidR="005860D6" w:rsidRPr="003B7815">
        <w:rPr>
          <w:rFonts w:ascii="Times New Roman" w:hAnsi="Times New Roman" w:cs="Times New Roman"/>
          <w:color w:val="000000" w:themeColor="text1"/>
          <w:sz w:val="20"/>
          <w:szCs w:val="20"/>
          <w:lang w:val="en-US"/>
        </w:rPr>
        <w:t xml:space="preserve">or political </w:t>
      </w:r>
      <w:r w:rsidR="00A44365" w:rsidRPr="003B7815">
        <w:rPr>
          <w:rFonts w:ascii="Times New Roman" w:hAnsi="Times New Roman" w:cs="Times New Roman"/>
          <w:color w:val="000000" w:themeColor="text1"/>
          <w:sz w:val="20"/>
          <w:szCs w:val="20"/>
          <w:lang w:val="en-US"/>
        </w:rPr>
        <w:t>vacuum</w:t>
      </w:r>
      <w:r w:rsidR="00B67890" w:rsidRPr="003B7815">
        <w:rPr>
          <w:rFonts w:ascii="Times New Roman" w:hAnsi="Times New Roman" w:cs="Times New Roman"/>
          <w:color w:val="000000" w:themeColor="text1"/>
          <w:sz w:val="20"/>
          <w:szCs w:val="20"/>
          <w:lang w:val="en-US"/>
        </w:rPr>
        <w:t xml:space="preserve"> (</w:t>
      </w:r>
      <w:proofErr w:type="spellStart"/>
      <w:r w:rsidR="00B67890" w:rsidRPr="003B7815">
        <w:rPr>
          <w:rFonts w:ascii="Times New Roman" w:hAnsi="Times New Roman" w:cs="Times New Roman"/>
          <w:color w:val="000000" w:themeColor="text1"/>
          <w:sz w:val="20"/>
          <w:szCs w:val="20"/>
          <w:lang w:val="en-US"/>
        </w:rPr>
        <w:t>Gely</w:t>
      </w:r>
      <w:proofErr w:type="spellEnd"/>
      <w:r w:rsidR="00B67890" w:rsidRPr="003B7815">
        <w:rPr>
          <w:rFonts w:ascii="Times New Roman" w:hAnsi="Times New Roman" w:cs="Times New Roman"/>
          <w:color w:val="000000" w:themeColor="text1"/>
          <w:sz w:val="20"/>
          <w:szCs w:val="20"/>
          <w:lang w:val="en-US"/>
        </w:rPr>
        <w:t xml:space="preserve"> and Spiller</w:t>
      </w:r>
      <w:r w:rsidR="00A30629" w:rsidRPr="003B7815">
        <w:rPr>
          <w:rFonts w:ascii="Times New Roman" w:hAnsi="Times New Roman" w:cs="Times New Roman"/>
          <w:color w:val="000000" w:themeColor="text1"/>
          <w:sz w:val="20"/>
          <w:szCs w:val="20"/>
          <w:lang w:val="en-US"/>
        </w:rPr>
        <w:t>,</w:t>
      </w:r>
      <w:r w:rsidR="00B67890" w:rsidRPr="003B7815">
        <w:rPr>
          <w:rFonts w:ascii="Times New Roman" w:hAnsi="Times New Roman" w:cs="Times New Roman"/>
          <w:color w:val="000000" w:themeColor="text1"/>
          <w:sz w:val="20"/>
          <w:szCs w:val="20"/>
          <w:lang w:val="en-US"/>
        </w:rPr>
        <w:t xml:space="preserve"> 1990)</w:t>
      </w:r>
      <w:r w:rsidR="00A44365" w:rsidRPr="003B7815">
        <w:rPr>
          <w:rFonts w:ascii="Times New Roman" w:hAnsi="Times New Roman" w:cs="Times New Roman"/>
          <w:color w:val="000000" w:themeColor="text1"/>
          <w:sz w:val="20"/>
          <w:szCs w:val="20"/>
          <w:lang w:val="en-US"/>
        </w:rPr>
        <w:t>.</w:t>
      </w:r>
      <w:r w:rsidR="00AD16C2" w:rsidRPr="003B7815">
        <w:rPr>
          <w:rFonts w:ascii="Times New Roman" w:hAnsi="Times New Roman" w:cs="Times New Roman"/>
          <w:color w:val="000000" w:themeColor="text1"/>
          <w:sz w:val="20"/>
          <w:szCs w:val="20"/>
          <w:lang w:val="en-US"/>
        </w:rPr>
        <w:t xml:space="preserve"> </w:t>
      </w:r>
      <w:r w:rsidR="007D5153" w:rsidRPr="003B7815">
        <w:rPr>
          <w:rFonts w:ascii="Times New Roman" w:hAnsi="Times New Roman" w:cs="Times New Roman"/>
          <w:color w:val="000000" w:themeColor="text1"/>
          <w:sz w:val="20"/>
          <w:szCs w:val="20"/>
          <w:lang w:val="en-US"/>
        </w:rPr>
        <w:t xml:space="preserve">Contrary to this, Courts are </w:t>
      </w:r>
      <w:r w:rsidR="007F7BFF" w:rsidRPr="003B7815">
        <w:rPr>
          <w:rFonts w:ascii="Times New Roman" w:hAnsi="Times New Roman" w:cs="Times New Roman"/>
          <w:color w:val="000000" w:themeColor="text1"/>
          <w:sz w:val="20"/>
          <w:szCs w:val="20"/>
          <w:lang w:val="en-US"/>
        </w:rPr>
        <w:t xml:space="preserve">clearly </w:t>
      </w:r>
      <w:r w:rsidR="007D5153" w:rsidRPr="003B7815">
        <w:rPr>
          <w:rFonts w:ascii="Times New Roman" w:hAnsi="Times New Roman" w:cs="Times New Roman"/>
          <w:color w:val="000000" w:themeColor="text1"/>
          <w:sz w:val="20"/>
          <w:szCs w:val="20"/>
          <w:lang w:val="en-US"/>
        </w:rPr>
        <w:t xml:space="preserve">involved in strategic interactions with other actors. </w:t>
      </w:r>
      <w:r w:rsidR="00B67890" w:rsidRPr="003B7815">
        <w:rPr>
          <w:rFonts w:ascii="Times New Roman" w:hAnsi="Times New Roman" w:cs="Times New Roman"/>
          <w:color w:val="000000" w:themeColor="text1"/>
          <w:sz w:val="20"/>
          <w:szCs w:val="20"/>
          <w:lang w:val="en-US"/>
        </w:rPr>
        <w:t>These are</w:t>
      </w:r>
      <w:r w:rsidR="00447424" w:rsidRPr="003B7815">
        <w:rPr>
          <w:rFonts w:ascii="Times New Roman" w:hAnsi="Times New Roman" w:cs="Times New Roman"/>
          <w:color w:val="000000" w:themeColor="text1"/>
          <w:sz w:val="20"/>
          <w:szCs w:val="20"/>
          <w:lang w:val="en-US"/>
        </w:rPr>
        <w:t xml:space="preserve"> </w:t>
      </w:r>
      <w:r w:rsidR="00045AEF" w:rsidRPr="003B7815">
        <w:rPr>
          <w:rFonts w:ascii="Times New Roman" w:hAnsi="Times New Roman" w:cs="Times New Roman"/>
          <w:color w:val="000000" w:themeColor="text1"/>
          <w:sz w:val="20"/>
          <w:szCs w:val="20"/>
          <w:lang w:val="en-US"/>
        </w:rPr>
        <w:t>interaction</w:t>
      </w:r>
      <w:r w:rsidR="00A71B4E" w:rsidRPr="003B7815">
        <w:rPr>
          <w:rFonts w:ascii="Times New Roman" w:hAnsi="Times New Roman" w:cs="Times New Roman"/>
          <w:color w:val="000000" w:themeColor="text1"/>
          <w:sz w:val="20"/>
          <w:szCs w:val="20"/>
          <w:lang w:val="en-US"/>
        </w:rPr>
        <w:t>s</w:t>
      </w:r>
      <w:r w:rsidR="00447424" w:rsidRPr="003B7815">
        <w:rPr>
          <w:rFonts w:ascii="Times New Roman" w:hAnsi="Times New Roman" w:cs="Times New Roman"/>
          <w:color w:val="000000" w:themeColor="text1"/>
          <w:sz w:val="20"/>
          <w:szCs w:val="20"/>
          <w:lang w:val="en-US"/>
        </w:rPr>
        <w:t xml:space="preserve"> </w:t>
      </w:r>
      <w:r w:rsidR="00A71B4E" w:rsidRPr="003B7815">
        <w:rPr>
          <w:rFonts w:ascii="Times New Roman" w:hAnsi="Times New Roman" w:cs="Times New Roman"/>
          <w:color w:val="000000" w:themeColor="text1"/>
          <w:sz w:val="20"/>
          <w:szCs w:val="20"/>
          <w:lang w:val="en-US"/>
        </w:rPr>
        <w:t>between</w:t>
      </w:r>
      <w:r w:rsidR="00447424" w:rsidRPr="003B7815">
        <w:rPr>
          <w:rFonts w:ascii="Times New Roman" w:hAnsi="Times New Roman" w:cs="Times New Roman"/>
          <w:color w:val="000000" w:themeColor="text1"/>
          <w:sz w:val="20"/>
          <w:szCs w:val="20"/>
          <w:lang w:val="en-US"/>
        </w:rPr>
        <w:t xml:space="preserve"> </w:t>
      </w:r>
      <w:r w:rsidR="00BC7727" w:rsidRPr="003B7815">
        <w:rPr>
          <w:rFonts w:ascii="Times New Roman" w:hAnsi="Times New Roman" w:cs="Times New Roman"/>
          <w:color w:val="000000" w:themeColor="text1"/>
          <w:sz w:val="20"/>
          <w:szCs w:val="20"/>
          <w:lang w:val="en-US"/>
        </w:rPr>
        <w:t xml:space="preserve">the Court and </w:t>
      </w:r>
      <w:r w:rsidR="00915D03" w:rsidRPr="003B7815">
        <w:rPr>
          <w:rFonts w:ascii="Times New Roman" w:hAnsi="Times New Roman" w:cs="Times New Roman"/>
          <w:color w:val="000000" w:themeColor="text1"/>
          <w:sz w:val="20"/>
          <w:szCs w:val="20"/>
          <w:lang w:val="en-US"/>
        </w:rPr>
        <w:t>the legislature</w:t>
      </w:r>
      <w:r w:rsidR="00447424" w:rsidRPr="003B7815">
        <w:rPr>
          <w:rFonts w:ascii="Times New Roman" w:hAnsi="Times New Roman" w:cs="Times New Roman"/>
          <w:color w:val="000000" w:themeColor="text1"/>
          <w:sz w:val="20"/>
          <w:szCs w:val="20"/>
          <w:lang w:val="en-US"/>
        </w:rPr>
        <w:t xml:space="preserve">, </w:t>
      </w:r>
      <w:r w:rsidR="00B67890" w:rsidRPr="003B7815">
        <w:rPr>
          <w:rFonts w:ascii="Times New Roman" w:hAnsi="Times New Roman" w:cs="Times New Roman"/>
          <w:color w:val="000000" w:themeColor="text1"/>
          <w:sz w:val="20"/>
          <w:szCs w:val="20"/>
          <w:lang w:val="en-US"/>
        </w:rPr>
        <w:t>on the one hand</w:t>
      </w:r>
      <w:r w:rsidR="00915D03" w:rsidRPr="003B7815">
        <w:rPr>
          <w:rFonts w:ascii="Times New Roman" w:hAnsi="Times New Roman" w:cs="Times New Roman"/>
          <w:color w:val="000000" w:themeColor="text1"/>
          <w:sz w:val="20"/>
          <w:szCs w:val="20"/>
          <w:lang w:val="en-US"/>
        </w:rPr>
        <w:t>,</w:t>
      </w:r>
      <w:r w:rsidR="00B67890" w:rsidRPr="003B7815">
        <w:rPr>
          <w:rFonts w:ascii="Times New Roman" w:hAnsi="Times New Roman" w:cs="Times New Roman"/>
          <w:color w:val="000000" w:themeColor="text1"/>
          <w:sz w:val="20"/>
          <w:szCs w:val="20"/>
          <w:lang w:val="en-US"/>
        </w:rPr>
        <w:t xml:space="preserve"> and </w:t>
      </w:r>
      <w:r w:rsidR="00630D4E" w:rsidRPr="003B7815">
        <w:rPr>
          <w:rFonts w:ascii="Times New Roman" w:hAnsi="Times New Roman" w:cs="Times New Roman"/>
          <w:color w:val="000000" w:themeColor="text1"/>
          <w:sz w:val="20"/>
          <w:szCs w:val="20"/>
          <w:lang w:val="en-US"/>
        </w:rPr>
        <w:t xml:space="preserve">between the Court and </w:t>
      </w:r>
      <w:r w:rsidR="00DB7DA4" w:rsidRPr="003B7815">
        <w:rPr>
          <w:rFonts w:ascii="Times New Roman" w:hAnsi="Times New Roman" w:cs="Times New Roman"/>
          <w:color w:val="000000" w:themeColor="text1"/>
          <w:sz w:val="20"/>
          <w:szCs w:val="20"/>
          <w:lang w:val="en-US"/>
        </w:rPr>
        <w:t xml:space="preserve">the </w:t>
      </w:r>
      <w:r w:rsidR="00630D4E" w:rsidRPr="003B7815">
        <w:rPr>
          <w:rFonts w:ascii="Times New Roman" w:hAnsi="Times New Roman" w:cs="Times New Roman"/>
          <w:color w:val="000000" w:themeColor="text1"/>
          <w:sz w:val="20"/>
          <w:szCs w:val="20"/>
          <w:lang w:val="en-US"/>
        </w:rPr>
        <w:t>general public</w:t>
      </w:r>
      <w:r w:rsidR="00B67890" w:rsidRPr="003B7815">
        <w:rPr>
          <w:rFonts w:ascii="Times New Roman" w:hAnsi="Times New Roman" w:cs="Times New Roman"/>
          <w:color w:val="000000" w:themeColor="text1"/>
          <w:sz w:val="20"/>
          <w:szCs w:val="20"/>
          <w:lang w:val="en-US"/>
        </w:rPr>
        <w:t>, on the other</w:t>
      </w:r>
      <w:r w:rsidR="00045AEF" w:rsidRPr="003B7815">
        <w:rPr>
          <w:rFonts w:ascii="Times New Roman" w:hAnsi="Times New Roman" w:cs="Times New Roman"/>
          <w:color w:val="000000" w:themeColor="text1"/>
          <w:sz w:val="20"/>
          <w:szCs w:val="20"/>
          <w:lang w:val="en-US"/>
        </w:rPr>
        <w:t xml:space="preserve">. </w:t>
      </w:r>
      <w:r w:rsidR="00B07716" w:rsidRPr="003B7815">
        <w:rPr>
          <w:rFonts w:ascii="Times New Roman" w:hAnsi="Times New Roman" w:cs="Times New Roman"/>
          <w:color w:val="000000" w:themeColor="text1"/>
          <w:sz w:val="20"/>
          <w:szCs w:val="20"/>
          <w:lang w:val="en-US"/>
        </w:rPr>
        <w:t xml:space="preserve">The presence of the Constitutional Court </w:t>
      </w:r>
      <w:r w:rsidR="00872AE0" w:rsidRPr="003B7815">
        <w:rPr>
          <w:rFonts w:ascii="Times New Roman" w:hAnsi="Times New Roman" w:cs="Times New Roman"/>
          <w:color w:val="000000" w:themeColor="text1"/>
          <w:sz w:val="20"/>
          <w:szCs w:val="20"/>
          <w:lang w:val="en-US"/>
        </w:rPr>
        <w:t xml:space="preserve">leads to </w:t>
      </w:r>
      <w:r w:rsidR="00A921FE" w:rsidRPr="003B7815">
        <w:rPr>
          <w:rFonts w:ascii="Times New Roman" w:hAnsi="Times New Roman" w:cs="Times New Roman"/>
          <w:color w:val="000000" w:themeColor="text1"/>
          <w:sz w:val="20"/>
          <w:szCs w:val="20"/>
          <w:lang w:val="en-US"/>
        </w:rPr>
        <w:t xml:space="preserve">the adjustment of the decisions made by the </w:t>
      </w:r>
      <w:r w:rsidR="00A921FE" w:rsidRPr="003B7815">
        <w:rPr>
          <w:rFonts w:ascii="Times New Roman" w:hAnsi="Times New Roman" w:cs="Times New Roman"/>
          <w:color w:val="000000" w:themeColor="text1"/>
          <w:sz w:val="20"/>
          <w:szCs w:val="20"/>
          <w:lang w:val="en-US"/>
        </w:rPr>
        <w:lastRenderedPageBreak/>
        <w:t>legislators</w:t>
      </w:r>
      <w:r w:rsidR="00A30629" w:rsidRPr="003B7815">
        <w:rPr>
          <w:rFonts w:ascii="Times New Roman" w:hAnsi="Times New Roman" w:cs="Times New Roman"/>
          <w:color w:val="000000" w:themeColor="text1"/>
          <w:sz w:val="20"/>
          <w:szCs w:val="20"/>
          <w:lang w:val="en-US"/>
        </w:rPr>
        <w:t>,</w:t>
      </w:r>
      <w:r w:rsidR="00A921FE" w:rsidRPr="003B7815">
        <w:rPr>
          <w:rFonts w:ascii="Times New Roman" w:hAnsi="Times New Roman" w:cs="Times New Roman"/>
          <w:color w:val="000000" w:themeColor="text1"/>
          <w:sz w:val="20"/>
          <w:szCs w:val="20"/>
          <w:lang w:val="en-US"/>
        </w:rPr>
        <w:t xml:space="preserve"> who are aware that </w:t>
      </w:r>
      <w:r w:rsidR="00A30629" w:rsidRPr="003B7815">
        <w:rPr>
          <w:rFonts w:ascii="Times New Roman" w:hAnsi="Times New Roman" w:cs="Times New Roman"/>
          <w:color w:val="000000" w:themeColor="text1"/>
          <w:sz w:val="20"/>
          <w:szCs w:val="20"/>
          <w:lang w:val="en-US"/>
        </w:rPr>
        <w:t>over-</w:t>
      </w:r>
      <w:r w:rsidR="00A921FE" w:rsidRPr="003B7815">
        <w:rPr>
          <w:rFonts w:ascii="Times New Roman" w:hAnsi="Times New Roman" w:cs="Times New Roman"/>
          <w:color w:val="000000" w:themeColor="text1"/>
          <w:sz w:val="20"/>
          <w:szCs w:val="20"/>
          <w:lang w:val="en-US"/>
        </w:rPr>
        <w:t>radical or unlawful provisions might be struck down.</w:t>
      </w:r>
      <w:r w:rsidR="00B07716" w:rsidRPr="003B7815">
        <w:rPr>
          <w:rFonts w:ascii="Times New Roman" w:hAnsi="Times New Roman" w:cs="Times New Roman"/>
          <w:color w:val="000000" w:themeColor="text1"/>
          <w:sz w:val="20"/>
          <w:szCs w:val="20"/>
          <w:lang w:val="en-US"/>
        </w:rPr>
        <w:t xml:space="preserve"> This ability of </w:t>
      </w:r>
      <w:r w:rsidR="00A30629" w:rsidRPr="003B7815">
        <w:rPr>
          <w:rFonts w:ascii="Times New Roman" w:hAnsi="Times New Roman" w:cs="Times New Roman"/>
          <w:color w:val="000000" w:themeColor="text1"/>
          <w:sz w:val="20"/>
          <w:szCs w:val="20"/>
          <w:lang w:val="en-US"/>
        </w:rPr>
        <w:t xml:space="preserve">the </w:t>
      </w:r>
      <w:r w:rsidR="00B07716" w:rsidRPr="003B7815">
        <w:rPr>
          <w:rFonts w:ascii="Times New Roman" w:hAnsi="Times New Roman" w:cs="Times New Roman"/>
          <w:color w:val="000000" w:themeColor="text1"/>
          <w:sz w:val="20"/>
          <w:szCs w:val="20"/>
          <w:lang w:val="en-US"/>
        </w:rPr>
        <w:t xml:space="preserve">legislature to assess the Court’s </w:t>
      </w:r>
      <w:r w:rsidR="00A921FE" w:rsidRPr="003B7815">
        <w:rPr>
          <w:rFonts w:ascii="Times New Roman" w:hAnsi="Times New Roman" w:cs="Times New Roman"/>
          <w:color w:val="000000" w:themeColor="text1"/>
          <w:sz w:val="20"/>
          <w:szCs w:val="20"/>
          <w:lang w:val="en-US"/>
        </w:rPr>
        <w:t>reaction</w:t>
      </w:r>
      <w:r w:rsidR="00B07716" w:rsidRPr="003B7815">
        <w:rPr>
          <w:rFonts w:ascii="Times New Roman" w:hAnsi="Times New Roman" w:cs="Times New Roman"/>
          <w:color w:val="000000" w:themeColor="text1"/>
          <w:sz w:val="20"/>
          <w:szCs w:val="20"/>
          <w:lang w:val="en-US"/>
        </w:rPr>
        <w:t xml:space="preserve"> and </w:t>
      </w:r>
      <w:r w:rsidR="00A921FE" w:rsidRPr="003B7815">
        <w:rPr>
          <w:rFonts w:ascii="Times New Roman" w:hAnsi="Times New Roman" w:cs="Times New Roman"/>
          <w:color w:val="000000" w:themeColor="text1"/>
          <w:sz w:val="20"/>
          <w:szCs w:val="20"/>
          <w:lang w:val="en-US"/>
        </w:rPr>
        <w:t>abandon unconstitutional legislation</w:t>
      </w:r>
      <w:r w:rsidR="00B07716" w:rsidRPr="003B7815">
        <w:rPr>
          <w:rFonts w:ascii="Times New Roman" w:hAnsi="Times New Roman" w:cs="Times New Roman"/>
          <w:color w:val="000000" w:themeColor="text1"/>
          <w:sz w:val="20"/>
          <w:szCs w:val="20"/>
          <w:lang w:val="en-US"/>
        </w:rPr>
        <w:t xml:space="preserve"> is defined as </w:t>
      </w:r>
      <w:proofErr w:type="spellStart"/>
      <w:r w:rsidR="00B07716" w:rsidRPr="003B7815">
        <w:rPr>
          <w:rFonts w:ascii="Times New Roman" w:hAnsi="Times New Roman" w:cs="Times New Roman"/>
          <w:color w:val="000000" w:themeColor="text1"/>
          <w:sz w:val="20"/>
          <w:szCs w:val="20"/>
          <w:lang w:val="en-US"/>
        </w:rPr>
        <w:t>autolimitation</w:t>
      </w:r>
      <w:proofErr w:type="spellEnd"/>
      <w:r w:rsidR="00B07716" w:rsidRPr="003B7815">
        <w:rPr>
          <w:rFonts w:ascii="Times New Roman" w:hAnsi="Times New Roman" w:cs="Times New Roman"/>
          <w:color w:val="000000" w:themeColor="text1"/>
          <w:sz w:val="20"/>
          <w:szCs w:val="20"/>
          <w:lang w:val="en-US"/>
        </w:rPr>
        <w:t xml:space="preserve"> (Stone Sweet</w:t>
      </w:r>
      <w:r w:rsidR="00A30629" w:rsidRPr="003B7815">
        <w:rPr>
          <w:rFonts w:ascii="Times New Roman" w:hAnsi="Times New Roman" w:cs="Times New Roman"/>
          <w:color w:val="000000" w:themeColor="text1"/>
          <w:sz w:val="20"/>
          <w:szCs w:val="20"/>
          <w:lang w:val="en-US"/>
        </w:rPr>
        <w:t>,</w:t>
      </w:r>
      <w:r w:rsidR="00B07716" w:rsidRPr="003B7815">
        <w:rPr>
          <w:rFonts w:ascii="Times New Roman" w:hAnsi="Times New Roman" w:cs="Times New Roman"/>
          <w:color w:val="000000" w:themeColor="text1"/>
          <w:sz w:val="20"/>
          <w:szCs w:val="20"/>
          <w:lang w:val="en-US"/>
        </w:rPr>
        <w:t xml:space="preserve"> 2000). </w:t>
      </w:r>
      <w:r w:rsidR="00F57FFB" w:rsidRPr="003B7815">
        <w:rPr>
          <w:rFonts w:ascii="Times New Roman" w:hAnsi="Times New Roman" w:cs="Times New Roman"/>
          <w:color w:val="000000" w:themeColor="text1"/>
          <w:sz w:val="20"/>
          <w:szCs w:val="20"/>
          <w:lang w:val="en-US"/>
        </w:rPr>
        <w:t>P</w:t>
      </w:r>
      <w:r w:rsidR="008C1756" w:rsidRPr="003B7815">
        <w:rPr>
          <w:rFonts w:ascii="Times New Roman" w:hAnsi="Times New Roman" w:cs="Times New Roman"/>
          <w:color w:val="000000" w:themeColor="text1"/>
          <w:sz w:val="20"/>
          <w:szCs w:val="20"/>
          <w:lang w:val="en-US"/>
        </w:rPr>
        <w:t>ublic support</w:t>
      </w:r>
      <w:r w:rsidR="00B07716" w:rsidRPr="003B7815">
        <w:rPr>
          <w:rFonts w:ascii="Times New Roman" w:hAnsi="Times New Roman" w:cs="Times New Roman"/>
          <w:color w:val="000000" w:themeColor="text1"/>
          <w:sz w:val="20"/>
          <w:szCs w:val="20"/>
          <w:lang w:val="en-US"/>
        </w:rPr>
        <w:t xml:space="preserve">, </w:t>
      </w:r>
      <w:r w:rsidR="00A921FE" w:rsidRPr="003B7815">
        <w:rPr>
          <w:rFonts w:ascii="Times New Roman" w:hAnsi="Times New Roman" w:cs="Times New Roman"/>
          <w:color w:val="000000" w:themeColor="text1"/>
          <w:sz w:val="20"/>
          <w:szCs w:val="20"/>
          <w:lang w:val="en-US"/>
        </w:rPr>
        <w:t xml:space="preserve">in turn, </w:t>
      </w:r>
      <w:r w:rsidR="00B07716" w:rsidRPr="003B7815">
        <w:rPr>
          <w:rFonts w:ascii="Times New Roman" w:hAnsi="Times New Roman" w:cs="Times New Roman"/>
          <w:color w:val="000000" w:themeColor="text1"/>
          <w:sz w:val="20"/>
          <w:szCs w:val="20"/>
          <w:lang w:val="en-US"/>
        </w:rPr>
        <w:t>which is the main scope of analysis in the current paper,</w:t>
      </w:r>
      <w:r w:rsidR="008C1756" w:rsidRPr="003B7815">
        <w:rPr>
          <w:rFonts w:ascii="Times New Roman" w:hAnsi="Times New Roman" w:cs="Times New Roman"/>
          <w:color w:val="000000" w:themeColor="text1"/>
          <w:sz w:val="20"/>
          <w:szCs w:val="20"/>
          <w:lang w:val="en-US"/>
        </w:rPr>
        <w:t xml:space="preserve"> seems to be crucial</w:t>
      </w:r>
      <w:r w:rsidR="002448F2" w:rsidRPr="003B7815">
        <w:rPr>
          <w:rFonts w:ascii="Times New Roman" w:hAnsi="Times New Roman" w:cs="Times New Roman"/>
          <w:color w:val="000000" w:themeColor="text1"/>
          <w:sz w:val="20"/>
          <w:szCs w:val="20"/>
          <w:lang w:val="en-US"/>
        </w:rPr>
        <w:t xml:space="preserve"> to legitimatize </w:t>
      </w:r>
      <w:r w:rsidR="007D3CEF" w:rsidRPr="003B7815">
        <w:rPr>
          <w:rFonts w:ascii="Times New Roman" w:hAnsi="Times New Roman" w:cs="Times New Roman"/>
          <w:color w:val="000000" w:themeColor="text1"/>
          <w:sz w:val="20"/>
          <w:szCs w:val="20"/>
          <w:lang w:val="en-US"/>
        </w:rPr>
        <w:t xml:space="preserve">the </w:t>
      </w:r>
      <w:r w:rsidR="002448F2" w:rsidRPr="003B7815">
        <w:rPr>
          <w:rFonts w:ascii="Times New Roman" w:hAnsi="Times New Roman" w:cs="Times New Roman"/>
          <w:color w:val="000000" w:themeColor="text1"/>
          <w:sz w:val="20"/>
          <w:szCs w:val="20"/>
          <w:lang w:val="en-US"/>
        </w:rPr>
        <w:t xml:space="preserve">Court’s decisions and strengthen </w:t>
      </w:r>
      <w:r w:rsidR="002E08E8" w:rsidRPr="003B7815">
        <w:rPr>
          <w:rFonts w:ascii="Times New Roman" w:hAnsi="Times New Roman" w:cs="Times New Roman"/>
          <w:color w:val="000000" w:themeColor="text1"/>
          <w:sz w:val="20"/>
          <w:szCs w:val="20"/>
          <w:lang w:val="en-US"/>
        </w:rPr>
        <w:t xml:space="preserve">the execution of </w:t>
      </w:r>
      <w:r w:rsidR="002448F2" w:rsidRPr="003B7815">
        <w:rPr>
          <w:rFonts w:ascii="Times New Roman" w:hAnsi="Times New Roman" w:cs="Times New Roman"/>
          <w:color w:val="000000" w:themeColor="text1"/>
          <w:sz w:val="20"/>
          <w:szCs w:val="20"/>
          <w:lang w:val="en-US"/>
        </w:rPr>
        <w:t>its veto power.</w:t>
      </w:r>
      <w:r w:rsidR="008C1756" w:rsidRPr="003B7815">
        <w:rPr>
          <w:rFonts w:ascii="Times New Roman" w:hAnsi="Times New Roman" w:cs="Times New Roman"/>
          <w:color w:val="000000" w:themeColor="text1"/>
          <w:sz w:val="20"/>
          <w:szCs w:val="20"/>
          <w:lang w:val="en-US"/>
        </w:rPr>
        <w:t xml:space="preserve"> </w:t>
      </w:r>
    </w:p>
    <w:p w:rsidR="00BC0E1E" w:rsidRPr="003B7815" w:rsidRDefault="003E1687"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As claimed by </w:t>
      </w:r>
      <w:proofErr w:type="spellStart"/>
      <w:r w:rsidRPr="003B7815">
        <w:rPr>
          <w:rFonts w:ascii="Times New Roman" w:hAnsi="Times New Roman" w:cs="Times New Roman"/>
          <w:color w:val="000000" w:themeColor="text1"/>
          <w:sz w:val="20"/>
          <w:szCs w:val="20"/>
          <w:lang w:val="en-US"/>
        </w:rPr>
        <w:t>Mishler</w:t>
      </w:r>
      <w:proofErr w:type="spellEnd"/>
      <w:r w:rsidRPr="003B7815">
        <w:rPr>
          <w:rFonts w:ascii="Times New Roman" w:hAnsi="Times New Roman" w:cs="Times New Roman"/>
          <w:color w:val="000000" w:themeColor="text1"/>
          <w:sz w:val="20"/>
          <w:szCs w:val="20"/>
          <w:lang w:val="en-US"/>
        </w:rPr>
        <w:t xml:space="preserve"> and Sheehan (1993), the Court seeking authority and recognition is reluctant to deviate in its ruling from public opinion. This </w:t>
      </w:r>
      <w:r w:rsidR="00A30629" w:rsidRPr="003B7815">
        <w:rPr>
          <w:rFonts w:ascii="Times New Roman" w:hAnsi="Times New Roman" w:cs="Times New Roman"/>
          <w:color w:val="000000" w:themeColor="text1"/>
          <w:sz w:val="20"/>
          <w:szCs w:val="20"/>
          <w:lang w:val="en-US"/>
        </w:rPr>
        <w:t xml:space="preserve">is </w:t>
      </w:r>
      <w:r w:rsidRPr="003B7815">
        <w:rPr>
          <w:rFonts w:ascii="Times New Roman" w:hAnsi="Times New Roman" w:cs="Times New Roman"/>
          <w:color w:val="000000" w:themeColor="text1"/>
          <w:sz w:val="20"/>
          <w:szCs w:val="20"/>
          <w:lang w:val="en-US"/>
        </w:rPr>
        <w:t>reflect</w:t>
      </w:r>
      <w:r w:rsidR="00A30629" w:rsidRPr="003B7815">
        <w:rPr>
          <w:rFonts w:ascii="Times New Roman" w:hAnsi="Times New Roman" w:cs="Times New Roman"/>
          <w:color w:val="000000" w:themeColor="text1"/>
          <w:sz w:val="20"/>
          <w:szCs w:val="20"/>
          <w:lang w:val="en-US"/>
        </w:rPr>
        <w:t>ed in</w:t>
      </w:r>
      <w:r w:rsidRPr="003B7815">
        <w:rPr>
          <w:rFonts w:ascii="Times New Roman" w:hAnsi="Times New Roman" w:cs="Times New Roman"/>
          <w:color w:val="000000" w:themeColor="text1"/>
          <w:sz w:val="20"/>
          <w:szCs w:val="20"/>
          <w:lang w:val="en-US"/>
        </w:rPr>
        <w:t xml:space="preserve"> </w:t>
      </w:r>
      <w:r w:rsidR="00DB1E73" w:rsidRPr="003B7815">
        <w:rPr>
          <w:rFonts w:ascii="Times New Roman" w:hAnsi="Times New Roman" w:cs="Times New Roman"/>
          <w:color w:val="000000" w:themeColor="text1"/>
          <w:sz w:val="20"/>
          <w:szCs w:val="20"/>
          <w:lang w:val="en-US"/>
        </w:rPr>
        <w:t>Justice Frankfurter</w:t>
      </w:r>
      <w:r w:rsidR="00F776AE" w:rsidRPr="003B7815">
        <w:rPr>
          <w:rFonts w:ascii="Times New Roman" w:hAnsi="Times New Roman" w:cs="Times New Roman"/>
          <w:color w:val="000000" w:themeColor="text1"/>
          <w:sz w:val="20"/>
          <w:szCs w:val="20"/>
          <w:lang w:val="en-US"/>
        </w:rPr>
        <w:t>’s</w:t>
      </w:r>
      <w:r w:rsidR="00DB1E73" w:rsidRPr="003B7815">
        <w:rPr>
          <w:rFonts w:ascii="Times New Roman" w:hAnsi="Times New Roman" w:cs="Times New Roman"/>
          <w:color w:val="000000" w:themeColor="text1"/>
          <w:sz w:val="20"/>
          <w:szCs w:val="20"/>
          <w:lang w:val="en-US"/>
        </w:rPr>
        <w:t xml:space="preserve"> famous expression </w:t>
      </w:r>
      <w:r w:rsidRPr="003B7815">
        <w:rPr>
          <w:rFonts w:ascii="Times New Roman" w:hAnsi="Times New Roman" w:cs="Times New Roman"/>
          <w:color w:val="000000" w:themeColor="text1"/>
          <w:sz w:val="20"/>
          <w:szCs w:val="20"/>
          <w:lang w:val="en-US"/>
        </w:rPr>
        <w:t xml:space="preserve">that </w:t>
      </w:r>
      <w:r w:rsidR="005A377A" w:rsidRPr="003B7815">
        <w:rPr>
          <w:rFonts w:ascii="Times New Roman" w:hAnsi="Times New Roman" w:cs="Times New Roman"/>
          <w:color w:val="000000" w:themeColor="text1"/>
          <w:sz w:val="20"/>
          <w:szCs w:val="20"/>
          <w:lang w:val="en-US"/>
        </w:rPr>
        <w:t>“</w:t>
      </w:r>
      <w:r w:rsidR="00DB1E73" w:rsidRPr="003B7815">
        <w:rPr>
          <w:rFonts w:ascii="Times New Roman" w:hAnsi="Times New Roman" w:cs="Times New Roman"/>
          <w:color w:val="000000" w:themeColor="text1"/>
          <w:sz w:val="20"/>
          <w:szCs w:val="20"/>
          <w:lang w:val="en-US"/>
        </w:rPr>
        <w:t>the Courts’ authority – possessed of neither the purse nor the sword – ultimately rests on sustained public c</w:t>
      </w:r>
      <w:r w:rsidR="005A377A" w:rsidRPr="003B7815">
        <w:rPr>
          <w:rFonts w:ascii="Times New Roman" w:hAnsi="Times New Roman" w:cs="Times New Roman"/>
          <w:color w:val="000000" w:themeColor="text1"/>
          <w:sz w:val="20"/>
          <w:szCs w:val="20"/>
          <w:lang w:val="en-US"/>
        </w:rPr>
        <w:t>onfidence in its moral sanction” (</w:t>
      </w:r>
      <w:r w:rsidR="007A07A7" w:rsidRPr="003B7815">
        <w:rPr>
          <w:rFonts w:ascii="Times New Roman" w:hAnsi="Times New Roman" w:cs="Times New Roman"/>
          <w:color w:val="000000" w:themeColor="text1"/>
          <w:sz w:val="20"/>
          <w:szCs w:val="20"/>
          <w:lang w:val="en-US"/>
        </w:rPr>
        <w:t xml:space="preserve">in </w:t>
      </w:r>
      <w:r w:rsidR="007421CE" w:rsidRPr="003B7815">
        <w:rPr>
          <w:rFonts w:ascii="Times New Roman" w:hAnsi="Times New Roman" w:cs="Times New Roman"/>
          <w:i/>
          <w:color w:val="000000" w:themeColor="text1"/>
          <w:sz w:val="20"/>
          <w:szCs w:val="20"/>
          <w:lang w:val="en-US"/>
        </w:rPr>
        <w:t>Baker v. Carr</w:t>
      </w:r>
      <w:r w:rsidR="003C58F4" w:rsidRPr="003B7815">
        <w:rPr>
          <w:rStyle w:val="Znakapoznpodarou"/>
          <w:rFonts w:ascii="Times New Roman" w:hAnsi="Times New Roman" w:cs="Times New Roman"/>
          <w:color w:val="000000" w:themeColor="text1"/>
          <w:sz w:val="20"/>
          <w:szCs w:val="20"/>
          <w:lang w:val="en-US"/>
        </w:rPr>
        <w:footnoteReference w:id="35"/>
      </w:r>
      <w:r w:rsidR="005A377A" w:rsidRPr="003B7815">
        <w:rPr>
          <w:rFonts w:ascii="Times New Roman" w:hAnsi="Times New Roman" w:cs="Times New Roman"/>
          <w:color w:val="000000" w:themeColor="text1"/>
          <w:sz w:val="20"/>
          <w:szCs w:val="20"/>
          <w:lang w:val="en-US"/>
        </w:rPr>
        <w:t>)</w:t>
      </w:r>
      <w:r w:rsidR="00DB1E73" w:rsidRPr="003B7815">
        <w:rPr>
          <w:rFonts w:ascii="Times New Roman" w:hAnsi="Times New Roman" w:cs="Times New Roman"/>
          <w:color w:val="000000" w:themeColor="text1"/>
          <w:sz w:val="20"/>
          <w:szCs w:val="20"/>
          <w:lang w:val="en-US"/>
        </w:rPr>
        <w:t>.</w:t>
      </w:r>
      <w:r w:rsidR="002448F2" w:rsidRPr="003B7815">
        <w:rPr>
          <w:rFonts w:ascii="Times New Roman" w:hAnsi="Times New Roman" w:cs="Times New Roman"/>
          <w:color w:val="000000" w:themeColor="text1"/>
          <w:sz w:val="20"/>
          <w:szCs w:val="20"/>
          <w:lang w:val="en-US"/>
        </w:rPr>
        <w:t xml:space="preserve"> </w:t>
      </w:r>
      <w:r w:rsidR="00A26E41" w:rsidRPr="003B7815">
        <w:rPr>
          <w:rFonts w:ascii="Times New Roman" w:hAnsi="Times New Roman" w:cs="Times New Roman"/>
          <w:color w:val="000000" w:themeColor="text1"/>
          <w:sz w:val="20"/>
          <w:szCs w:val="20"/>
          <w:lang w:val="en-US"/>
        </w:rPr>
        <w:t>Similarly</w:t>
      </w:r>
      <w:r w:rsidR="009D3940" w:rsidRPr="003B7815">
        <w:rPr>
          <w:rFonts w:ascii="Times New Roman" w:hAnsi="Times New Roman" w:cs="Times New Roman"/>
          <w:color w:val="000000" w:themeColor="text1"/>
          <w:sz w:val="20"/>
          <w:szCs w:val="20"/>
          <w:lang w:val="en-US"/>
        </w:rPr>
        <w:t>,</w:t>
      </w:r>
      <w:r w:rsidR="00A26E41" w:rsidRPr="003B7815">
        <w:rPr>
          <w:rFonts w:ascii="Times New Roman" w:hAnsi="Times New Roman" w:cs="Times New Roman"/>
          <w:color w:val="000000" w:themeColor="text1"/>
          <w:sz w:val="20"/>
          <w:szCs w:val="20"/>
          <w:lang w:val="en-US"/>
        </w:rPr>
        <w:t xml:space="preserve"> </w:t>
      </w:r>
      <w:r w:rsidR="004C099B" w:rsidRPr="003B7815">
        <w:rPr>
          <w:rFonts w:ascii="Times New Roman" w:hAnsi="Times New Roman" w:cs="Times New Roman"/>
          <w:color w:val="000000" w:themeColor="text1"/>
          <w:sz w:val="20"/>
          <w:szCs w:val="20"/>
          <w:lang w:val="en-US"/>
        </w:rPr>
        <w:t>McGuire and Stim</w:t>
      </w:r>
      <w:r w:rsidR="00A26E41" w:rsidRPr="003B7815">
        <w:rPr>
          <w:rFonts w:ascii="Times New Roman" w:hAnsi="Times New Roman" w:cs="Times New Roman"/>
          <w:color w:val="000000" w:themeColor="text1"/>
          <w:sz w:val="20"/>
          <w:szCs w:val="20"/>
          <w:lang w:val="en-US"/>
        </w:rPr>
        <w:t xml:space="preserve">son </w:t>
      </w:r>
      <w:r w:rsidR="00DB5441" w:rsidRPr="003B7815">
        <w:rPr>
          <w:rFonts w:ascii="Times New Roman" w:hAnsi="Times New Roman" w:cs="Times New Roman"/>
          <w:color w:val="000000" w:themeColor="text1"/>
          <w:sz w:val="20"/>
          <w:szCs w:val="20"/>
          <w:lang w:val="en-US"/>
        </w:rPr>
        <w:t xml:space="preserve">(2004) </w:t>
      </w:r>
      <w:r w:rsidR="002B0F15" w:rsidRPr="003B7815">
        <w:rPr>
          <w:rFonts w:ascii="Times New Roman" w:hAnsi="Times New Roman" w:cs="Times New Roman"/>
          <w:color w:val="000000" w:themeColor="text1"/>
          <w:sz w:val="20"/>
          <w:szCs w:val="20"/>
          <w:lang w:val="en-US"/>
        </w:rPr>
        <w:t xml:space="preserve">claim </w:t>
      </w:r>
      <w:r w:rsidR="00DB5441" w:rsidRPr="003B7815">
        <w:rPr>
          <w:rFonts w:ascii="Times New Roman" w:hAnsi="Times New Roman" w:cs="Times New Roman"/>
          <w:color w:val="000000" w:themeColor="text1"/>
          <w:sz w:val="20"/>
          <w:szCs w:val="20"/>
          <w:lang w:val="en-US"/>
        </w:rPr>
        <w:t xml:space="preserve">that judges lack institutional capacities to ensure </w:t>
      </w:r>
      <w:r w:rsidR="007D3CEF" w:rsidRPr="003B7815">
        <w:rPr>
          <w:rFonts w:ascii="Times New Roman" w:hAnsi="Times New Roman" w:cs="Times New Roman"/>
          <w:color w:val="000000" w:themeColor="text1"/>
          <w:sz w:val="20"/>
          <w:szCs w:val="20"/>
          <w:lang w:val="en-US"/>
        </w:rPr>
        <w:t xml:space="preserve">the </w:t>
      </w:r>
      <w:r w:rsidR="00DB5441" w:rsidRPr="003B7815">
        <w:rPr>
          <w:rFonts w:ascii="Times New Roman" w:hAnsi="Times New Roman" w:cs="Times New Roman"/>
          <w:color w:val="000000" w:themeColor="text1"/>
          <w:sz w:val="20"/>
          <w:szCs w:val="20"/>
          <w:lang w:val="en-US"/>
        </w:rPr>
        <w:t>full effect of their rulings.</w:t>
      </w:r>
      <w:r w:rsidR="00BC0E1E" w:rsidRPr="003B7815">
        <w:rPr>
          <w:rFonts w:ascii="Times New Roman" w:hAnsi="Times New Roman" w:cs="Times New Roman"/>
          <w:color w:val="000000" w:themeColor="text1"/>
          <w:sz w:val="20"/>
          <w:szCs w:val="20"/>
          <w:lang w:val="en-US"/>
        </w:rPr>
        <w:t xml:space="preserve"> </w:t>
      </w:r>
      <w:r w:rsidR="009E2631" w:rsidRPr="003B7815">
        <w:rPr>
          <w:rFonts w:ascii="Times New Roman" w:hAnsi="Times New Roman" w:cs="Times New Roman"/>
          <w:color w:val="000000" w:themeColor="text1"/>
          <w:sz w:val="20"/>
          <w:szCs w:val="20"/>
          <w:lang w:val="en-US"/>
        </w:rPr>
        <w:t>Consequently, w</w:t>
      </w:r>
      <w:r w:rsidR="00BC0E1E" w:rsidRPr="003B7815">
        <w:rPr>
          <w:rFonts w:ascii="Times New Roman" w:hAnsi="Times New Roman" w:cs="Times New Roman"/>
          <w:color w:val="000000" w:themeColor="text1"/>
          <w:sz w:val="20"/>
          <w:szCs w:val="20"/>
          <w:lang w:val="en-US"/>
        </w:rPr>
        <w:t>ithout public support</w:t>
      </w:r>
      <w:r w:rsidR="00A30629" w:rsidRPr="003B7815">
        <w:rPr>
          <w:rFonts w:ascii="Times New Roman" w:hAnsi="Times New Roman" w:cs="Times New Roman"/>
          <w:color w:val="000000" w:themeColor="text1"/>
          <w:sz w:val="20"/>
          <w:szCs w:val="20"/>
          <w:lang w:val="en-US"/>
        </w:rPr>
        <w:t>,</w:t>
      </w:r>
      <w:r w:rsidR="00A92CE9" w:rsidRPr="003B7815">
        <w:rPr>
          <w:rFonts w:ascii="Times New Roman" w:hAnsi="Times New Roman" w:cs="Times New Roman"/>
          <w:color w:val="000000" w:themeColor="text1"/>
          <w:sz w:val="20"/>
          <w:szCs w:val="20"/>
          <w:lang w:val="en-US"/>
        </w:rPr>
        <w:t xml:space="preserve"> </w:t>
      </w:r>
      <w:r w:rsidR="009E2631" w:rsidRPr="003B7815">
        <w:rPr>
          <w:rFonts w:ascii="Times New Roman" w:hAnsi="Times New Roman" w:cs="Times New Roman"/>
          <w:color w:val="000000" w:themeColor="text1"/>
          <w:sz w:val="20"/>
          <w:szCs w:val="20"/>
          <w:lang w:val="en-US"/>
        </w:rPr>
        <w:t>their</w:t>
      </w:r>
      <w:r w:rsidR="00A92CE9" w:rsidRPr="003B7815">
        <w:rPr>
          <w:rFonts w:ascii="Times New Roman" w:hAnsi="Times New Roman" w:cs="Times New Roman"/>
          <w:color w:val="000000" w:themeColor="text1"/>
          <w:sz w:val="20"/>
          <w:szCs w:val="20"/>
          <w:lang w:val="en-US"/>
        </w:rPr>
        <w:t xml:space="preserve"> preferred outcomes might be rejected and the Court’s legitimacy undermined. </w:t>
      </w:r>
      <w:r w:rsidR="006D05AE" w:rsidRPr="003B7815">
        <w:rPr>
          <w:rFonts w:ascii="Times New Roman" w:hAnsi="Times New Roman" w:cs="Times New Roman"/>
          <w:color w:val="000000" w:themeColor="text1"/>
          <w:sz w:val="20"/>
          <w:szCs w:val="20"/>
          <w:lang w:val="en-US"/>
        </w:rPr>
        <w:t>Also</w:t>
      </w:r>
      <w:r w:rsidR="00A30629" w:rsidRPr="003B7815">
        <w:rPr>
          <w:rFonts w:ascii="Times New Roman" w:hAnsi="Times New Roman" w:cs="Times New Roman"/>
          <w:color w:val="000000" w:themeColor="text1"/>
          <w:sz w:val="20"/>
          <w:szCs w:val="20"/>
          <w:lang w:val="en-US"/>
        </w:rPr>
        <w:t>,</w:t>
      </w:r>
      <w:r w:rsidR="0006755C" w:rsidRPr="003B7815">
        <w:rPr>
          <w:rFonts w:ascii="Times New Roman" w:hAnsi="Times New Roman" w:cs="Times New Roman"/>
          <w:color w:val="000000" w:themeColor="text1"/>
          <w:sz w:val="20"/>
          <w:szCs w:val="20"/>
          <w:lang w:val="en-US"/>
        </w:rPr>
        <w:t xml:space="preserve"> Posner (2008)</w:t>
      </w:r>
      <w:r w:rsidR="006D05AE" w:rsidRPr="003B7815">
        <w:rPr>
          <w:rFonts w:ascii="Times New Roman" w:hAnsi="Times New Roman" w:cs="Times New Roman"/>
          <w:color w:val="000000" w:themeColor="text1"/>
          <w:sz w:val="20"/>
          <w:szCs w:val="20"/>
          <w:lang w:val="en-US"/>
        </w:rPr>
        <w:t xml:space="preserve"> </w:t>
      </w:r>
      <w:r w:rsidR="00782C52" w:rsidRPr="003B7815">
        <w:rPr>
          <w:rFonts w:ascii="Times New Roman" w:hAnsi="Times New Roman" w:cs="Times New Roman"/>
          <w:color w:val="000000" w:themeColor="text1"/>
          <w:sz w:val="20"/>
          <w:szCs w:val="20"/>
          <w:lang w:val="en-US"/>
        </w:rPr>
        <w:t>declares</w:t>
      </w:r>
      <w:r w:rsidR="00947BE3" w:rsidRPr="003B7815">
        <w:rPr>
          <w:rFonts w:ascii="Times New Roman" w:hAnsi="Times New Roman" w:cs="Times New Roman"/>
          <w:color w:val="000000" w:themeColor="text1"/>
          <w:sz w:val="20"/>
          <w:szCs w:val="20"/>
          <w:lang w:val="en-US"/>
        </w:rPr>
        <w:t xml:space="preserve"> that “</w:t>
      </w:r>
      <w:r w:rsidR="0006755C" w:rsidRPr="003B7815">
        <w:rPr>
          <w:rFonts w:ascii="Times New Roman" w:hAnsi="Times New Roman" w:cs="Times New Roman"/>
          <w:color w:val="000000" w:themeColor="text1"/>
          <w:sz w:val="20"/>
          <w:szCs w:val="20"/>
          <w:lang w:val="en-US"/>
        </w:rPr>
        <w:t>the usual external constraints on judicial discretion are severely atten</w:t>
      </w:r>
      <w:r w:rsidR="00947BE3" w:rsidRPr="003B7815">
        <w:rPr>
          <w:rFonts w:ascii="Times New Roman" w:hAnsi="Times New Roman" w:cs="Times New Roman"/>
          <w:color w:val="000000" w:themeColor="text1"/>
          <w:sz w:val="20"/>
          <w:szCs w:val="20"/>
          <w:lang w:val="en-US"/>
        </w:rPr>
        <w:t>uated except for public opinion”</w:t>
      </w:r>
      <w:r w:rsidR="0006755C" w:rsidRPr="003B7815">
        <w:rPr>
          <w:rFonts w:ascii="Times New Roman" w:hAnsi="Times New Roman" w:cs="Times New Roman"/>
          <w:color w:val="000000" w:themeColor="text1"/>
          <w:sz w:val="20"/>
          <w:szCs w:val="20"/>
          <w:lang w:val="en-US"/>
        </w:rPr>
        <w:t xml:space="preserve"> (p. 274).</w:t>
      </w:r>
    </w:p>
    <w:p w:rsidR="00BD74D7" w:rsidRPr="003B7815" w:rsidRDefault="00AB5360"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In </w:t>
      </w:r>
      <w:r w:rsidR="003E1687" w:rsidRPr="003B7815">
        <w:rPr>
          <w:rFonts w:ascii="Times New Roman" w:hAnsi="Times New Roman" w:cs="Times New Roman"/>
          <w:color w:val="000000" w:themeColor="text1"/>
          <w:sz w:val="20"/>
          <w:szCs w:val="20"/>
          <w:lang w:val="en-US"/>
        </w:rPr>
        <w:t>the same</w:t>
      </w:r>
      <w:r w:rsidRPr="003B7815">
        <w:rPr>
          <w:rFonts w:ascii="Times New Roman" w:hAnsi="Times New Roman" w:cs="Times New Roman"/>
          <w:color w:val="000000" w:themeColor="text1"/>
          <w:sz w:val="20"/>
          <w:szCs w:val="20"/>
          <w:lang w:val="en-US"/>
        </w:rPr>
        <w:t xml:space="preserve"> vein,</w:t>
      </w:r>
      <w:r w:rsidR="00F70716" w:rsidRPr="003B7815">
        <w:rPr>
          <w:rFonts w:ascii="Times New Roman" w:hAnsi="Times New Roman" w:cs="Times New Roman"/>
          <w:color w:val="000000" w:themeColor="text1"/>
          <w:sz w:val="20"/>
          <w:szCs w:val="20"/>
          <w:lang w:val="en-US"/>
        </w:rPr>
        <w:t xml:space="preserve"> </w:t>
      </w:r>
      <w:proofErr w:type="spellStart"/>
      <w:r w:rsidR="00620F02" w:rsidRPr="003B7815">
        <w:rPr>
          <w:rFonts w:ascii="Times New Roman" w:hAnsi="Times New Roman" w:cs="Times New Roman"/>
          <w:color w:val="000000" w:themeColor="text1"/>
          <w:sz w:val="20"/>
          <w:szCs w:val="20"/>
          <w:lang w:val="en-US"/>
        </w:rPr>
        <w:t>Vanberg</w:t>
      </w:r>
      <w:proofErr w:type="spellEnd"/>
      <w:r w:rsidR="00620F02" w:rsidRPr="003B7815">
        <w:rPr>
          <w:rFonts w:ascii="Times New Roman" w:hAnsi="Times New Roman" w:cs="Times New Roman"/>
          <w:color w:val="000000" w:themeColor="text1"/>
          <w:sz w:val="20"/>
          <w:szCs w:val="20"/>
          <w:lang w:val="en-US"/>
        </w:rPr>
        <w:t xml:space="preserve"> (2005)</w:t>
      </w:r>
      <w:r w:rsidR="00F70716" w:rsidRPr="003B7815">
        <w:rPr>
          <w:rFonts w:ascii="Times New Roman" w:hAnsi="Times New Roman" w:cs="Times New Roman"/>
          <w:color w:val="000000" w:themeColor="text1"/>
          <w:sz w:val="20"/>
          <w:szCs w:val="20"/>
          <w:lang w:val="en-US"/>
        </w:rPr>
        <w:t xml:space="preserve"> considers public support as </w:t>
      </w:r>
      <w:r w:rsidR="00EE6A5A" w:rsidRPr="003B7815">
        <w:rPr>
          <w:rFonts w:ascii="Times New Roman" w:hAnsi="Times New Roman" w:cs="Times New Roman"/>
          <w:color w:val="000000" w:themeColor="text1"/>
          <w:sz w:val="20"/>
          <w:szCs w:val="20"/>
          <w:lang w:val="en-US"/>
        </w:rPr>
        <w:t xml:space="preserve">a </w:t>
      </w:r>
      <w:r w:rsidR="00596727" w:rsidRPr="003B7815">
        <w:rPr>
          <w:rFonts w:ascii="Times New Roman" w:hAnsi="Times New Roman" w:cs="Times New Roman"/>
          <w:color w:val="000000" w:themeColor="text1"/>
          <w:sz w:val="20"/>
          <w:szCs w:val="20"/>
          <w:lang w:val="en-US"/>
        </w:rPr>
        <w:t xml:space="preserve">crucial </w:t>
      </w:r>
      <w:r w:rsidR="00947BE3" w:rsidRPr="003B7815">
        <w:rPr>
          <w:rFonts w:ascii="Times New Roman" w:hAnsi="Times New Roman" w:cs="Times New Roman"/>
          <w:i/>
          <w:color w:val="000000" w:themeColor="text1"/>
          <w:sz w:val="20"/>
          <w:szCs w:val="20"/>
          <w:lang w:val="en-US"/>
        </w:rPr>
        <w:t>judicial resource</w:t>
      </w:r>
      <w:r w:rsidR="00F70716" w:rsidRPr="003B7815">
        <w:rPr>
          <w:rFonts w:ascii="Times New Roman" w:hAnsi="Times New Roman" w:cs="Times New Roman"/>
          <w:color w:val="000000" w:themeColor="text1"/>
          <w:sz w:val="20"/>
          <w:szCs w:val="20"/>
          <w:lang w:val="en-US"/>
        </w:rPr>
        <w:t>.</w:t>
      </w:r>
      <w:r w:rsidR="00620F02" w:rsidRPr="003B7815">
        <w:rPr>
          <w:rFonts w:ascii="Times New Roman" w:hAnsi="Times New Roman" w:cs="Times New Roman"/>
          <w:color w:val="000000" w:themeColor="text1"/>
          <w:sz w:val="20"/>
          <w:szCs w:val="20"/>
          <w:lang w:val="en-US"/>
        </w:rPr>
        <w:t xml:space="preserve"> </w:t>
      </w:r>
      <w:r w:rsidR="00F70716" w:rsidRPr="003B7815">
        <w:rPr>
          <w:rFonts w:ascii="Times New Roman" w:hAnsi="Times New Roman" w:cs="Times New Roman"/>
          <w:color w:val="000000" w:themeColor="text1"/>
          <w:sz w:val="20"/>
          <w:szCs w:val="20"/>
          <w:lang w:val="en-US"/>
        </w:rPr>
        <w:t xml:space="preserve">As </w:t>
      </w:r>
      <w:r w:rsidR="00A5253D" w:rsidRPr="003B7815">
        <w:rPr>
          <w:rFonts w:ascii="Times New Roman" w:hAnsi="Times New Roman" w:cs="Times New Roman"/>
          <w:color w:val="000000" w:themeColor="text1"/>
          <w:sz w:val="20"/>
          <w:szCs w:val="20"/>
          <w:lang w:val="en-US"/>
        </w:rPr>
        <w:t>claimed</w:t>
      </w:r>
      <w:r w:rsidR="00F70716" w:rsidRPr="003B7815">
        <w:rPr>
          <w:rFonts w:ascii="Times New Roman" w:hAnsi="Times New Roman" w:cs="Times New Roman"/>
          <w:color w:val="000000" w:themeColor="text1"/>
          <w:sz w:val="20"/>
          <w:szCs w:val="20"/>
          <w:lang w:val="en-US"/>
        </w:rPr>
        <w:t>, p</w:t>
      </w:r>
      <w:r w:rsidR="00BC7727" w:rsidRPr="003B7815">
        <w:rPr>
          <w:rFonts w:ascii="Times New Roman" w:hAnsi="Times New Roman" w:cs="Times New Roman"/>
          <w:color w:val="000000" w:themeColor="text1"/>
          <w:sz w:val="20"/>
          <w:szCs w:val="20"/>
          <w:lang w:val="en-US"/>
        </w:rPr>
        <w:t>ublic support</w:t>
      </w:r>
      <w:r w:rsidR="00620F02" w:rsidRPr="003B7815">
        <w:rPr>
          <w:rFonts w:ascii="Times New Roman" w:hAnsi="Times New Roman" w:cs="Times New Roman"/>
          <w:color w:val="000000" w:themeColor="text1"/>
          <w:sz w:val="20"/>
          <w:szCs w:val="20"/>
          <w:lang w:val="en-US"/>
        </w:rPr>
        <w:t xml:space="preserve"> strengthen</w:t>
      </w:r>
      <w:r w:rsidR="00BC7727" w:rsidRPr="003B7815">
        <w:rPr>
          <w:rFonts w:ascii="Times New Roman" w:hAnsi="Times New Roman" w:cs="Times New Roman"/>
          <w:color w:val="000000" w:themeColor="text1"/>
          <w:sz w:val="20"/>
          <w:szCs w:val="20"/>
          <w:lang w:val="en-US"/>
        </w:rPr>
        <w:t>s</w:t>
      </w:r>
      <w:r w:rsidR="00620F02" w:rsidRPr="003B7815">
        <w:rPr>
          <w:rFonts w:ascii="Times New Roman" w:hAnsi="Times New Roman" w:cs="Times New Roman"/>
          <w:color w:val="000000" w:themeColor="text1"/>
          <w:sz w:val="20"/>
          <w:szCs w:val="20"/>
          <w:lang w:val="en-US"/>
        </w:rPr>
        <w:t xml:space="preserve"> </w:t>
      </w:r>
      <w:r w:rsidR="00782C52" w:rsidRPr="003B7815">
        <w:rPr>
          <w:rFonts w:ascii="Times New Roman" w:hAnsi="Times New Roman" w:cs="Times New Roman"/>
          <w:color w:val="000000" w:themeColor="text1"/>
          <w:sz w:val="20"/>
          <w:szCs w:val="20"/>
          <w:lang w:val="en-US"/>
        </w:rPr>
        <w:t xml:space="preserve">the </w:t>
      </w:r>
      <w:r w:rsidR="00620F02" w:rsidRPr="003B7815">
        <w:rPr>
          <w:rFonts w:ascii="Times New Roman" w:hAnsi="Times New Roman" w:cs="Times New Roman"/>
          <w:i/>
          <w:color w:val="000000" w:themeColor="text1"/>
          <w:sz w:val="20"/>
          <w:szCs w:val="20"/>
          <w:lang w:val="en-US"/>
        </w:rPr>
        <w:t>de facto</w:t>
      </w:r>
      <w:r w:rsidR="00620F02" w:rsidRPr="003B7815">
        <w:rPr>
          <w:rFonts w:ascii="Times New Roman" w:hAnsi="Times New Roman" w:cs="Times New Roman"/>
          <w:color w:val="000000" w:themeColor="text1"/>
          <w:sz w:val="20"/>
          <w:szCs w:val="20"/>
          <w:lang w:val="en-US"/>
        </w:rPr>
        <w:t xml:space="preserve"> power of the </w:t>
      </w:r>
      <w:r w:rsidR="008D259F" w:rsidRPr="003B7815">
        <w:rPr>
          <w:rFonts w:ascii="Times New Roman" w:hAnsi="Times New Roman" w:cs="Times New Roman"/>
          <w:color w:val="000000" w:themeColor="text1"/>
          <w:sz w:val="20"/>
          <w:szCs w:val="20"/>
          <w:lang w:val="en-US"/>
        </w:rPr>
        <w:t xml:space="preserve">Constitutional Court and </w:t>
      </w:r>
      <w:r w:rsidR="001D5E83" w:rsidRPr="003B7815">
        <w:rPr>
          <w:rFonts w:ascii="Times New Roman" w:hAnsi="Times New Roman" w:cs="Times New Roman"/>
          <w:color w:val="000000" w:themeColor="text1"/>
          <w:sz w:val="20"/>
          <w:szCs w:val="20"/>
          <w:lang w:val="en-US"/>
        </w:rPr>
        <w:t xml:space="preserve">the </w:t>
      </w:r>
      <w:r w:rsidR="008D259F" w:rsidRPr="003B7815">
        <w:rPr>
          <w:rFonts w:ascii="Times New Roman" w:hAnsi="Times New Roman" w:cs="Times New Roman"/>
          <w:color w:val="000000" w:themeColor="text1"/>
          <w:sz w:val="20"/>
          <w:szCs w:val="20"/>
          <w:lang w:val="en-US"/>
        </w:rPr>
        <w:t xml:space="preserve">judicial </w:t>
      </w:r>
      <w:r w:rsidR="006B0F4F" w:rsidRPr="003B7815">
        <w:rPr>
          <w:rFonts w:ascii="Times New Roman" w:hAnsi="Times New Roman" w:cs="Times New Roman"/>
          <w:color w:val="000000" w:themeColor="text1"/>
          <w:sz w:val="20"/>
          <w:szCs w:val="20"/>
          <w:lang w:val="en-US"/>
        </w:rPr>
        <w:t xml:space="preserve">review </w:t>
      </w:r>
      <w:r w:rsidR="00D44CD8" w:rsidRPr="003B7815">
        <w:rPr>
          <w:rFonts w:ascii="Times New Roman" w:hAnsi="Times New Roman" w:cs="Times New Roman"/>
          <w:color w:val="000000" w:themeColor="text1"/>
          <w:sz w:val="20"/>
          <w:szCs w:val="20"/>
          <w:lang w:val="en-US"/>
        </w:rPr>
        <w:t>in the net of strategic interaction with other political players</w:t>
      </w:r>
      <w:r w:rsidR="00620F02" w:rsidRPr="003B7815">
        <w:rPr>
          <w:rFonts w:ascii="Times New Roman" w:hAnsi="Times New Roman" w:cs="Times New Roman"/>
          <w:color w:val="000000" w:themeColor="text1"/>
          <w:sz w:val="20"/>
          <w:szCs w:val="20"/>
          <w:lang w:val="en-US"/>
        </w:rPr>
        <w:t xml:space="preserve">. </w:t>
      </w:r>
      <w:r w:rsidR="00BD74D7" w:rsidRPr="003B7815">
        <w:rPr>
          <w:rFonts w:ascii="Times New Roman" w:hAnsi="Times New Roman" w:cs="Times New Roman"/>
          <w:color w:val="000000" w:themeColor="text1"/>
          <w:sz w:val="20"/>
          <w:szCs w:val="20"/>
          <w:lang w:val="en-US"/>
        </w:rPr>
        <w:t>Although judges are policy motivated, they are also likely to have institutional concern</w:t>
      </w:r>
      <w:r w:rsidR="00E53EEF" w:rsidRPr="003B7815">
        <w:rPr>
          <w:rFonts w:ascii="Times New Roman" w:hAnsi="Times New Roman" w:cs="Times New Roman"/>
          <w:color w:val="000000" w:themeColor="text1"/>
          <w:sz w:val="20"/>
          <w:szCs w:val="20"/>
          <w:lang w:val="en-US"/>
        </w:rPr>
        <w:t>s</w:t>
      </w:r>
      <w:r w:rsidR="00BD74D7" w:rsidRPr="003B7815">
        <w:rPr>
          <w:rFonts w:ascii="Times New Roman" w:hAnsi="Times New Roman" w:cs="Times New Roman"/>
          <w:color w:val="000000" w:themeColor="text1"/>
          <w:sz w:val="20"/>
          <w:szCs w:val="20"/>
          <w:lang w:val="en-US"/>
        </w:rPr>
        <w:t xml:space="preserve">. </w:t>
      </w:r>
      <w:r w:rsidR="00BB0A76" w:rsidRPr="003B7815">
        <w:rPr>
          <w:rFonts w:ascii="Times New Roman" w:hAnsi="Times New Roman" w:cs="Times New Roman"/>
          <w:color w:val="000000" w:themeColor="text1"/>
          <w:sz w:val="20"/>
          <w:szCs w:val="20"/>
          <w:lang w:val="en-US"/>
        </w:rPr>
        <w:t xml:space="preserve">Non-compliance with the judges’ decision </w:t>
      </w:r>
      <w:r w:rsidR="00467CCF" w:rsidRPr="003B7815">
        <w:rPr>
          <w:rFonts w:ascii="Times New Roman" w:hAnsi="Times New Roman" w:cs="Times New Roman"/>
          <w:color w:val="000000" w:themeColor="text1"/>
          <w:sz w:val="20"/>
          <w:szCs w:val="20"/>
          <w:lang w:val="en-US"/>
        </w:rPr>
        <w:t xml:space="preserve">by the legislature </w:t>
      </w:r>
      <w:r w:rsidR="00BB0A76" w:rsidRPr="003B7815">
        <w:rPr>
          <w:rFonts w:ascii="Times New Roman" w:hAnsi="Times New Roman" w:cs="Times New Roman"/>
          <w:color w:val="000000" w:themeColor="text1"/>
          <w:sz w:val="20"/>
          <w:szCs w:val="20"/>
          <w:lang w:val="en-US"/>
        </w:rPr>
        <w:t xml:space="preserve">is </w:t>
      </w:r>
      <w:r w:rsidR="006070D8" w:rsidRPr="003B7815">
        <w:rPr>
          <w:rFonts w:ascii="Times New Roman" w:hAnsi="Times New Roman" w:cs="Times New Roman"/>
          <w:color w:val="000000" w:themeColor="text1"/>
          <w:sz w:val="20"/>
          <w:szCs w:val="20"/>
          <w:lang w:val="en-US"/>
        </w:rPr>
        <w:t xml:space="preserve">possibly </w:t>
      </w:r>
      <w:r w:rsidR="00BB0A76" w:rsidRPr="003B7815">
        <w:rPr>
          <w:rFonts w:ascii="Times New Roman" w:hAnsi="Times New Roman" w:cs="Times New Roman"/>
          <w:color w:val="000000" w:themeColor="text1"/>
          <w:sz w:val="20"/>
          <w:szCs w:val="20"/>
          <w:lang w:val="en-US"/>
        </w:rPr>
        <w:t>costly for the Court</w:t>
      </w:r>
      <w:r w:rsidR="00A30629" w:rsidRPr="003B7815">
        <w:rPr>
          <w:rFonts w:ascii="Times New Roman" w:hAnsi="Times New Roman" w:cs="Times New Roman"/>
          <w:color w:val="000000" w:themeColor="text1"/>
          <w:sz w:val="20"/>
          <w:szCs w:val="20"/>
          <w:lang w:val="en-US"/>
        </w:rPr>
        <w:t>,</w:t>
      </w:r>
      <w:r w:rsidR="00BB0A76" w:rsidRPr="003B7815">
        <w:rPr>
          <w:rFonts w:ascii="Times New Roman" w:hAnsi="Times New Roman" w:cs="Times New Roman"/>
          <w:color w:val="000000" w:themeColor="text1"/>
          <w:sz w:val="20"/>
          <w:szCs w:val="20"/>
          <w:lang w:val="en-US"/>
        </w:rPr>
        <w:t xml:space="preserve"> since it undermines its authority </w:t>
      </w:r>
      <w:r w:rsidR="00B0521D" w:rsidRPr="003B7815">
        <w:rPr>
          <w:rFonts w:ascii="Times New Roman" w:hAnsi="Times New Roman" w:cs="Times New Roman"/>
          <w:color w:val="000000" w:themeColor="text1"/>
          <w:sz w:val="20"/>
          <w:szCs w:val="20"/>
          <w:lang w:val="en-US"/>
        </w:rPr>
        <w:t>by challenging its r</w:t>
      </w:r>
      <w:r w:rsidR="00467CCF" w:rsidRPr="003B7815">
        <w:rPr>
          <w:rFonts w:ascii="Times New Roman" w:hAnsi="Times New Roman" w:cs="Times New Roman"/>
          <w:color w:val="000000" w:themeColor="text1"/>
          <w:sz w:val="20"/>
          <w:szCs w:val="20"/>
          <w:lang w:val="en-US"/>
        </w:rPr>
        <w:t xml:space="preserve">ole in the policymaking. </w:t>
      </w:r>
      <w:r w:rsidR="003D39AA" w:rsidRPr="003B7815">
        <w:rPr>
          <w:rFonts w:ascii="Times New Roman" w:hAnsi="Times New Roman" w:cs="Times New Roman"/>
          <w:color w:val="000000" w:themeColor="text1"/>
          <w:sz w:val="20"/>
          <w:szCs w:val="20"/>
          <w:lang w:val="en-US"/>
        </w:rPr>
        <w:t xml:space="preserve">Consequently, a successful evasion of the Court’s ruling weakens its position </w:t>
      </w:r>
      <w:r w:rsidR="003D39AA" w:rsidRPr="003B7815">
        <w:rPr>
          <w:rFonts w:ascii="Times New Roman" w:hAnsi="Times New Roman" w:cs="Times New Roman"/>
          <w:i/>
          <w:color w:val="000000" w:themeColor="text1"/>
          <w:sz w:val="20"/>
          <w:szCs w:val="20"/>
          <w:lang w:val="en-US"/>
        </w:rPr>
        <w:t>vis-à-vis</w:t>
      </w:r>
      <w:r w:rsidR="003D39AA" w:rsidRPr="003B7815">
        <w:rPr>
          <w:rFonts w:ascii="Times New Roman" w:hAnsi="Times New Roman" w:cs="Times New Roman"/>
          <w:color w:val="000000" w:themeColor="text1"/>
          <w:sz w:val="20"/>
          <w:szCs w:val="20"/>
          <w:lang w:val="en-US"/>
        </w:rPr>
        <w:t xml:space="preserve"> other political bodies.</w:t>
      </w:r>
    </w:p>
    <w:p w:rsidR="00A26E41" w:rsidRPr="003B7815" w:rsidRDefault="00037C32"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Crucial in this setting is </w:t>
      </w:r>
      <w:r w:rsidR="00A30629" w:rsidRPr="003B7815">
        <w:rPr>
          <w:rFonts w:ascii="Times New Roman" w:hAnsi="Times New Roman" w:cs="Times New Roman"/>
          <w:color w:val="000000" w:themeColor="text1"/>
          <w:sz w:val="20"/>
          <w:szCs w:val="20"/>
          <w:lang w:val="en-US"/>
        </w:rPr>
        <w:t xml:space="preserve">the </w:t>
      </w:r>
      <w:r w:rsidR="003D39AA" w:rsidRPr="003B7815">
        <w:rPr>
          <w:rFonts w:ascii="Times New Roman" w:hAnsi="Times New Roman" w:cs="Times New Roman"/>
          <w:color w:val="000000" w:themeColor="text1"/>
          <w:sz w:val="20"/>
          <w:szCs w:val="20"/>
          <w:lang w:val="en-US"/>
        </w:rPr>
        <w:t xml:space="preserve">potential </w:t>
      </w:r>
      <w:r w:rsidR="003D39AA" w:rsidRPr="003B7815">
        <w:rPr>
          <w:rFonts w:ascii="Times New Roman" w:hAnsi="Times New Roman" w:cs="Times New Roman"/>
          <w:i/>
          <w:color w:val="000000" w:themeColor="text1"/>
          <w:sz w:val="20"/>
          <w:szCs w:val="20"/>
          <w:lang w:val="en-US"/>
        </w:rPr>
        <w:t xml:space="preserve">problem </w:t>
      </w:r>
      <w:r w:rsidR="004105ED" w:rsidRPr="003B7815">
        <w:rPr>
          <w:rFonts w:ascii="Times New Roman" w:hAnsi="Times New Roman" w:cs="Times New Roman"/>
          <w:i/>
          <w:color w:val="000000" w:themeColor="text1"/>
          <w:sz w:val="20"/>
          <w:szCs w:val="20"/>
          <w:lang w:val="en-US"/>
        </w:rPr>
        <w:t>of</w:t>
      </w:r>
      <w:r w:rsidR="003D39AA" w:rsidRPr="003B7815">
        <w:rPr>
          <w:rFonts w:ascii="Times New Roman" w:hAnsi="Times New Roman" w:cs="Times New Roman"/>
          <w:i/>
          <w:color w:val="000000" w:themeColor="text1"/>
          <w:sz w:val="20"/>
          <w:szCs w:val="20"/>
          <w:lang w:val="en-US"/>
        </w:rPr>
        <w:t xml:space="preserve"> compliance</w:t>
      </w:r>
      <w:r w:rsidR="003D39AA"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 xml:space="preserve">which </w:t>
      </w:r>
      <w:r w:rsidR="003D39AA" w:rsidRPr="003B7815">
        <w:rPr>
          <w:rFonts w:ascii="Times New Roman" w:hAnsi="Times New Roman" w:cs="Times New Roman"/>
          <w:color w:val="000000" w:themeColor="text1"/>
          <w:sz w:val="20"/>
          <w:szCs w:val="20"/>
          <w:lang w:val="en-US"/>
        </w:rPr>
        <w:t xml:space="preserve">emerges </w:t>
      </w:r>
      <w:r w:rsidRPr="003B7815">
        <w:rPr>
          <w:rFonts w:ascii="Times New Roman" w:hAnsi="Times New Roman" w:cs="Times New Roman"/>
          <w:color w:val="000000" w:themeColor="text1"/>
          <w:sz w:val="20"/>
          <w:szCs w:val="20"/>
          <w:lang w:val="en-US"/>
        </w:rPr>
        <w:t>due to</w:t>
      </w:r>
      <w:r w:rsidR="003D39AA" w:rsidRPr="003B7815">
        <w:rPr>
          <w:rFonts w:ascii="Times New Roman" w:hAnsi="Times New Roman" w:cs="Times New Roman"/>
          <w:color w:val="000000" w:themeColor="text1"/>
          <w:sz w:val="20"/>
          <w:szCs w:val="20"/>
          <w:lang w:val="en-US"/>
        </w:rPr>
        <w:t xml:space="preserve"> the </w:t>
      </w:r>
      <w:r w:rsidR="00A30629" w:rsidRPr="003B7815">
        <w:rPr>
          <w:rFonts w:ascii="Times New Roman" w:hAnsi="Times New Roman" w:cs="Times New Roman"/>
          <w:color w:val="000000" w:themeColor="text1"/>
          <w:sz w:val="20"/>
          <w:szCs w:val="20"/>
          <w:lang w:val="en-US"/>
        </w:rPr>
        <w:t xml:space="preserve">fact that the </w:t>
      </w:r>
      <w:r w:rsidR="003D39AA" w:rsidRPr="003B7815">
        <w:rPr>
          <w:rFonts w:ascii="Times New Roman" w:hAnsi="Times New Roman" w:cs="Times New Roman"/>
          <w:color w:val="000000" w:themeColor="text1"/>
          <w:sz w:val="20"/>
          <w:szCs w:val="20"/>
          <w:lang w:val="en-US"/>
        </w:rPr>
        <w:t>Court’s decisions are</w:t>
      </w:r>
      <w:r w:rsidR="002448F2" w:rsidRPr="003B7815">
        <w:rPr>
          <w:rFonts w:ascii="Times New Roman" w:hAnsi="Times New Roman" w:cs="Times New Roman"/>
          <w:color w:val="000000" w:themeColor="text1"/>
          <w:sz w:val="20"/>
          <w:szCs w:val="20"/>
          <w:lang w:val="en-US"/>
        </w:rPr>
        <w:t xml:space="preserve"> not self-enforcing</w:t>
      </w:r>
      <w:r w:rsidR="00054236" w:rsidRPr="003B7815">
        <w:rPr>
          <w:rFonts w:ascii="Times New Roman" w:hAnsi="Times New Roman" w:cs="Times New Roman"/>
          <w:color w:val="000000" w:themeColor="text1"/>
          <w:sz w:val="20"/>
          <w:szCs w:val="20"/>
          <w:lang w:val="en-US"/>
        </w:rPr>
        <w:t>. Implementation of</w:t>
      </w:r>
      <w:r w:rsidR="002448F2" w:rsidRPr="003B7815">
        <w:rPr>
          <w:rFonts w:ascii="Times New Roman" w:hAnsi="Times New Roman" w:cs="Times New Roman"/>
          <w:color w:val="000000" w:themeColor="text1"/>
          <w:sz w:val="20"/>
          <w:szCs w:val="20"/>
          <w:lang w:val="en-US"/>
        </w:rPr>
        <w:t xml:space="preserve"> </w:t>
      </w:r>
      <w:r w:rsidR="00A5253D" w:rsidRPr="003B7815">
        <w:rPr>
          <w:rFonts w:ascii="Times New Roman" w:hAnsi="Times New Roman" w:cs="Times New Roman"/>
          <w:color w:val="000000" w:themeColor="text1"/>
          <w:sz w:val="20"/>
          <w:szCs w:val="20"/>
          <w:lang w:val="en-US"/>
        </w:rPr>
        <w:t xml:space="preserve">the </w:t>
      </w:r>
      <w:r w:rsidR="002448F2" w:rsidRPr="003B7815">
        <w:rPr>
          <w:rFonts w:ascii="Times New Roman" w:hAnsi="Times New Roman" w:cs="Times New Roman"/>
          <w:color w:val="000000" w:themeColor="text1"/>
          <w:sz w:val="20"/>
          <w:szCs w:val="20"/>
          <w:lang w:val="en-US"/>
        </w:rPr>
        <w:t xml:space="preserve">Court’s ruling </w:t>
      </w:r>
      <w:r w:rsidR="007457CE" w:rsidRPr="003B7815">
        <w:rPr>
          <w:rFonts w:ascii="Times New Roman" w:hAnsi="Times New Roman" w:cs="Times New Roman"/>
          <w:color w:val="000000" w:themeColor="text1"/>
          <w:sz w:val="20"/>
          <w:szCs w:val="20"/>
          <w:lang w:val="en-US"/>
        </w:rPr>
        <w:t>involves</w:t>
      </w:r>
      <w:r w:rsidR="002448F2" w:rsidRPr="003B7815">
        <w:rPr>
          <w:rFonts w:ascii="Times New Roman" w:hAnsi="Times New Roman" w:cs="Times New Roman"/>
          <w:color w:val="000000" w:themeColor="text1"/>
          <w:sz w:val="20"/>
          <w:szCs w:val="20"/>
          <w:lang w:val="en-US"/>
        </w:rPr>
        <w:t xml:space="preserve"> the cooperation of other actors</w:t>
      </w:r>
      <w:r w:rsidR="007457CE" w:rsidRPr="003B7815">
        <w:rPr>
          <w:rFonts w:ascii="Times New Roman" w:hAnsi="Times New Roman" w:cs="Times New Roman"/>
          <w:color w:val="000000" w:themeColor="text1"/>
          <w:sz w:val="20"/>
          <w:szCs w:val="20"/>
          <w:lang w:val="en-US"/>
        </w:rPr>
        <w:t xml:space="preserve"> (especially legislators) who may not wish to comply with a certain decision of the Court. </w:t>
      </w:r>
      <w:r w:rsidR="00A5253D" w:rsidRPr="003B7815">
        <w:rPr>
          <w:rFonts w:ascii="Times New Roman" w:hAnsi="Times New Roman" w:cs="Times New Roman"/>
          <w:color w:val="000000" w:themeColor="text1"/>
          <w:sz w:val="20"/>
          <w:szCs w:val="20"/>
          <w:lang w:val="en-US"/>
        </w:rPr>
        <w:t>It</w:t>
      </w:r>
      <w:r w:rsidR="007457CE" w:rsidRPr="003B7815">
        <w:rPr>
          <w:rFonts w:ascii="Times New Roman" w:hAnsi="Times New Roman" w:cs="Times New Roman"/>
          <w:color w:val="000000" w:themeColor="text1"/>
          <w:sz w:val="20"/>
          <w:szCs w:val="20"/>
          <w:lang w:val="en-US"/>
        </w:rPr>
        <w:t xml:space="preserve"> </w:t>
      </w:r>
      <w:r w:rsidR="00620F02" w:rsidRPr="003B7815">
        <w:rPr>
          <w:rFonts w:ascii="Times New Roman" w:hAnsi="Times New Roman" w:cs="Times New Roman"/>
          <w:color w:val="000000" w:themeColor="text1"/>
          <w:sz w:val="20"/>
          <w:szCs w:val="20"/>
          <w:lang w:val="en-US"/>
        </w:rPr>
        <w:t xml:space="preserve">requires </w:t>
      </w:r>
      <w:r w:rsidR="00F4197C" w:rsidRPr="003B7815">
        <w:rPr>
          <w:rFonts w:ascii="Times New Roman" w:hAnsi="Times New Roman" w:cs="Times New Roman"/>
          <w:color w:val="000000" w:themeColor="text1"/>
          <w:sz w:val="20"/>
          <w:szCs w:val="20"/>
          <w:lang w:val="en-US"/>
        </w:rPr>
        <w:t xml:space="preserve">the </w:t>
      </w:r>
      <w:r w:rsidR="00620F02" w:rsidRPr="003B7815">
        <w:rPr>
          <w:rFonts w:ascii="Times New Roman" w:hAnsi="Times New Roman" w:cs="Times New Roman"/>
          <w:color w:val="000000" w:themeColor="text1"/>
          <w:sz w:val="20"/>
          <w:szCs w:val="20"/>
          <w:lang w:val="en-US"/>
        </w:rPr>
        <w:t>legislature to</w:t>
      </w:r>
      <w:r w:rsidR="00A5253D" w:rsidRPr="003B7815">
        <w:rPr>
          <w:rFonts w:ascii="Times New Roman" w:hAnsi="Times New Roman" w:cs="Times New Roman"/>
          <w:color w:val="000000" w:themeColor="text1"/>
          <w:sz w:val="20"/>
          <w:szCs w:val="20"/>
          <w:lang w:val="en-US"/>
        </w:rPr>
        <w:t xml:space="preserve"> act according</w:t>
      </w:r>
      <w:r w:rsidR="00EA2459" w:rsidRPr="003B7815">
        <w:rPr>
          <w:rFonts w:ascii="Times New Roman" w:hAnsi="Times New Roman" w:cs="Times New Roman"/>
          <w:color w:val="000000" w:themeColor="text1"/>
          <w:sz w:val="20"/>
          <w:szCs w:val="20"/>
          <w:lang w:val="en-US"/>
        </w:rPr>
        <w:t xml:space="preserve"> </w:t>
      </w:r>
      <w:r w:rsidR="007457CE" w:rsidRPr="003B7815">
        <w:rPr>
          <w:rFonts w:ascii="Times New Roman" w:hAnsi="Times New Roman" w:cs="Times New Roman"/>
          <w:color w:val="000000" w:themeColor="text1"/>
          <w:sz w:val="20"/>
          <w:szCs w:val="20"/>
          <w:lang w:val="en-US"/>
        </w:rPr>
        <w:t xml:space="preserve">to </w:t>
      </w:r>
      <w:r w:rsidR="00FC11C8" w:rsidRPr="003B7815">
        <w:rPr>
          <w:rFonts w:ascii="Times New Roman" w:hAnsi="Times New Roman" w:cs="Times New Roman"/>
          <w:color w:val="000000" w:themeColor="text1"/>
          <w:sz w:val="20"/>
          <w:szCs w:val="20"/>
          <w:lang w:val="en-US"/>
        </w:rPr>
        <w:t>the Court’s</w:t>
      </w:r>
      <w:r w:rsidR="007457CE" w:rsidRPr="003B7815">
        <w:rPr>
          <w:rFonts w:ascii="Times New Roman" w:hAnsi="Times New Roman" w:cs="Times New Roman"/>
          <w:color w:val="000000" w:themeColor="text1"/>
          <w:sz w:val="20"/>
          <w:szCs w:val="20"/>
          <w:lang w:val="en-US"/>
        </w:rPr>
        <w:t xml:space="preserve"> ruling </w:t>
      </w:r>
      <w:r w:rsidR="00EA2459" w:rsidRPr="003B7815">
        <w:rPr>
          <w:rFonts w:ascii="Times New Roman" w:hAnsi="Times New Roman" w:cs="Times New Roman"/>
          <w:color w:val="000000" w:themeColor="text1"/>
          <w:sz w:val="20"/>
          <w:szCs w:val="20"/>
          <w:lang w:val="en-US"/>
        </w:rPr>
        <w:t xml:space="preserve">and </w:t>
      </w:r>
      <w:r w:rsidR="00D04EA7" w:rsidRPr="003B7815">
        <w:rPr>
          <w:rFonts w:ascii="Times New Roman" w:hAnsi="Times New Roman" w:cs="Times New Roman"/>
          <w:color w:val="000000" w:themeColor="text1"/>
          <w:sz w:val="20"/>
          <w:szCs w:val="20"/>
          <w:lang w:val="en-US"/>
        </w:rPr>
        <w:t>revise</w:t>
      </w:r>
      <w:r w:rsidR="00620F02" w:rsidRPr="003B7815">
        <w:rPr>
          <w:rFonts w:ascii="Times New Roman" w:hAnsi="Times New Roman" w:cs="Times New Roman"/>
          <w:color w:val="000000" w:themeColor="text1"/>
          <w:sz w:val="20"/>
          <w:szCs w:val="20"/>
          <w:lang w:val="en-US"/>
        </w:rPr>
        <w:t xml:space="preserve"> </w:t>
      </w:r>
      <w:r w:rsidR="00E16F10" w:rsidRPr="003B7815">
        <w:rPr>
          <w:rFonts w:ascii="Times New Roman" w:hAnsi="Times New Roman" w:cs="Times New Roman"/>
          <w:color w:val="000000" w:themeColor="text1"/>
          <w:sz w:val="20"/>
          <w:szCs w:val="20"/>
          <w:lang w:val="en-US"/>
        </w:rPr>
        <w:t>t</w:t>
      </w:r>
      <w:r w:rsidR="00A30629" w:rsidRPr="003B7815">
        <w:rPr>
          <w:rFonts w:ascii="Times New Roman" w:hAnsi="Times New Roman" w:cs="Times New Roman"/>
          <w:color w:val="000000" w:themeColor="text1"/>
          <w:sz w:val="20"/>
          <w:szCs w:val="20"/>
          <w:lang w:val="en-US"/>
        </w:rPr>
        <w:t xml:space="preserve">hose </w:t>
      </w:r>
      <w:r w:rsidR="00620F02" w:rsidRPr="003B7815">
        <w:rPr>
          <w:rFonts w:ascii="Times New Roman" w:hAnsi="Times New Roman" w:cs="Times New Roman"/>
          <w:color w:val="000000" w:themeColor="text1"/>
          <w:sz w:val="20"/>
          <w:szCs w:val="20"/>
          <w:lang w:val="en-US"/>
        </w:rPr>
        <w:t xml:space="preserve">provisions </w:t>
      </w:r>
      <w:r w:rsidR="00782C52" w:rsidRPr="003B7815">
        <w:rPr>
          <w:rFonts w:ascii="Times New Roman" w:hAnsi="Times New Roman" w:cs="Times New Roman"/>
          <w:color w:val="000000" w:themeColor="text1"/>
          <w:sz w:val="20"/>
          <w:szCs w:val="20"/>
          <w:lang w:val="en-US"/>
        </w:rPr>
        <w:t xml:space="preserve">which were declared </w:t>
      </w:r>
      <w:r w:rsidR="00EA2459" w:rsidRPr="003B7815">
        <w:rPr>
          <w:rFonts w:ascii="Times New Roman" w:hAnsi="Times New Roman" w:cs="Times New Roman"/>
          <w:color w:val="000000" w:themeColor="text1"/>
          <w:sz w:val="20"/>
          <w:szCs w:val="20"/>
          <w:lang w:val="en-US"/>
        </w:rPr>
        <w:t>unconstitutional</w:t>
      </w:r>
      <w:r w:rsidR="00620F02" w:rsidRPr="003B7815">
        <w:rPr>
          <w:rFonts w:ascii="Times New Roman" w:hAnsi="Times New Roman" w:cs="Times New Roman"/>
          <w:color w:val="000000" w:themeColor="text1"/>
          <w:sz w:val="20"/>
          <w:szCs w:val="20"/>
          <w:lang w:val="en-US"/>
        </w:rPr>
        <w:t>.</w:t>
      </w:r>
      <w:r w:rsidR="005860D6" w:rsidRPr="003B7815">
        <w:rPr>
          <w:rFonts w:ascii="Times New Roman" w:hAnsi="Times New Roman" w:cs="Times New Roman"/>
          <w:color w:val="000000" w:themeColor="text1"/>
          <w:sz w:val="20"/>
          <w:szCs w:val="20"/>
          <w:lang w:val="en-US"/>
        </w:rPr>
        <w:t xml:space="preserve"> </w:t>
      </w:r>
      <w:r w:rsidR="00FC11C8" w:rsidRPr="003B7815">
        <w:rPr>
          <w:rFonts w:ascii="Times New Roman" w:hAnsi="Times New Roman" w:cs="Times New Roman"/>
          <w:color w:val="000000" w:themeColor="text1"/>
          <w:sz w:val="20"/>
          <w:szCs w:val="20"/>
          <w:lang w:val="en-US"/>
        </w:rPr>
        <w:t>T</w:t>
      </w:r>
      <w:r w:rsidR="00F57FFB" w:rsidRPr="003B7815">
        <w:rPr>
          <w:rFonts w:ascii="Times New Roman" w:hAnsi="Times New Roman" w:cs="Times New Roman"/>
          <w:color w:val="000000" w:themeColor="text1"/>
          <w:sz w:val="20"/>
          <w:szCs w:val="20"/>
          <w:lang w:val="en-US"/>
        </w:rPr>
        <w:t>he legislator</w:t>
      </w:r>
      <w:r w:rsidR="001D17ED" w:rsidRPr="003B7815">
        <w:rPr>
          <w:rFonts w:ascii="Times New Roman" w:hAnsi="Times New Roman" w:cs="Times New Roman"/>
          <w:color w:val="000000" w:themeColor="text1"/>
          <w:sz w:val="20"/>
          <w:szCs w:val="20"/>
          <w:lang w:val="en-US"/>
        </w:rPr>
        <w:t>s</w:t>
      </w:r>
      <w:r w:rsidR="00F57FFB" w:rsidRPr="003B7815">
        <w:rPr>
          <w:rFonts w:ascii="Times New Roman" w:hAnsi="Times New Roman" w:cs="Times New Roman"/>
          <w:color w:val="000000" w:themeColor="text1"/>
          <w:sz w:val="20"/>
          <w:szCs w:val="20"/>
          <w:lang w:val="en-US"/>
        </w:rPr>
        <w:t>’</w:t>
      </w:r>
      <w:r w:rsidR="001D17ED" w:rsidRPr="003B7815">
        <w:rPr>
          <w:rFonts w:ascii="Times New Roman" w:hAnsi="Times New Roman" w:cs="Times New Roman"/>
          <w:color w:val="000000" w:themeColor="text1"/>
          <w:sz w:val="20"/>
          <w:szCs w:val="20"/>
          <w:lang w:val="en-US"/>
        </w:rPr>
        <w:t xml:space="preserve"> incentives </w:t>
      </w:r>
      <w:r w:rsidR="00FC11C8" w:rsidRPr="003B7815">
        <w:rPr>
          <w:rFonts w:ascii="Times New Roman" w:hAnsi="Times New Roman" w:cs="Times New Roman"/>
          <w:color w:val="000000" w:themeColor="text1"/>
          <w:sz w:val="20"/>
          <w:szCs w:val="20"/>
          <w:lang w:val="en-US"/>
        </w:rPr>
        <w:t>in deciding how to respond to the Court’s decision are essential</w:t>
      </w:r>
      <w:r w:rsidR="00A26E41" w:rsidRPr="003B7815">
        <w:rPr>
          <w:rFonts w:ascii="Times New Roman" w:hAnsi="Times New Roman" w:cs="Times New Roman"/>
          <w:color w:val="000000" w:themeColor="text1"/>
          <w:sz w:val="20"/>
          <w:szCs w:val="20"/>
          <w:lang w:val="en-US"/>
        </w:rPr>
        <w:t xml:space="preserve">. </w:t>
      </w:r>
      <w:r w:rsidR="0037523F" w:rsidRPr="003B7815">
        <w:rPr>
          <w:rFonts w:ascii="Times New Roman" w:hAnsi="Times New Roman" w:cs="Times New Roman"/>
          <w:color w:val="000000" w:themeColor="text1"/>
          <w:sz w:val="20"/>
          <w:szCs w:val="20"/>
          <w:lang w:val="en-US"/>
        </w:rPr>
        <w:t>Without any pressure</w:t>
      </w:r>
      <w:r w:rsidR="001D17ED" w:rsidRPr="003B7815">
        <w:rPr>
          <w:rFonts w:ascii="Times New Roman" w:hAnsi="Times New Roman" w:cs="Times New Roman"/>
          <w:color w:val="000000" w:themeColor="text1"/>
          <w:sz w:val="20"/>
          <w:szCs w:val="20"/>
          <w:lang w:val="en-US"/>
        </w:rPr>
        <w:t xml:space="preserve"> to enforce the decision</w:t>
      </w:r>
      <w:r w:rsidR="0037523F" w:rsidRPr="003B7815">
        <w:rPr>
          <w:rFonts w:ascii="Times New Roman" w:hAnsi="Times New Roman" w:cs="Times New Roman"/>
          <w:color w:val="000000" w:themeColor="text1"/>
          <w:sz w:val="20"/>
          <w:szCs w:val="20"/>
          <w:lang w:val="en-US"/>
        </w:rPr>
        <w:t xml:space="preserve">, legislators are incentivized to act in an opportunistic fashion and evade the Court’s </w:t>
      </w:r>
      <w:r w:rsidR="001D17ED" w:rsidRPr="003B7815">
        <w:rPr>
          <w:rFonts w:ascii="Times New Roman" w:hAnsi="Times New Roman" w:cs="Times New Roman"/>
          <w:color w:val="000000" w:themeColor="text1"/>
          <w:sz w:val="20"/>
          <w:szCs w:val="20"/>
          <w:lang w:val="en-US"/>
        </w:rPr>
        <w:t>ruling</w:t>
      </w:r>
      <w:r w:rsidR="0037523F" w:rsidRPr="003B7815">
        <w:rPr>
          <w:rFonts w:ascii="Times New Roman" w:hAnsi="Times New Roman" w:cs="Times New Roman"/>
          <w:color w:val="000000" w:themeColor="text1"/>
          <w:sz w:val="20"/>
          <w:szCs w:val="20"/>
          <w:lang w:val="en-US"/>
        </w:rPr>
        <w:t>.</w:t>
      </w:r>
      <w:r w:rsidR="001A73A1" w:rsidRPr="003B7815">
        <w:rPr>
          <w:rFonts w:ascii="Times New Roman" w:hAnsi="Times New Roman" w:cs="Times New Roman"/>
          <w:color w:val="000000" w:themeColor="text1"/>
          <w:sz w:val="20"/>
          <w:szCs w:val="20"/>
          <w:lang w:val="en-US"/>
        </w:rPr>
        <w:t xml:space="preserve"> </w:t>
      </w:r>
      <w:r w:rsidR="008E4FBF" w:rsidRPr="003B7815">
        <w:rPr>
          <w:rFonts w:ascii="Times New Roman" w:hAnsi="Times New Roman" w:cs="Times New Roman"/>
          <w:color w:val="000000" w:themeColor="text1"/>
          <w:sz w:val="20"/>
          <w:szCs w:val="20"/>
          <w:lang w:val="en-US"/>
        </w:rPr>
        <w:t>It cannot be excluded that</w:t>
      </w:r>
      <w:r w:rsidR="00A30629" w:rsidRPr="003B7815">
        <w:rPr>
          <w:rFonts w:ascii="Times New Roman" w:hAnsi="Times New Roman" w:cs="Times New Roman"/>
          <w:color w:val="000000" w:themeColor="text1"/>
          <w:sz w:val="20"/>
          <w:szCs w:val="20"/>
          <w:lang w:val="en-US"/>
        </w:rPr>
        <w:t>,</w:t>
      </w:r>
      <w:r w:rsidR="008E4FBF" w:rsidRPr="003B7815">
        <w:rPr>
          <w:rFonts w:ascii="Times New Roman" w:hAnsi="Times New Roman" w:cs="Times New Roman"/>
          <w:color w:val="000000" w:themeColor="text1"/>
          <w:sz w:val="20"/>
          <w:szCs w:val="20"/>
          <w:lang w:val="en-US"/>
        </w:rPr>
        <w:t xml:space="preserve"> even if the law is annulled, legislators might be tempted to re-enact unconstitutional legislation and thus circumvent </w:t>
      </w:r>
      <w:r w:rsidR="00A30629" w:rsidRPr="003B7815">
        <w:rPr>
          <w:rFonts w:ascii="Times New Roman" w:hAnsi="Times New Roman" w:cs="Times New Roman"/>
          <w:color w:val="000000" w:themeColor="text1"/>
          <w:sz w:val="20"/>
          <w:szCs w:val="20"/>
          <w:lang w:val="en-US"/>
        </w:rPr>
        <w:t xml:space="preserve">the </w:t>
      </w:r>
      <w:r w:rsidR="008E4FBF" w:rsidRPr="003B7815">
        <w:rPr>
          <w:rFonts w:ascii="Times New Roman" w:hAnsi="Times New Roman" w:cs="Times New Roman"/>
          <w:color w:val="000000" w:themeColor="text1"/>
          <w:sz w:val="20"/>
          <w:szCs w:val="20"/>
          <w:lang w:val="en-US"/>
        </w:rPr>
        <w:t>Court’s decision (</w:t>
      </w:r>
      <w:proofErr w:type="spellStart"/>
      <w:r w:rsidR="008E4FBF" w:rsidRPr="003B7815">
        <w:rPr>
          <w:rFonts w:ascii="Times New Roman" w:hAnsi="Times New Roman" w:cs="Times New Roman"/>
          <w:color w:val="000000" w:themeColor="text1"/>
          <w:sz w:val="20"/>
          <w:szCs w:val="20"/>
          <w:lang w:val="en-US"/>
        </w:rPr>
        <w:t>Bossuyt</w:t>
      </w:r>
      <w:proofErr w:type="spellEnd"/>
      <w:r w:rsidR="00A30629" w:rsidRPr="003B7815">
        <w:rPr>
          <w:rFonts w:ascii="Times New Roman" w:hAnsi="Times New Roman" w:cs="Times New Roman"/>
          <w:color w:val="000000" w:themeColor="text1"/>
          <w:sz w:val="20"/>
          <w:szCs w:val="20"/>
          <w:lang w:val="en-US"/>
        </w:rPr>
        <w:t>,</w:t>
      </w:r>
      <w:r w:rsidR="008E4FBF" w:rsidRPr="003B7815">
        <w:rPr>
          <w:rFonts w:ascii="Times New Roman" w:hAnsi="Times New Roman" w:cs="Times New Roman"/>
          <w:color w:val="000000" w:themeColor="text1"/>
          <w:sz w:val="20"/>
          <w:szCs w:val="20"/>
          <w:lang w:val="en-US"/>
        </w:rPr>
        <w:t xml:space="preserve"> 2008). </w:t>
      </w:r>
      <w:r w:rsidR="00FC11C8" w:rsidRPr="003B7815">
        <w:rPr>
          <w:rFonts w:ascii="Times New Roman" w:hAnsi="Times New Roman" w:cs="Times New Roman"/>
          <w:color w:val="000000" w:themeColor="text1"/>
          <w:sz w:val="20"/>
          <w:szCs w:val="20"/>
          <w:lang w:val="en-US"/>
        </w:rPr>
        <w:t xml:space="preserve">As claimed by </w:t>
      </w:r>
      <w:proofErr w:type="spellStart"/>
      <w:r w:rsidR="00FC11C8" w:rsidRPr="003B7815">
        <w:rPr>
          <w:rFonts w:ascii="Times New Roman" w:hAnsi="Times New Roman" w:cs="Times New Roman"/>
          <w:color w:val="000000" w:themeColor="text1"/>
          <w:sz w:val="20"/>
          <w:szCs w:val="20"/>
          <w:lang w:val="en-US"/>
        </w:rPr>
        <w:t>Vanberg</w:t>
      </w:r>
      <w:proofErr w:type="spellEnd"/>
      <w:r w:rsidR="00FC11C8" w:rsidRPr="003B7815">
        <w:rPr>
          <w:rFonts w:ascii="Times New Roman" w:hAnsi="Times New Roman" w:cs="Times New Roman"/>
          <w:color w:val="000000" w:themeColor="text1"/>
          <w:sz w:val="20"/>
          <w:szCs w:val="20"/>
          <w:lang w:val="en-US"/>
        </w:rPr>
        <w:t xml:space="preserve"> (2005), a</w:t>
      </w:r>
      <w:r w:rsidR="001D17ED" w:rsidRPr="003B7815">
        <w:rPr>
          <w:rFonts w:ascii="Times New Roman" w:hAnsi="Times New Roman" w:cs="Times New Roman"/>
          <w:color w:val="000000" w:themeColor="text1"/>
          <w:sz w:val="20"/>
          <w:szCs w:val="20"/>
          <w:lang w:val="en-US"/>
        </w:rPr>
        <w:t xml:space="preserve"> key</w:t>
      </w:r>
      <w:r w:rsidR="001A73A1" w:rsidRPr="003B7815">
        <w:rPr>
          <w:rFonts w:ascii="Times New Roman" w:hAnsi="Times New Roman" w:cs="Times New Roman"/>
          <w:color w:val="000000" w:themeColor="text1"/>
          <w:sz w:val="20"/>
          <w:szCs w:val="20"/>
          <w:lang w:val="en-US"/>
        </w:rPr>
        <w:t xml:space="preserve"> mechanism that creates pressure for legislators is the possibility of </w:t>
      </w:r>
      <w:r w:rsidR="00A30629" w:rsidRPr="003B7815">
        <w:rPr>
          <w:rFonts w:ascii="Times New Roman" w:hAnsi="Times New Roman" w:cs="Times New Roman"/>
          <w:color w:val="000000" w:themeColor="text1"/>
          <w:sz w:val="20"/>
          <w:szCs w:val="20"/>
          <w:lang w:val="en-US"/>
        </w:rPr>
        <w:t xml:space="preserve">a </w:t>
      </w:r>
      <w:r w:rsidR="001A73A1" w:rsidRPr="003B7815">
        <w:rPr>
          <w:rFonts w:ascii="Times New Roman" w:hAnsi="Times New Roman" w:cs="Times New Roman"/>
          <w:color w:val="000000" w:themeColor="text1"/>
          <w:sz w:val="20"/>
          <w:szCs w:val="20"/>
          <w:lang w:val="en-US"/>
        </w:rPr>
        <w:t xml:space="preserve">negative </w:t>
      </w:r>
      <w:r w:rsidR="00A30629" w:rsidRPr="003B7815">
        <w:rPr>
          <w:rFonts w:ascii="Times New Roman" w:hAnsi="Times New Roman" w:cs="Times New Roman"/>
          <w:color w:val="000000" w:themeColor="text1"/>
          <w:sz w:val="20"/>
          <w:szCs w:val="20"/>
          <w:lang w:val="en-US"/>
        </w:rPr>
        <w:t xml:space="preserve">public </w:t>
      </w:r>
      <w:r w:rsidR="001A73A1" w:rsidRPr="003B7815">
        <w:rPr>
          <w:rFonts w:ascii="Times New Roman" w:hAnsi="Times New Roman" w:cs="Times New Roman"/>
          <w:color w:val="000000" w:themeColor="text1"/>
          <w:sz w:val="20"/>
          <w:szCs w:val="20"/>
          <w:lang w:val="en-US"/>
        </w:rPr>
        <w:t xml:space="preserve">backlash in </w:t>
      </w:r>
      <w:r w:rsidR="00A30629" w:rsidRPr="003B7815">
        <w:rPr>
          <w:rFonts w:ascii="Times New Roman" w:hAnsi="Times New Roman" w:cs="Times New Roman"/>
          <w:color w:val="000000" w:themeColor="text1"/>
          <w:sz w:val="20"/>
          <w:szCs w:val="20"/>
          <w:lang w:val="en-US"/>
        </w:rPr>
        <w:t xml:space="preserve">the event </w:t>
      </w:r>
      <w:r w:rsidR="001A73A1" w:rsidRPr="003B7815">
        <w:rPr>
          <w:rFonts w:ascii="Times New Roman" w:hAnsi="Times New Roman" w:cs="Times New Roman"/>
          <w:color w:val="000000" w:themeColor="text1"/>
          <w:sz w:val="20"/>
          <w:szCs w:val="20"/>
          <w:lang w:val="en-US"/>
        </w:rPr>
        <w:t xml:space="preserve">of non-compliance with the judicial </w:t>
      </w:r>
      <w:r w:rsidR="00F25173" w:rsidRPr="003B7815">
        <w:rPr>
          <w:rFonts w:ascii="Times New Roman" w:hAnsi="Times New Roman" w:cs="Times New Roman"/>
          <w:color w:val="000000" w:themeColor="text1"/>
          <w:sz w:val="20"/>
          <w:szCs w:val="20"/>
          <w:lang w:val="en-US"/>
        </w:rPr>
        <w:t>decision</w:t>
      </w:r>
      <w:r w:rsidR="001A73A1" w:rsidRPr="003B7815">
        <w:rPr>
          <w:rFonts w:ascii="Times New Roman" w:hAnsi="Times New Roman" w:cs="Times New Roman"/>
          <w:color w:val="000000" w:themeColor="text1"/>
          <w:sz w:val="20"/>
          <w:szCs w:val="20"/>
          <w:lang w:val="en-US"/>
        </w:rPr>
        <w:t xml:space="preserve">. </w:t>
      </w:r>
      <w:r w:rsidR="00FC11C8" w:rsidRPr="003B7815">
        <w:rPr>
          <w:rFonts w:ascii="Times New Roman" w:hAnsi="Times New Roman" w:cs="Times New Roman"/>
          <w:color w:val="000000" w:themeColor="text1"/>
          <w:sz w:val="20"/>
          <w:szCs w:val="20"/>
          <w:lang w:val="en-US"/>
        </w:rPr>
        <w:t>P</w:t>
      </w:r>
      <w:r w:rsidR="005860D6" w:rsidRPr="003B7815">
        <w:rPr>
          <w:rFonts w:ascii="Times New Roman" w:hAnsi="Times New Roman" w:cs="Times New Roman"/>
          <w:color w:val="000000" w:themeColor="text1"/>
          <w:sz w:val="20"/>
          <w:szCs w:val="20"/>
          <w:lang w:val="en-US"/>
        </w:rPr>
        <w:t xml:space="preserve">ublic support </w:t>
      </w:r>
      <w:r w:rsidR="00FC11C8" w:rsidRPr="003B7815">
        <w:rPr>
          <w:rFonts w:ascii="Times New Roman" w:hAnsi="Times New Roman" w:cs="Times New Roman"/>
          <w:color w:val="000000" w:themeColor="text1"/>
          <w:sz w:val="20"/>
          <w:szCs w:val="20"/>
          <w:lang w:val="en-US"/>
        </w:rPr>
        <w:t xml:space="preserve">for the Court or its specific ruling </w:t>
      </w:r>
      <w:r w:rsidR="00A26E41" w:rsidRPr="003B7815">
        <w:rPr>
          <w:rFonts w:ascii="Times New Roman" w:hAnsi="Times New Roman" w:cs="Times New Roman"/>
          <w:color w:val="000000" w:themeColor="text1"/>
          <w:sz w:val="20"/>
          <w:szCs w:val="20"/>
          <w:lang w:val="en-US"/>
        </w:rPr>
        <w:t xml:space="preserve">is </w:t>
      </w:r>
      <w:r w:rsidR="00FC11C8" w:rsidRPr="003B7815">
        <w:rPr>
          <w:rFonts w:ascii="Times New Roman" w:hAnsi="Times New Roman" w:cs="Times New Roman"/>
          <w:color w:val="000000" w:themeColor="text1"/>
          <w:sz w:val="20"/>
          <w:szCs w:val="20"/>
          <w:lang w:val="en-US"/>
        </w:rPr>
        <w:t xml:space="preserve">therefore </w:t>
      </w:r>
      <w:r w:rsidR="00A26E41" w:rsidRPr="003B7815">
        <w:rPr>
          <w:rFonts w:ascii="Times New Roman" w:hAnsi="Times New Roman" w:cs="Times New Roman"/>
          <w:color w:val="000000" w:themeColor="text1"/>
          <w:sz w:val="20"/>
          <w:szCs w:val="20"/>
          <w:lang w:val="en-US"/>
        </w:rPr>
        <w:t xml:space="preserve">perceived as </w:t>
      </w:r>
      <w:r w:rsidR="00947BE3" w:rsidRPr="003B7815">
        <w:rPr>
          <w:rFonts w:ascii="Times New Roman" w:hAnsi="Times New Roman" w:cs="Times New Roman"/>
          <w:color w:val="000000" w:themeColor="text1"/>
          <w:sz w:val="20"/>
          <w:szCs w:val="20"/>
          <w:lang w:val="en-US"/>
        </w:rPr>
        <w:t xml:space="preserve">an </w:t>
      </w:r>
      <w:r w:rsidR="00B13A3C" w:rsidRPr="003B7815">
        <w:rPr>
          <w:rFonts w:ascii="Times New Roman" w:hAnsi="Times New Roman" w:cs="Times New Roman"/>
          <w:i/>
          <w:color w:val="000000" w:themeColor="text1"/>
          <w:sz w:val="20"/>
          <w:szCs w:val="20"/>
          <w:lang w:val="en-US"/>
        </w:rPr>
        <w:t>enforcement mechanism</w:t>
      </w:r>
      <w:r w:rsidR="001A73A1" w:rsidRPr="003B7815">
        <w:rPr>
          <w:rFonts w:ascii="Times New Roman" w:hAnsi="Times New Roman" w:cs="Times New Roman"/>
          <w:color w:val="000000" w:themeColor="text1"/>
          <w:sz w:val="20"/>
          <w:szCs w:val="20"/>
          <w:lang w:val="en-US"/>
        </w:rPr>
        <w:t xml:space="preserve"> and a driving force</w:t>
      </w:r>
      <w:r w:rsidR="00B13A3C" w:rsidRPr="003B7815">
        <w:rPr>
          <w:rFonts w:ascii="Times New Roman" w:hAnsi="Times New Roman" w:cs="Times New Roman"/>
          <w:color w:val="000000" w:themeColor="text1"/>
          <w:sz w:val="20"/>
          <w:szCs w:val="20"/>
          <w:lang w:val="en-US"/>
        </w:rPr>
        <w:t xml:space="preserve"> for judicial </w:t>
      </w:r>
      <w:r w:rsidR="00633A52" w:rsidRPr="003B7815">
        <w:rPr>
          <w:rFonts w:ascii="Times New Roman" w:hAnsi="Times New Roman" w:cs="Times New Roman"/>
          <w:color w:val="000000" w:themeColor="text1"/>
          <w:sz w:val="20"/>
          <w:szCs w:val="20"/>
          <w:lang w:val="en-US"/>
        </w:rPr>
        <w:t>decision</w:t>
      </w:r>
      <w:r w:rsidR="00D33AB3" w:rsidRPr="003B7815">
        <w:rPr>
          <w:rFonts w:ascii="Times New Roman" w:hAnsi="Times New Roman" w:cs="Times New Roman"/>
          <w:color w:val="000000" w:themeColor="text1"/>
          <w:sz w:val="20"/>
          <w:szCs w:val="20"/>
          <w:lang w:val="en-US"/>
        </w:rPr>
        <w:t>s</w:t>
      </w:r>
      <w:r w:rsidR="001A73A1" w:rsidRPr="003B7815">
        <w:rPr>
          <w:rFonts w:ascii="Times New Roman" w:hAnsi="Times New Roman" w:cs="Times New Roman"/>
          <w:color w:val="000000" w:themeColor="text1"/>
          <w:sz w:val="20"/>
          <w:szCs w:val="20"/>
          <w:lang w:val="en-US"/>
        </w:rPr>
        <w:t xml:space="preserve"> to be implemented</w:t>
      </w:r>
      <w:r w:rsidR="00B13A3C" w:rsidRPr="003B7815">
        <w:rPr>
          <w:rFonts w:ascii="Times New Roman" w:hAnsi="Times New Roman" w:cs="Times New Roman"/>
          <w:color w:val="000000" w:themeColor="text1"/>
          <w:sz w:val="20"/>
          <w:szCs w:val="20"/>
          <w:lang w:val="en-US"/>
        </w:rPr>
        <w:t xml:space="preserve">. </w:t>
      </w:r>
      <w:r w:rsidR="001A73A1" w:rsidRPr="003B7815">
        <w:rPr>
          <w:rFonts w:ascii="Times New Roman" w:hAnsi="Times New Roman" w:cs="Times New Roman"/>
          <w:color w:val="000000" w:themeColor="text1"/>
          <w:sz w:val="20"/>
          <w:szCs w:val="20"/>
          <w:lang w:val="en-US"/>
        </w:rPr>
        <w:t xml:space="preserve">In a nutshell, fear of </w:t>
      </w:r>
      <w:r w:rsidR="001D5E83" w:rsidRPr="003B7815">
        <w:rPr>
          <w:rFonts w:ascii="Times New Roman" w:hAnsi="Times New Roman" w:cs="Times New Roman"/>
          <w:color w:val="000000" w:themeColor="text1"/>
          <w:sz w:val="20"/>
          <w:szCs w:val="20"/>
          <w:lang w:val="en-US"/>
        </w:rPr>
        <w:t xml:space="preserve">a </w:t>
      </w:r>
      <w:r w:rsidR="001A73A1" w:rsidRPr="003B7815">
        <w:rPr>
          <w:rFonts w:ascii="Times New Roman" w:hAnsi="Times New Roman" w:cs="Times New Roman"/>
          <w:color w:val="000000" w:themeColor="text1"/>
          <w:sz w:val="20"/>
          <w:szCs w:val="20"/>
          <w:lang w:val="en-US"/>
        </w:rPr>
        <w:t xml:space="preserve">potential negative electoral </w:t>
      </w:r>
      <w:r w:rsidR="001D17ED" w:rsidRPr="003B7815">
        <w:rPr>
          <w:rFonts w:ascii="Times New Roman" w:hAnsi="Times New Roman" w:cs="Times New Roman"/>
          <w:color w:val="000000" w:themeColor="text1"/>
          <w:sz w:val="20"/>
          <w:szCs w:val="20"/>
          <w:lang w:val="en-US"/>
        </w:rPr>
        <w:t>reaction</w:t>
      </w:r>
      <w:r w:rsidR="001A73A1" w:rsidRPr="003B7815">
        <w:rPr>
          <w:rFonts w:ascii="Times New Roman" w:hAnsi="Times New Roman" w:cs="Times New Roman"/>
          <w:color w:val="000000" w:themeColor="text1"/>
          <w:sz w:val="20"/>
          <w:szCs w:val="20"/>
          <w:lang w:val="en-US"/>
        </w:rPr>
        <w:t xml:space="preserve"> (</w:t>
      </w:r>
      <w:r w:rsidR="001D17ED" w:rsidRPr="003B7815">
        <w:rPr>
          <w:rFonts w:ascii="Times New Roman" w:hAnsi="Times New Roman" w:cs="Times New Roman"/>
          <w:color w:val="000000" w:themeColor="text1"/>
          <w:sz w:val="20"/>
          <w:szCs w:val="20"/>
          <w:lang w:val="en-US"/>
        </w:rPr>
        <w:t>i.e. reputation loss and</w:t>
      </w:r>
      <w:r w:rsidR="001A73A1" w:rsidRPr="003B7815">
        <w:rPr>
          <w:rFonts w:ascii="Times New Roman" w:hAnsi="Times New Roman" w:cs="Times New Roman"/>
          <w:color w:val="000000" w:themeColor="text1"/>
          <w:sz w:val="20"/>
          <w:szCs w:val="20"/>
          <w:lang w:val="en-US"/>
        </w:rPr>
        <w:t xml:space="preserve"> negative electoral consequence) incentivizes </w:t>
      </w:r>
      <w:r w:rsidR="001D5E83" w:rsidRPr="003B7815">
        <w:rPr>
          <w:rFonts w:ascii="Times New Roman" w:hAnsi="Times New Roman" w:cs="Times New Roman"/>
          <w:color w:val="000000" w:themeColor="text1"/>
          <w:sz w:val="20"/>
          <w:szCs w:val="20"/>
          <w:lang w:val="en-US"/>
        </w:rPr>
        <w:t xml:space="preserve">the </w:t>
      </w:r>
      <w:r w:rsidR="001A73A1" w:rsidRPr="003B7815">
        <w:rPr>
          <w:rFonts w:ascii="Times New Roman" w:hAnsi="Times New Roman" w:cs="Times New Roman"/>
          <w:color w:val="000000" w:themeColor="text1"/>
          <w:sz w:val="20"/>
          <w:szCs w:val="20"/>
          <w:lang w:val="en-US"/>
        </w:rPr>
        <w:t xml:space="preserve">legislature and </w:t>
      </w:r>
      <w:r w:rsidR="001D5E83" w:rsidRPr="003B7815">
        <w:rPr>
          <w:rFonts w:ascii="Times New Roman" w:hAnsi="Times New Roman" w:cs="Times New Roman"/>
          <w:color w:val="000000" w:themeColor="text1"/>
          <w:sz w:val="20"/>
          <w:szCs w:val="20"/>
          <w:lang w:val="en-US"/>
        </w:rPr>
        <w:lastRenderedPageBreak/>
        <w:t xml:space="preserve">the </w:t>
      </w:r>
      <w:r w:rsidR="001A73A1" w:rsidRPr="003B7815">
        <w:rPr>
          <w:rFonts w:ascii="Times New Roman" w:hAnsi="Times New Roman" w:cs="Times New Roman"/>
          <w:color w:val="000000" w:themeColor="text1"/>
          <w:sz w:val="20"/>
          <w:szCs w:val="20"/>
          <w:lang w:val="en-US"/>
        </w:rPr>
        <w:t xml:space="preserve">government to </w:t>
      </w:r>
      <w:r w:rsidR="001D17ED" w:rsidRPr="003B7815">
        <w:rPr>
          <w:rFonts w:ascii="Times New Roman" w:hAnsi="Times New Roman" w:cs="Times New Roman"/>
          <w:color w:val="000000" w:themeColor="text1"/>
          <w:sz w:val="20"/>
          <w:szCs w:val="20"/>
          <w:lang w:val="en-US"/>
        </w:rPr>
        <w:t>revise</w:t>
      </w:r>
      <w:r w:rsidR="001A73A1" w:rsidRPr="003B7815">
        <w:rPr>
          <w:rFonts w:ascii="Times New Roman" w:hAnsi="Times New Roman" w:cs="Times New Roman"/>
          <w:color w:val="000000" w:themeColor="text1"/>
          <w:sz w:val="20"/>
          <w:szCs w:val="20"/>
          <w:lang w:val="en-US"/>
        </w:rPr>
        <w:t xml:space="preserve"> the unconstitutional provisions or abstain from the re-introduction of unconstitutional law.</w:t>
      </w:r>
      <w:r w:rsidR="001A73A1" w:rsidRPr="003B7815">
        <w:rPr>
          <w:rStyle w:val="Znakapoznpodarou"/>
          <w:rFonts w:ascii="Times New Roman" w:hAnsi="Times New Roman" w:cs="Times New Roman"/>
          <w:color w:val="000000" w:themeColor="text1"/>
          <w:sz w:val="20"/>
          <w:szCs w:val="20"/>
          <w:lang w:val="en-US"/>
        </w:rPr>
        <w:footnoteReference w:id="36"/>
      </w:r>
    </w:p>
    <w:p w:rsidR="001A73A1" w:rsidRPr="003B7815" w:rsidRDefault="00705E61"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There are two types of public support the Constitutional Court</w:t>
      </w:r>
      <w:r w:rsidR="001D17ED" w:rsidRPr="003B7815">
        <w:rPr>
          <w:rFonts w:ascii="Times New Roman" w:hAnsi="Times New Roman" w:cs="Times New Roman"/>
          <w:color w:val="000000" w:themeColor="text1"/>
          <w:sz w:val="20"/>
          <w:szCs w:val="20"/>
          <w:lang w:val="en-US"/>
        </w:rPr>
        <w:t xml:space="preserve"> might enjoy</w:t>
      </w:r>
      <w:r w:rsidRPr="003B7815">
        <w:rPr>
          <w:rFonts w:ascii="Times New Roman" w:hAnsi="Times New Roman" w:cs="Times New Roman"/>
          <w:color w:val="000000" w:themeColor="text1"/>
          <w:sz w:val="20"/>
          <w:szCs w:val="20"/>
          <w:lang w:val="en-US"/>
        </w:rPr>
        <w:t xml:space="preserve">, </w:t>
      </w:r>
      <w:r w:rsidR="000E43A8" w:rsidRPr="003B7815">
        <w:rPr>
          <w:rFonts w:ascii="Times New Roman" w:hAnsi="Times New Roman" w:cs="Times New Roman"/>
          <w:color w:val="000000" w:themeColor="text1"/>
          <w:sz w:val="20"/>
          <w:szCs w:val="20"/>
          <w:lang w:val="en-US"/>
        </w:rPr>
        <w:t>namely</w:t>
      </w:r>
      <w:r w:rsidR="00D33AB3" w:rsidRPr="003B7815">
        <w:rPr>
          <w:rFonts w:ascii="Times New Roman" w:hAnsi="Times New Roman" w:cs="Times New Roman"/>
          <w:color w:val="000000" w:themeColor="text1"/>
          <w:sz w:val="20"/>
          <w:szCs w:val="20"/>
          <w:lang w:val="en-US"/>
        </w:rPr>
        <w:t>,</w:t>
      </w:r>
      <w:r w:rsidRPr="003B7815">
        <w:rPr>
          <w:rFonts w:ascii="Times New Roman" w:hAnsi="Times New Roman" w:cs="Times New Roman"/>
          <w:color w:val="000000" w:themeColor="text1"/>
          <w:sz w:val="20"/>
          <w:szCs w:val="20"/>
          <w:lang w:val="en-US"/>
        </w:rPr>
        <w:t xml:space="preserve"> specific and diffuse support.</w:t>
      </w:r>
      <w:r w:rsidR="00511BF4" w:rsidRPr="003B7815">
        <w:rPr>
          <w:rFonts w:ascii="Times New Roman" w:hAnsi="Times New Roman" w:cs="Times New Roman"/>
          <w:color w:val="000000" w:themeColor="text1"/>
          <w:sz w:val="20"/>
          <w:szCs w:val="20"/>
          <w:lang w:val="en-US"/>
        </w:rPr>
        <w:t xml:space="preserve"> </w:t>
      </w:r>
      <w:r w:rsidR="007156CC" w:rsidRPr="003B7815">
        <w:rPr>
          <w:rFonts w:ascii="Times New Roman" w:hAnsi="Times New Roman" w:cs="Times New Roman"/>
          <w:color w:val="000000" w:themeColor="text1"/>
          <w:sz w:val="20"/>
          <w:szCs w:val="20"/>
          <w:lang w:val="en-US"/>
        </w:rPr>
        <w:t>Specific support</w:t>
      </w:r>
      <w:r w:rsidR="001A73A1" w:rsidRPr="003B7815">
        <w:rPr>
          <w:rFonts w:ascii="Times New Roman" w:hAnsi="Times New Roman" w:cs="Times New Roman"/>
          <w:color w:val="000000" w:themeColor="text1"/>
          <w:sz w:val="20"/>
          <w:szCs w:val="20"/>
          <w:lang w:val="en-US"/>
        </w:rPr>
        <w:t xml:space="preserve"> refers to </w:t>
      </w:r>
      <w:r w:rsidR="00A23A4D" w:rsidRPr="003B7815">
        <w:rPr>
          <w:rFonts w:ascii="Times New Roman" w:hAnsi="Times New Roman" w:cs="Times New Roman"/>
          <w:color w:val="000000" w:themeColor="text1"/>
          <w:sz w:val="20"/>
          <w:szCs w:val="20"/>
          <w:lang w:val="en-US"/>
        </w:rPr>
        <w:t>a</w:t>
      </w:r>
      <w:r w:rsidR="001A73A1" w:rsidRPr="003B7815">
        <w:rPr>
          <w:rFonts w:ascii="Times New Roman" w:hAnsi="Times New Roman" w:cs="Times New Roman"/>
          <w:color w:val="000000" w:themeColor="text1"/>
          <w:sz w:val="20"/>
          <w:szCs w:val="20"/>
          <w:lang w:val="en-US"/>
        </w:rPr>
        <w:t xml:space="preserve"> particular </w:t>
      </w:r>
      <w:r w:rsidR="007156CC" w:rsidRPr="003B7815">
        <w:rPr>
          <w:rFonts w:ascii="Times New Roman" w:hAnsi="Times New Roman" w:cs="Times New Roman"/>
          <w:color w:val="000000" w:themeColor="text1"/>
          <w:sz w:val="20"/>
          <w:szCs w:val="20"/>
          <w:lang w:val="en-US"/>
        </w:rPr>
        <w:t>decision</w:t>
      </w:r>
      <w:r w:rsidR="001A73A1" w:rsidRPr="003B7815">
        <w:rPr>
          <w:rFonts w:ascii="Times New Roman" w:hAnsi="Times New Roman" w:cs="Times New Roman"/>
          <w:color w:val="000000" w:themeColor="text1"/>
          <w:sz w:val="20"/>
          <w:szCs w:val="20"/>
          <w:lang w:val="en-US"/>
        </w:rPr>
        <w:t xml:space="preserve"> of the Court, i.e. one does not </w:t>
      </w:r>
      <w:r w:rsidRPr="003B7815">
        <w:rPr>
          <w:rFonts w:ascii="Times New Roman" w:hAnsi="Times New Roman" w:cs="Times New Roman"/>
          <w:color w:val="000000" w:themeColor="text1"/>
          <w:sz w:val="20"/>
          <w:szCs w:val="20"/>
          <w:lang w:val="en-US"/>
        </w:rPr>
        <w:t>necessar</w:t>
      </w:r>
      <w:r w:rsidR="00E53EEF" w:rsidRPr="003B7815">
        <w:rPr>
          <w:rFonts w:ascii="Times New Roman" w:hAnsi="Times New Roman" w:cs="Times New Roman"/>
          <w:color w:val="000000" w:themeColor="text1"/>
          <w:sz w:val="20"/>
          <w:szCs w:val="20"/>
          <w:lang w:val="en-US"/>
        </w:rPr>
        <w:t>il</w:t>
      </w:r>
      <w:r w:rsidRPr="003B7815">
        <w:rPr>
          <w:rFonts w:ascii="Times New Roman" w:hAnsi="Times New Roman" w:cs="Times New Roman"/>
          <w:color w:val="000000" w:themeColor="text1"/>
          <w:sz w:val="20"/>
          <w:szCs w:val="20"/>
          <w:lang w:val="en-US"/>
        </w:rPr>
        <w:t xml:space="preserve">y </w:t>
      </w:r>
      <w:r w:rsidR="001A73A1" w:rsidRPr="003B7815">
        <w:rPr>
          <w:rFonts w:ascii="Times New Roman" w:hAnsi="Times New Roman" w:cs="Times New Roman"/>
          <w:color w:val="000000" w:themeColor="text1"/>
          <w:sz w:val="20"/>
          <w:szCs w:val="20"/>
          <w:lang w:val="en-US"/>
        </w:rPr>
        <w:t>support the Court as such</w:t>
      </w:r>
      <w:r w:rsidR="00D33AB3" w:rsidRPr="003B7815">
        <w:rPr>
          <w:rFonts w:ascii="Times New Roman" w:hAnsi="Times New Roman" w:cs="Times New Roman"/>
          <w:color w:val="000000" w:themeColor="text1"/>
          <w:sz w:val="20"/>
          <w:szCs w:val="20"/>
          <w:lang w:val="en-US"/>
        </w:rPr>
        <w:t>,</w:t>
      </w:r>
      <w:r w:rsidR="001A73A1" w:rsidRPr="003B7815">
        <w:rPr>
          <w:rFonts w:ascii="Times New Roman" w:hAnsi="Times New Roman" w:cs="Times New Roman"/>
          <w:color w:val="000000" w:themeColor="text1"/>
          <w:sz w:val="20"/>
          <w:szCs w:val="20"/>
          <w:lang w:val="en-US"/>
        </w:rPr>
        <w:t xml:space="preserve"> but is </w:t>
      </w:r>
      <w:r w:rsidR="001D17ED" w:rsidRPr="003B7815">
        <w:rPr>
          <w:rFonts w:ascii="Times New Roman" w:hAnsi="Times New Roman" w:cs="Times New Roman"/>
          <w:color w:val="000000" w:themeColor="text1"/>
          <w:sz w:val="20"/>
          <w:szCs w:val="20"/>
          <w:lang w:val="en-US"/>
        </w:rPr>
        <w:t xml:space="preserve">vastly </w:t>
      </w:r>
      <w:r w:rsidR="001A73A1" w:rsidRPr="003B7815">
        <w:rPr>
          <w:rFonts w:ascii="Times New Roman" w:hAnsi="Times New Roman" w:cs="Times New Roman"/>
          <w:color w:val="000000" w:themeColor="text1"/>
          <w:sz w:val="20"/>
          <w:szCs w:val="20"/>
          <w:lang w:val="en-US"/>
        </w:rPr>
        <w:t xml:space="preserve">interested in </w:t>
      </w:r>
      <w:r w:rsidRPr="003B7815">
        <w:rPr>
          <w:rFonts w:ascii="Times New Roman" w:hAnsi="Times New Roman" w:cs="Times New Roman"/>
          <w:color w:val="000000" w:themeColor="text1"/>
          <w:sz w:val="20"/>
          <w:szCs w:val="20"/>
          <w:lang w:val="en-US"/>
        </w:rPr>
        <w:t xml:space="preserve">its </w:t>
      </w:r>
      <w:r w:rsidR="007156CC" w:rsidRPr="003B7815">
        <w:rPr>
          <w:rFonts w:ascii="Times New Roman" w:hAnsi="Times New Roman" w:cs="Times New Roman"/>
          <w:color w:val="000000" w:themeColor="text1"/>
          <w:sz w:val="20"/>
          <w:szCs w:val="20"/>
          <w:lang w:val="en-US"/>
        </w:rPr>
        <w:t>particular</w:t>
      </w:r>
      <w:r w:rsidR="001A73A1" w:rsidRPr="003B7815">
        <w:rPr>
          <w:rFonts w:ascii="Times New Roman" w:hAnsi="Times New Roman" w:cs="Times New Roman"/>
          <w:color w:val="000000" w:themeColor="text1"/>
          <w:sz w:val="20"/>
          <w:szCs w:val="20"/>
          <w:lang w:val="en-US"/>
        </w:rPr>
        <w:t xml:space="preserve"> ruling</w:t>
      </w:r>
      <w:r w:rsidR="00CF5605" w:rsidRPr="003B7815">
        <w:rPr>
          <w:rFonts w:ascii="Times New Roman" w:hAnsi="Times New Roman" w:cs="Times New Roman"/>
          <w:color w:val="000000" w:themeColor="text1"/>
          <w:sz w:val="20"/>
          <w:szCs w:val="20"/>
          <w:lang w:val="en-US"/>
        </w:rPr>
        <w:t>s</w:t>
      </w:r>
      <w:r w:rsidR="001A73A1"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D</w:t>
      </w:r>
      <w:r w:rsidR="001A73A1" w:rsidRPr="003B7815">
        <w:rPr>
          <w:rFonts w:ascii="Times New Roman" w:hAnsi="Times New Roman" w:cs="Times New Roman"/>
          <w:color w:val="000000" w:themeColor="text1"/>
          <w:sz w:val="20"/>
          <w:szCs w:val="20"/>
          <w:lang w:val="en-US"/>
        </w:rPr>
        <w:t xml:space="preserve">iffuse support, in turn, </w:t>
      </w:r>
      <w:r w:rsidR="00E53EEF" w:rsidRPr="003B7815">
        <w:rPr>
          <w:rFonts w:ascii="Times New Roman" w:hAnsi="Times New Roman" w:cs="Times New Roman"/>
          <w:color w:val="000000" w:themeColor="text1"/>
          <w:sz w:val="20"/>
          <w:szCs w:val="20"/>
          <w:lang w:val="en-US"/>
        </w:rPr>
        <w:t xml:space="preserve">is </w:t>
      </w:r>
      <w:r w:rsidR="001A73A1" w:rsidRPr="003B7815">
        <w:rPr>
          <w:rFonts w:ascii="Times New Roman" w:hAnsi="Times New Roman" w:cs="Times New Roman"/>
          <w:color w:val="000000" w:themeColor="text1"/>
          <w:sz w:val="20"/>
          <w:szCs w:val="20"/>
          <w:lang w:val="en-US"/>
        </w:rPr>
        <w:t>associate</w:t>
      </w:r>
      <w:r w:rsidR="00E53EEF" w:rsidRPr="003B7815">
        <w:rPr>
          <w:rFonts w:ascii="Times New Roman" w:hAnsi="Times New Roman" w:cs="Times New Roman"/>
          <w:color w:val="000000" w:themeColor="text1"/>
          <w:sz w:val="20"/>
          <w:szCs w:val="20"/>
          <w:lang w:val="en-US"/>
        </w:rPr>
        <w:t>d</w:t>
      </w:r>
      <w:r w:rsidR="001A73A1" w:rsidRPr="003B7815">
        <w:rPr>
          <w:rFonts w:ascii="Times New Roman" w:hAnsi="Times New Roman" w:cs="Times New Roman"/>
          <w:color w:val="000000" w:themeColor="text1"/>
          <w:sz w:val="20"/>
          <w:szCs w:val="20"/>
          <w:lang w:val="en-US"/>
        </w:rPr>
        <w:t xml:space="preserve"> with </w:t>
      </w:r>
      <w:r w:rsidR="001D17ED" w:rsidRPr="003B7815">
        <w:rPr>
          <w:rFonts w:ascii="Times New Roman" w:hAnsi="Times New Roman" w:cs="Times New Roman"/>
          <w:color w:val="000000" w:themeColor="text1"/>
          <w:sz w:val="20"/>
          <w:szCs w:val="20"/>
          <w:lang w:val="en-US"/>
        </w:rPr>
        <w:t>common</w:t>
      </w:r>
      <w:r w:rsidR="001A73A1" w:rsidRPr="003B7815">
        <w:rPr>
          <w:rFonts w:ascii="Times New Roman" w:hAnsi="Times New Roman" w:cs="Times New Roman"/>
          <w:color w:val="000000" w:themeColor="text1"/>
          <w:sz w:val="20"/>
          <w:szCs w:val="20"/>
          <w:lang w:val="en-US"/>
        </w:rPr>
        <w:t xml:space="preserve"> support for the impartial Court as an institution. Diffuse support means therefore that one might not agree with </w:t>
      </w:r>
      <w:r w:rsidR="00A23A4D" w:rsidRPr="003B7815">
        <w:rPr>
          <w:rFonts w:ascii="Times New Roman" w:hAnsi="Times New Roman" w:cs="Times New Roman"/>
          <w:color w:val="000000" w:themeColor="text1"/>
          <w:sz w:val="20"/>
          <w:szCs w:val="20"/>
          <w:lang w:val="en-US"/>
        </w:rPr>
        <w:t xml:space="preserve">a </w:t>
      </w:r>
      <w:r w:rsidR="001A73A1" w:rsidRPr="003B7815">
        <w:rPr>
          <w:rFonts w:ascii="Times New Roman" w:hAnsi="Times New Roman" w:cs="Times New Roman"/>
          <w:color w:val="000000" w:themeColor="text1"/>
          <w:sz w:val="20"/>
          <w:szCs w:val="20"/>
          <w:lang w:val="en-US"/>
        </w:rPr>
        <w:t xml:space="preserve">specific ruling of the Court but </w:t>
      </w:r>
      <w:r w:rsidR="00A23A4D" w:rsidRPr="003B7815">
        <w:rPr>
          <w:rFonts w:ascii="Times New Roman" w:hAnsi="Times New Roman" w:cs="Times New Roman"/>
          <w:color w:val="000000" w:themeColor="text1"/>
          <w:sz w:val="20"/>
          <w:szCs w:val="20"/>
          <w:lang w:val="en-US"/>
        </w:rPr>
        <w:t xml:space="preserve">will </w:t>
      </w:r>
      <w:r w:rsidR="00CF5605" w:rsidRPr="003B7815">
        <w:rPr>
          <w:rFonts w:ascii="Times New Roman" w:hAnsi="Times New Roman" w:cs="Times New Roman"/>
          <w:color w:val="000000" w:themeColor="text1"/>
          <w:sz w:val="20"/>
          <w:szCs w:val="20"/>
          <w:lang w:val="en-US"/>
        </w:rPr>
        <w:t xml:space="preserve">still </w:t>
      </w:r>
      <w:r w:rsidR="001A73A1" w:rsidRPr="003B7815">
        <w:rPr>
          <w:rFonts w:ascii="Times New Roman" w:hAnsi="Times New Roman" w:cs="Times New Roman"/>
          <w:color w:val="000000" w:themeColor="text1"/>
          <w:sz w:val="20"/>
          <w:szCs w:val="20"/>
          <w:lang w:val="en-US"/>
        </w:rPr>
        <w:t xml:space="preserve">respect it as an </w:t>
      </w:r>
      <w:r w:rsidR="001D17ED" w:rsidRPr="003B7815">
        <w:rPr>
          <w:rFonts w:ascii="Times New Roman" w:hAnsi="Times New Roman" w:cs="Times New Roman"/>
          <w:color w:val="000000" w:themeColor="text1"/>
          <w:sz w:val="20"/>
          <w:szCs w:val="20"/>
          <w:lang w:val="en-US"/>
        </w:rPr>
        <w:t>independent</w:t>
      </w:r>
      <w:r w:rsidR="001A73A1" w:rsidRPr="003B7815">
        <w:rPr>
          <w:rFonts w:ascii="Times New Roman" w:hAnsi="Times New Roman" w:cs="Times New Roman"/>
          <w:color w:val="000000" w:themeColor="text1"/>
          <w:sz w:val="20"/>
          <w:szCs w:val="20"/>
          <w:lang w:val="en-US"/>
        </w:rPr>
        <w:t xml:space="preserve"> constitutional safeguard. According to </w:t>
      </w:r>
      <w:proofErr w:type="spellStart"/>
      <w:r w:rsidR="001A73A1" w:rsidRPr="003B7815">
        <w:rPr>
          <w:rFonts w:ascii="Times New Roman" w:hAnsi="Times New Roman" w:cs="Times New Roman"/>
          <w:color w:val="000000" w:themeColor="text1"/>
          <w:sz w:val="20"/>
          <w:szCs w:val="20"/>
          <w:lang w:val="en-US"/>
        </w:rPr>
        <w:t>Vanberg</w:t>
      </w:r>
      <w:proofErr w:type="spellEnd"/>
      <w:r w:rsidR="001A73A1" w:rsidRPr="003B7815">
        <w:rPr>
          <w:rFonts w:ascii="Times New Roman" w:hAnsi="Times New Roman" w:cs="Times New Roman"/>
          <w:color w:val="000000" w:themeColor="text1"/>
          <w:sz w:val="20"/>
          <w:szCs w:val="20"/>
          <w:lang w:val="en-US"/>
        </w:rPr>
        <w:t xml:space="preserve"> (2005), </w:t>
      </w:r>
      <w:r w:rsidR="00D33AB3" w:rsidRPr="003B7815">
        <w:rPr>
          <w:rFonts w:ascii="Times New Roman" w:hAnsi="Times New Roman" w:cs="Times New Roman"/>
          <w:color w:val="000000" w:themeColor="text1"/>
          <w:sz w:val="20"/>
          <w:szCs w:val="20"/>
          <w:lang w:val="en-US"/>
        </w:rPr>
        <w:t>in</w:t>
      </w:r>
      <w:r w:rsidR="001D17ED" w:rsidRPr="003B7815">
        <w:rPr>
          <w:rFonts w:ascii="Times New Roman" w:hAnsi="Times New Roman" w:cs="Times New Roman"/>
          <w:color w:val="000000" w:themeColor="text1"/>
          <w:sz w:val="20"/>
          <w:szCs w:val="20"/>
          <w:lang w:val="en-US"/>
        </w:rPr>
        <w:t xml:space="preserve"> time</w:t>
      </w:r>
      <w:r w:rsidR="00D33AB3" w:rsidRPr="003B7815">
        <w:rPr>
          <w:rFonts w:ascii="Times New Roman" w:hAnsi="Times New Roman" w:cs="Times New Roman"/>
          <w:color w:val="000000" w:themeColor="text1"/>
          <w:sz w:val="20"/>
          <w:szCs w:val="20"/>
          <w:lang w:val="en-US"/>
        </w:rPr>
        <w:t>,</w:t>
      </w:r>
      <w:r w:rsidR="001D17ED" w:rsidRPr="003B7815">
        <w:rPr>
          <w:rFonts w:ascii="Times New Roman" w:hAnsi="Times New Roman" w:cs="Times New Roman"/>
          <w:color w:val="000000" w:themeColor="text1"/>
          <w:sz w:val="20"/>
          <w:szCs w:val="20"/>
          <w:lang w:val="en-US"/>
        </w:rPr>
        <w:t xml:space="preserve"> </w:t>
      </w:r>
      <w:r w:rsidR="001A73A1" w:rsidRPr="003B7815">
        <w:rPr>
          <w:rFonts w:ascii="Times New Roman" w:hAnsi="Times New Roman" w:cs="Times New Roman"/>
          <w:color w:val="000000" w:themeColor="text1"/>
          <w:sz w:val="20"/>
          <w:szCs w:val="20"/>
          <w:lang w:val="en-US"/>
        </w:rPr>
        <w:t xml:space="preserve">specific support </w:t>
      </w:r>
      <w:r w:rsidR="001D17ED" w:rsidRPr="003B7815">
        <w:rPr>
          <w:rFonts w:ascii="Times New Roman" w:hAnsi="Times New Roman" w:cs="Times New Roman"/>
          <w:color w:val="000000" w:themeColor="text1"/>
          <w:sz w:val="20"/>
          <w:szCs w:val="20"/>
          <w:lang w:val="en-US"/>
        </w:rPr>
        <w:t>converts</w:t>
      </w:r>
      <w:r w:rsidR="001A73A1" w:rsidRPr="003B7815">
        <w:rPr>
          <w:rFonts w:ascii="Times New Roman" w:hAnsi="Times New Roman" w:cs="Times New Roman"/>
          <w:color w:val="000000" w:themeColor="text1"/>
          <w:sz w:val="20"/>
          <w:szCs w:val="20"/>
          <w:lang w:val="en-US"/>
        </w:rPr>
        <w:t xml:space="preserve"> into diffuse support for the Court as an institution.</w:t>
      </w:r>
      <w:r w:rsidR="001D17ED" w:rsidRPr="003B7815">
        <w:rPr>
          <w:rFonts w:ascii="Times New Roman" w:hAnsi="Times New Roman" w:cs="Times New Roman"/>
          <w:color w:val="000000" w:themeColor="text1"/>
          <w:sz w:val="20"/>
          <w:szCs w:val="20"/>
          <w:lang w:val="en-US"/>
        </w:rPr>
        <w:t xml:space="preserve"> </w:t>
      </w:r>
    </w:p>
    <w:p w:rsidR="00F82FFE" w:rsidRPr="003B7815" w:rsidRDefault="00F82FFE"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Based on this discussion</w:t>
      </w:r>
      <w:r w:rsidR="00FA3878" w:rsidRPr="003B7815">
        <w:rPr>
          <w:rFonts w:ascii="Times New Roman" w:hAnsi="Times New Roman" w:cs="Times New Roman"/>
          <w:color w:val="000000" w:themeColor="text1"/>
          <w:sz w:val="20"/>
          <w:szCs w:val="20"/>
          <w:lang w:val="en-US"/>
        </w:rPr>
        <w:t>,</w:t>
      </w:r>
      <w:r w:rsidRPr="003B7815">
        <w:rPr>
          <w:rFonts w:ascii="Times New Roman" w:hAnsi="Times New Roman" w:cs="Times New Roman"/>
          <w:color w:val="000000" w:themeColor="text1"/>
          <w:sz w:val="20"/>
          <w:szCs w:val="20"/>
          <w:lang w:val="en-US"/>
        </w:rPr>
        <w:t xml:space="preserve"> it is assumed therefore that the level of </w:t>
      </w:r>
      <w:r w:rsidR="001D17ED" w:rsidRPr="003B7815">
        <w:rPr>
          <w:rFonts w:ascii="Times New Roman" w:hAnsi="Times New Roman" w:cs="Times New Roman"/>
          <w:color w:val="000000" w:themeColor="text1"/>
          <w:sz w:val="20"/>
          <w:szCs w:val="20"/>
          <w:lang w:val="en-US"/>
        </w:rPr>
        <w:t xml:space="preserve">diffuse </w:t>
      </w:r>
      <w:r w:rsidRPr="003B7815">
        <w:rPr>
          <w:rFonts w:ascii="Times New Roman" w:hAnsi="Times New Roman" w:cs="Times New Roman"/>
          <w:color w:val="000000" w:themeColor="text1"/>
          <w:sz w:val="20"/>
          <w:szCs w:val="20"/>
          <w:lang w:val="en-US"/>
        </w:rPr>
        <w:t xml:space="preserve">public support the Court enjoys can be enhanced </w:t>
      </w:r>
      <w:r w:rsidR="001D17ED" w:rsidRPr="003B7815">
        <w:rPr>
          <w:rFonts w:ascii="Times New Roman" w:hAnsi="Times New Roman" w:cs="Times New Roman"/>
          <w:color w:val="000000" w:themeColor="text1"/>
          <w:sz w:val="20"/>
          <w:szCs w:val="20"/>
          <w:lang w:val="en-US"/>
        </w:rPr>
        <w:t>via</w:t>
      </w:r>
      <w:r w:rsidR="00A23A4D" w:rsidRPr="003B7815">
        <w:rPr>
          <w:rFonts w:ascii="Times New Roman" w:hAnsi="Times New Roman" w:cs="Times New Roman"/>
          <w:color w:val="000000" w:themeColor="text1"/>
          <w:sz w:val="20"/>
          <w:szCs w:val="20"/>
          <w:lang w:val="en-US"/>
        </w:rPr>
        <w:t xml:space="preserve"> </w:t>
      </w:r>
      <w:r w:rsidR="007156CC" w:rsidRPr="003B7815">
        <w:rPr>
          <w:rFonts w:ascii="Times New Roman" w:hAnsi="Times New Roman" w:cs="Times New Roman"/>
          <w:color w:val="000000" w:themeColor="text1"/>
          <w:sz w:val="20"/>
          <w:szCs w:val="20"/>
          <w:lang w:val="en-US"/>
        </w:rPr>
        <w:t xml:space="preserve">a </w:t>
      </w:r>
      <w:r w:rsidR="00A23A4D" w:rsidRPr="003B7815">
        <w:rPr>
          <w:rFonts w:ascii="Times New Roman" w:hAnsi="Times New Roman" w:cs="Times New Roman"/>
          <w:color w:val="000000" w:themeColor="text1"/>
          <w:sz w:val="20"/>
          <w:szCs w:val="20"/>
          <w:lang w:val="en-US"/>
        </w:rPr>
        <w:t>specific ruling</w:t>
      </w:r>
      <w:r w:rsidRPr="003B7815">
        <w:rPr>
          <w:rFonts w:ascii="Times New Roman" w:hAnsi="Times New Roman" w:cs="Times New Roman"/>
          <w:color w:val="000000" w:themeColor="text1"/>
          <w:sz w:val="20"/>
          <w:szCs w:val="20"/>
          <w:lang w:val="en-US"/>
        </w:rPr>
        <w:t xml:space="preserve"> which is in line with the public will. </w:t>
      </w:r>
      <w:r w:rsidR="00C92452" w:rsidRPr="003B7815">
        <w:rPr>
          <w:rFonts w:ascii="Times New Roman" w:hAnsi="Times New Roman" w:cs="Times New Roman"/>
          <w:color w:val="000000" w:themeColor="text1"/>
          <w:sz w:val="20"/>
          <w:szCs w:val="20"/>
          <w:lang w:val="en-US"/>
        </w:rPr>
        <w:t xml:space="preserve">According to Gibson and </w:t>
      </w:r>
      <w:proofErr w:type="spellStart"/>
      <w:r w:rsidR="00C92452" w:rsidRPr="003B7815">
        <w:rPr>
          <w:rFonts w:ascii="Times New Roman" w:hAnsi="Times New Roman" w:cs="Times New Roman"/>
          <w:color w:val="000000" w:themeColor="text1"/>
          <w:sz w:val="20"/>
          <w:szCs w:val="20"/>
          <w:lang w:val="en-US"/>
        </w:rPr>
        <w:t>Caldeira</w:t>
      </w:r>
      <w:proofErr w:type="spellEnd"/>
      <w:r w:rsidR="00C92452" w:rsidRPr="003B7815">
        <w:rPr>
          <w:rFonts w:ascii="Times New Roman" w:hAnsi="Times New Roman" w:cs="Times New Roman"/>
          <w:color w:val="000000" w:themeColor="text1"/>
          <w:sz w:val="20"/>
          <w:szCs w:val="20"/>
          <w:lang w:val="en-US"/>
        </w:rPr>
        <w:t xml:space="preserve"> (2003) and also </w:t>
      </w:r>
      <w:proofErr w:type="spellStart"/>
      <w:r w:rsidR="00C92452" w:rsidRPr="003B7815">
        <w:rPr>
          <w:rFonts w:ascii="Times New Roman" w:hAnsi="Times New Roman" w:cs="Times New Roman"/>
          <w:color w:val="000000" w:themeColor="text1"/>
          <w:sz w:val="20"/>
          <w:szCs w:val="20"/>
          <w:lang w:val="en-US"/>
        </w:rPr>
        <w:t>Raudla</w:t>
      </w:r>
      <w:proofErr w:type="spellEnd"/>
      <w:r w:rsidR="00C92452" w:rsidRPr="003B7815">
        <w:rPr>
          <w:rFonts w:ascii="Times New Roman" w:hAnsi="Times New Roman" w:cs="Times New Roman"/>
          <w:color w:val="000000" w:themeColor="text1"/>
          <w:sz w:val="20"/>
          <w:szCs w:val="20"/>
          <w:lang w:val="en-US"/>
        </w:rPr>
        <w:t xml:space="preserve"> (2010), </w:t>
      </w:r>
      <w:r w:rsidR="00425AD8" w:rsidRPr="003B7815">
        <w:rPr>
          <w:rFonts w:ascii="Times New Roman" w:hAnsi="Times New Roman" w:cs="Times New Roman"/>
          <w:color w:val="000000" w:themeColor="text1"/>
          <w:sz w:val="20"/>
          <w:szCs w:val="20"/>
          <w:lang w:val="en-US"/>
        </w:rPr>
        <w:t xml:space="preserve">the specific ruling in line with </w:t>
      </w:r>
      <w:r w:rsidR="00CF5605" w:rsidRPr="003B7815">
        <w:rPr>
          <w:rFonts w:ascii="Times New Roman" w:hAnsi="Times New Roman" w:cs="Times New Roman"/>
          <w:color w:val="000000" w:themeColor="text1"/>
          <w:sz w:val="20"/>
          <w:szCs w:val="20"/>
          <w:lang w:val="en-US"/>
        </w:rPr>
        <w:t xml:space="preserve">the </w:t>
      </w:r>
      <w:r w:rsidR="00425AD8" w:rsidRPr="003B7815">
        <w:rPr>
          <w:rFonts w:ascii="Times New Roman" w:hAnsi="Times New Roman" w:cs="Times New Roman"/>
          <w:color w:val="000000" w:themeColor="text1"/>
          <w:sz w:val="20"/>
          <w:szCs w:val="20"/>
          <w:lang w:val="en-US"/>
        </w:rPr>
        <w:t xml:space="preserve">public mood occurs </w:t>
      </w:r>
      <w:r w:rsidR="00E92F62" w:rsidRPr="003B7815">
        <w:rPr>
          <w:rFonts w:ascii="Times New Roman" w:hAnsi="Times New Roman" w:cs="Times New Roman"/>
          <w:color w:val="000000" w:themeColor="text1"/>
          <w:sz w:val="20"/>
          <w:szCs w:val="20"/>
          <w:lang w:val="en-US"/>
        </w:rPr>
        <w:t>in particular</w:t>
      </w:r>
      <w:r w:rsidR="00A1280D" w:rsidRPr="003B7815">
        <w:rPr>
          <w:rFonts w:ascii="Times New Roman" w:hAnsi="Times New Roman" w:cs="Times New Roman"/>
          <w:color w:val="000000" w:themeColor="text1"/>
          <w:sz w:val="20"/>
          <w:szCs w:val="20"/>
          <w:lang w:val="en-US"/>
        </w:rPr>
        <w:t xml:space="preserve"> shortly after the Court’s establishment</w:t>
      </w:r>
      <w:r w:rsidR="00425AD8" w:rsidRPr="003B7815">
        <w:rPr>
          <w:rFonts w:ascii="Times New Roman" w:hAnsi="Times New Roman" w:cs="Times New Roman"/>
          <w:color w:val="000000" w:themeColor="text1"/>
          <w:sz w:val="20"/>
          <w:szCs w:val="20"/>
          <w:lang w:val="en-US"/>
        </w:rPr>
        <w:t>.</w:t>
      </w:r>
      <w:r w:rsidR="006E60D0" w:rsidRPr="003B7815">
        <w:rPr>
          <w:rFonts w:ascii="Times New Roman" w:hAnsi="Times New Roman" w:cs="Times New Roman"/>
          <w:color w:val="000000" w:themeColor="text1"/>
          <w:sz w:val="20"/>
          <w:szCs w:val="20"/>
          <w:lang w:val="en-US"/>
        </w:rPr>
        <w:t xml:space="preserve"> </w:t>
      </w:r>
      <w:r w:rsidR="003860F6" w:rsidRPr="003B7815">
        <w:rPr>
          <w:rFonts w:ascii="Times New Roman" w:hAnsi="Times New Roman" w:cs="Times New Roman"/>
          <w:color w:val="000000" w:themeColor="text1"/>
          <w:sz w:val="20"/>
          <w:szCs w:val="20"/>
          <w:lang w:val="en-US"/>
        </w:rPr>
        <w:t xml:space="preserve">At the early stage, </w:t>
      </w:r>
      <w:r w:rsidR="006E60D0" w:rsidRPr="003B7815">
        <w:rPr>
          <w:rFonts w:ascii="Times New Roman" w:hAnsi="Times New Roman" w:cs="Times New Roman"/>
          <w:color w:val="000000" w:themeColor="text1"/>
          <w:sz w:val="20"/>
          <w:szCs w:val="20"/>
          <w:lang w:val="en-US"/>
        </w:rPr>
        <w:t xml:space="preserve">the new institution </w:t>
      </w:r>
      <w:r w:rsidR="007A62BC" w:rsidRPr="003B7815">
        <w:rPr>
          <w:rFonts w:ascii="Times New Roman" w:hAnsi="Times New Roman" w:cs="Times New Roman"/>
          <w:color w:val="000000" w:themeColor="text1"/>
          <w:sz w:val="20"/>
          <w:szCs w:val="20"/>
          <w:lang w:val="en-US"/>
        </w:rPr>
        <w:t>seeks</w:t>
      </w:r>
      <w:r w:rsidR="006E60D0" w:rsidRPr="003B7815">
        <w:rPr>
          <w:rFonts w:ascii="Times New Roman" w:hAnsi="Times New Roman" w:cs="Times New Roman"/>
          <w:color w:val="000000" w:themeColor="text1"/>
          <w:sz w:val="20"/>
          <w:szCs w:val="20"/>
          <w:lang w:val="en-US"/>
        </w:rPr>
        <w:t xml:space="preserve"> legitimacy</w:t>
      </w:r>
      <w:r w:rsidR="00615951" w:rsidRPr="003B7815">
        <w:rPr>
          <w:rFonts w:ascii="Times New Roman" w:hAnsi="Times New Roman" w:cs="Times New Roman"/>
          <w:color w:val="000000" w:themeColor="text1"/>
          <w:sz w:val="20"/>
          <w:szCs w:val="20"/>
          <w:lang w:val="en-US"/>
        </w:rPr>
        <w:t>, reputation</w:t>
      </w:r>
      <w:r w:rsidR="006E60D0" w:rsidRPr="003B7815">
        <w:rPr>
          <w:rFonts w:ascii="Times New Roman" w:hAnsi="Times New Roman" w:cs="Times New Roman"/>
          <w:color w:val="000000" w:themeColor="text1"/>
          <w:sz w:val="20"/>
          <w:szCs w:val="20"/>
          <w:lang w:val="en-US"/>
        </w:rPr>
        <w:t xml:space="preserve"> and recognition </w:t>
      </w:r>
      <w:r w:rsidR="006E60D0" w:rsidRPr="003B7815">
        <w:rPr>
          <w:rFonts w:ascii="Times New Roman" w:hAnsi="Times New Roman" w:cs="Times New Roman"/>
          <w:i/>
          <w:color w:val="000000" w:themeColor="text1"/>
          <w:sz w:val="20"/>
          <w:szCs w:val="20"/>
          <w:lang w:val="en-US"/>
        </w:rPr>
        <w:t>vis-à-vis</w:t>
      </w:r>
      <w:r w:rsidR="006E60D0" w:rsidRPr="003B7815">
        <w:rPr>
          <w:rFonts w:ascii="Times New Roman" w:hAnsi="Times New Roman" w:cs="Times New Roman"/>
          <w:color w:val="000000" w:themeColor="text1"/>
          <w:sz w:val="20"/>
          <w:szCs w:val="20"/>
          <w:lang w:val="en-US"/>
        </w:rPr>
        <w:t xml:space="preserve"> other institutional </w:t>
      </w:r>
      <w:r w:rsidR="001D17ED" w:rsidRPr="003B7815">
        <w:rPr>
          <w:rFonts w:ascii="Times New Roman" w:hAnsi="Times New Roman" w:cs="Times New Roman"/>
          <w:color w:val="000000" w:themeColor="text1"/>
          <w:sz w:val="20"/>
          <w:szCs w:val="20"/>
          <w:lang w:val="en-US"/>
        </w:rPr>
        <w:t xml:space="preserve">and </w:t>
      </w:r>
      <w:r w:rsidR="00180E26" w:rsidRPr="003B7815">
        <w:rPr>
          <w:rFonts w:ascii="Times New Roman" w:hAnsi="Times New Roman" w:cs="Times New Roman"/>
          <w:color w:val="000000" w:themeColor="text1"/>
          <w:sz w:val="20"/>
          <w:szCs w:val="20"/>
          <w:lang w:val="en-US"/>
        </w:rPr>
        <w:t>political</w:t>
      </w:r>
      <w:r w:rsidR="001D17ED" w:rsidRPr="003B7815">
        <w:rPr>
          <w:rFonts w:ascii="Times New Roman" w:hAnsi="Times New Roman" w:cs="Times New Roman"/>
          <w:color w:val="000000" w:themeColor="text1"/>
          <w:sz w:val="20"/>
          <w:szCs w:val="20"/>
          <w:lang w:val="en-US"/>
        </w:rPr>
        <w:t xml:space="preserve"> </w:t>
      </w:r>
      <w:r w:rsidR="006E60D0" w:rsidRPr="003B7815">
        <w:rPr>
          <w:rFonts w:ascii="Times New Roman" w:hAnsi="Times New Roman" w:cs="Times New Roman"/>
          <w:color w:val="000000" w:themeColor="text1"/>
          <w:sz w:val="20"/>
          <w:szCs w:val="20"/>
          <w:lang w:val="en-US"/>
        </w:rPr>
        <w:t>actors</w:t>
      </w:r>
      <w:r w:rsidR="00E92F62" w:rsidRPr="003B7815">
        <w:rPr>
          <w:rFonts w:ascii="Times New Roman" w:hAnsi="Times New Roman" w:cs="Times New Roman"/>
          <w:color w:val="000000" w:themeColor="text1"/>
          <w:sz w:val="20"/>
          <w:szCs w:val="20"/>
          <w:lang w:val="en-US"/>
        </w:rPr>
        <w:t xml:space="preserve"> by </w:t>
      </w:r>
      <w:r w:rsidR="001D17ED" w:rsidRPr="003B7815">
        <w:rPr>
          <w:rFonts w:ascii="Times New Roman" w:hAnsi="Times New Roman" w:cs="Times New Roman"/>
          <w:color w:val="000000" w:themeColor="text1"/>
          <w:sz w:val="20"/>
          <w:szCs w:val="20"/>
          <w:lang w:val="en-US"/>
        </w:rPr>
        <w:t>attracting</w:t>
      </w:r>
      <w:r w:rsidR="00E92F62" w:rsidRPr="003B7815">
        <w:rPr>
          <w:rFonts w:ascii="Times New Roman" w:hAnsi="Times New Roman" w:cs="Times New Roman"/>
          <w:color w:val="000000" w:themeColor="text1"/>
          <w:sz w:val="20"/>
          <w:szCs w:val="20"/>
          <w:lang w:val="en-US"/>
        </w:rPr>
        <w:t xml:space="preserve"> public support</w:t>
      </w:r>
      <w:r w:rsidR="00A1280D"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 xml:space="preserve">Similarly, </w:t>
      </w:r>
      <w:r w:rsidR="006E60D0" w:rsidRPr="003B7815">
        <w:rPr>
          <w:rFonts w:ascii="Times New Roman" w:hAnsi="Times New Roman" w:cs="Times New Roman"/>
          <w:color w:val="000000" w:themeColor="text1"/>
          <w:sz w:val="20"/>
          <w:szCs w:val="20"/>
          <w:lang w:val="en-US"/>
        </w:rPr>
        <w:t xml:space="preserve">when the Court </w:t>
      </w:r>
      <w:r w:rsidR="00180E26" w:rsidRPr="003B7815">
        <w:rPr>
          <w:rFonts w:ascii="Times New Roman" w:hAnsi="Times New Roman" w:cs="Times New Roman"/>
          <w:color w:val="000000" w:themeColor="text1"/>
          <w:sz w:val="20"/>
          <w:szCs w:val="20"/>
          <w:lang w:val="en-US"/>
        </w:rPr>
        <w:t xml:space="preserve">already </w:t>
      </w:r>
      <w:r w:rsidR="006E60D0" w:rsidRPr="003B7815">
        <w:rPr>
          <w:rFonts w:ascii="Times New Roman" w:hAnsi="Times New Roman" w:cs="Times New Roman"/>
          <w:color w:val="000000" w:themeColor="text1"/>
          <w:sz w:val="20"/>
          <w:szCs w:val="20"/>
          <w:lang w:val="en-US"/>
        </w:rPr>
        <w:t xml:space="preserve">enjoys diffuse </w:t>
      </w:r>
      <w:r w:rsidRPr="003B7815">
        <w:rPr>
          <w:rFonts w:ascii="Times New Roman" w:hAnsi="Times New Roman" w:cs="Times New Roman"/>
          <w:color w:val="000000" w:themeColor="text1"/>
          <w:sz w:val="20"/>
          <w:szCs w:val="20"/>
          <w:lang w:val="en-US"/>
        </w:rPr>
        <w:t xml:space="preserve">public support, </w:t>
      </w:r>
      <w:r w:rsidR="006E60D0" w:rsidRPr="003B7815">
        <w:rPr>
          <w:rFonts w:ascii="Times New Roman" w:hAnsi="Times New Roman" w:cs="Times New Roman"/>
          <w:color w:val="000000" w:themeColor="text1"/>
          <w:sz w:val="20"/>
          <w:szCs w:val="20"/>
          <w:lang w:val="en-US"/>
        </w:rPr>
        <w:t>the judges</w:t>
      </w:r>
      <w:r w:rsidRPr="003B7815">
        <w:rPr>
          <w:rFonts w:ascii="Times New Roman" w:hAnsi="Times New Roman" w:cs="Times New Roman"/>
          <w:color w:val="000000" w:themeColor="text1"/>
          <w:sz w:val="20"/>
          <w:szCs w:val="20"/>
          <w:lang w:val="en-US"/>
        </w:rPr>
        <w:t xml:space="preserve"> are aware that this valuable resource can </w:t>
      </w:r>
      <w:r w:rsidR="00D33AB3" w:rsidRPr="003B7815">
        <w:rPr>
          <w:rFonts w:ascii="Times New Roman" w:hAnsi="Times New Roman" w:cs="Times New Roman"/>
          <w:color w:val="000000" w:themeColor="text1"/>
          <w:sz w:val="20"/>
          <w:szCs w:val="20"/>
          <w:lang w:val="en-US"/>
        </w:rPr>
        <w:t xml:space="preserve">rapidly </w:t>
      </w:r>
      <w:r w:rsidRPr="003B7815">
        <w:rPr>
          <w:rFonts w:ascii="Times New Roman" w:hAnsi="Times New Roman" w:cs="Times New Roman"/>
          <w:color w:val="000000" w:themeColor="text1"/>
          <w:sz w:val="20"/>
          <w:szCs w:val="20"/>
          <w:lang w:val="en-US"/>
        </w:rPr>
        <w:t xml:space="preserve">be wasted if </w:t>
      </w:r>
      <w:r w:rsidR="001D17ED" w:rsidRPr="003B7815">
        <w:rPr>
          <w:rFonts w:ascii="Times New Roman" w:hAnsi="Times New Roman" w:cs="Times New Roman"/>
          <w:color w:val="000000" w:themeColor="text1"/>
          <w:sz w:val="20"/>
          <w:szCs w:val="20"/>
          <w:lang w:val="en-US"/>
        </w:rPr>
        <w:t>systematic</w:t>
      </w:r>
      <w:r w:rsidR="00A634D8" w:rsidRPr="003B7815">
        <w:rPr>
          <w:rFonts w:ascii="Times New Roman" w:hAnsi="Times New Roman" w:cs="Times New Roman"/>
          <w:color w:val="000000" w:themeColor="text1"/>
          <w:sz w:val="20"/>
          <w:szCs w:val="20"/>
          <w:lang w:val="en-US"/>
        </w:rPr>
        <w:t>ally</w:t>
      </w:r>
      <w:r w:rsidRPr="003B7815">
        <w:rPr>
          <w:rFonts w:ascii="Times New Roman" w:hAnsi="Times New Roman" w:cs="Times New Roman"/>
          <w:color w:val="000000" w:themeColor="text1"/>
          <w:sz w:val="20"/>
          <w:szCs w:val="20"/>
          <w:lang w:val="en-US"/>
        </w:rPr>
        <w:t xml:space="preserve"> unpopular </w:t>
      </w:r>
      <w:r w:rsidR="00554A94" w:rsidRPr="003B7815">
        <w:rPr>
          <w:rFonts w:ascii="Times New Roman" w:hAnsi="Times New Roman" w:cs="Times New Roman"/>
          <w:color w:val="000000" w:themeColor="text1"/>
          <w:sz w:val="20"/>
          <w:szCs w:val="20"/>
          <w:lang w:val="en-US"/>
        </w:rPr>
        <w:t xml:space="preserve">and unsatisfactory </w:t>
      </w:r>
      <w:r w:rsidRPr="003B7815">
        <w:rPr>
          <w:rFonts w:ascii="Times New Roman" w:hAnsi="Times New Roman" w:cs="Times New Roman"/>
          <w:color w:val="000000" w:themeColor="text1"/>
          <w:sz w:val="20"/>
          <w:szCs w:val="20"/>
          <w:lang w:val="en-US"/>
        </w:rPr>
        <w:t xml:space="preserve">decisions </w:t>
      </w:r>
      <w:r w:rsidR="005C1671" w:rsidRPr="003B7815">
        <w:rPr>
          <w:rFonts w:ascii="Times New Roman" w:hAnsi="Times New Roman" w:cs="Times New Roman"/>
          <w:color w:val="000000" w:themeColor="text1"/>
          <w:sz w:val="20"/>
          <w:szCs w:val="20"/>
          <w:lang w:val="en-US"/>
        </w:rPr>
        <w:t xml:space="preserve">against prevailing </w:t>
      </w:r>
      <w:r w:rsidR="001D17ED" w:rsidRPr="003B7815">
        <w:rPr>
          <w:rFonts w:ascii="Times New Roman" w:hAnsi="Times New Roman" w:cs="Times New Roman"/>
          <w:color w:val="000000" w:themeColor="text1"/>
          <w:sz w:val="20"/>
          <w:szCs w:val="20"/>
          <w:lang w:val="en-US"/>
        </w:rPr>
        <w:t xml:space="preserve">public </w:t>
      </w:r>
      <w:r w:rsidR="005C1671" w:rsidRPr="003B7815">
        <w:rPr>
          <w:rFonts w:ascii="Times New Roman" w:hAnsi="Times New Roman" w:cs="Times New Roman"/>
          <w:color w:val="000000" w:themeColor="text1"/>
          <w:sz w:val="20"/>
          <w:szCs w:val="20"/>
          <w:lang w:val="en-US"/>
        </w:rPr>
        <w:t xml:space="preserve">attitudes </w:t>
      </w:r>
      <w:r w:rsidRPr="003B7815">
        <w:rPr>
          <w:rFonts w:ascii="Times New Roman" w:hAnsi="Times New Roman" w:cs="Times New Roman"/>
          <w:color w:val="000000" w:themeColor="text1"/>
          <w:sz w:val="20"/>
          <w:szCs w:val="20"/>
          <w:lang w:val="en-US"/>
        </w:rPr>
        <w:t xml:space="preserve">are made. </w:t>
      </w:r>
      <w:r w:rsidR="00C1274D" w:rsidRPr="003B7815">
        <w:rPr>
          <w:rFonts w:ascii="Times New Roman" w:hAnsi="Times New Roman" w:cs="Times New Roman"/>
          <w:color w:val="000000" w:themeColor="text1"/>
          <w:sz w:val="20"/>
          <w:szCs w:val="20"/>
          <w:lang w:val="en-US"/>
        </w:rPr>
        <w:t>Overall</w:t>
      </w:r>
      <w:r w:rsidR="003B13E4" w:rsidRPr="003B7815">
        <w:rPr>
          <w:rFonts w:ascii="Times New Roman" w:hAnsi="Times New Roman" w:cs="Times New Roman"/>
          <w:color w:val="000000" w:themeColor="text1"/>
          <w:sz w:val="20"/>
          <w:szCs w:val="20"/>
          <w:lang w:val="en-US"/>
        </w:rPr>
        <w:t>, public opinion and preferences impose bou</w:t>
      </w:r>
      <w:r w:rsidR="005C1671" w:rsidRPr="003B7815">
        <w:rPr>
          <w:rFonts w:ascii="Times New Roman" w:hAnsi="Times New Roman" w:cs="Times New Roman"/>
          <w:color w:val="000000" w:themeColor="text1"/>
          <w:sz w:val="20"/>
          <w:szCs w:val="20"/>
          <w:lang w:val="en-US"/>
        </w:rPr>
        <w:t xml:space="preserve">ndaries on the Court’s actions and </w:t>
      </w:r>
      <w:r w:rsidRPr="003B7815">
        <w:rPr>
          <w:rFonts w:ascii="Times New Roman" w:hAnsi="Times New Roman" w:cs="Times New Roman"/>
          <w:color w:val="000000" w:themeColor="text1"/>
          <w:sz w:val="20"/>
          <w:szCs w:val="20"/>
          <w:lang w:val="en-US"/>
        </w:rPr>
        <w:t xml:space="preserve">can be understood </w:t>
      </w:r>
      <w:r w:rsidR="005C1671" w:rsidRPr="003B7815">
        <w:rPr>
          <w:rFonts w:ascii="Times New Roman" w:hAnsi="Times New Roman" w:cs="Times New Roman"/>
          <w:color w:val="000000" w:themeColor="text1"/>
          <w:sz w:val="20"/>
          <w:szCs w:val="20"/>
          <w:lang w:val="en-US"/>
        </w:rPr>
        <w:t>as driving forces</w:t>
      </w:r>
      <w:r w:rsidRPr="003B7815">
        <w:rPr>
          <w:rFonts w:ascii="Times New Roman" w:hAnsi="Times New Roman" w:cs="Times New Roman"/>
          <w:color w:val="000000" w:themeColor="text1"/>
          <w:sz w:val="20"/>
          <w:szCs w:val="20"/>
          <w:lang w:val="en-US"/>
        </w:rPr>
        <w:t xml:space="preserve"> of </w:t>
      </w:r>
      <w:r w:rsidR="00A23A4D" w:rsidRPr="003B7815">
        <w:rPr>
          <w:rFonts w:ascii="Times New Roman" w:hAnsi="Times New Roman" w:cs="Times New Roman"/>
          <w:color w:val="000000" w:themeColor="text1"/>
          <w:sz w:val="20"/>
          <w:szCs w:val="20"/>
          <w:lang w:val="en-US"/>
        </w:rPr>
        <w:t xml:space="preserve">the </w:t>
      </w:r>
      <w:r w:rsidRPr="003B7815">
        <w:rPr>
          <w:rFonts w:ascii="Times New Roman" w:hAnsi="Times New Roman" w:cs="Times New Roman"/>
          <w:color w:val="000000" w:themeColor="text1"/>
          <w:sz w:val="20"/>
          <w:szCs w:val="20"/>
          <w:lang w:val="en-US"/>
        </w:rPr>
        <w:t xml:space="preserve">judicial ruling. Empirical </w:t>
      </w:r>
      <w:r w:rsidR="00C92452" w:rsidRPr="003B7815">
        <w:rPr>
          <w:rFonts w:ascii="Times New Roman" w:hAnsi="Times New Roman" w:cs="Times New Roman"/>
          <w:color w:val="000000" w:themeColor="text1"/>
          <w:sz w:val="20"/>
          <w:szCs w:val="20"/>
          <w:lang w:val="en-US"/>
        </w:rPr>
        <w:t xml:space="preserve">and anecdotal </w:t>
      </w:r>
      <w:r w:rsidRPr="003B7815">
        <w:rPr>
          <w:rFonts w:ascii="Times New Roman" w:hAnsi="Times New Roman" w:cs="Times New Roman"/>
          <w:color w:val="000000" w:themeColor="text1"/>
          <w:sz w:val="20"/>
          <w:szCs w:val="20"/>
          <w:lang w:val="en-US"/>
        </w:rPr>
        <w:t>evidence that the Court</w:t>
      </w:r>
      <w:r w:rsidR="00C1274D" w:rsidRPr="003B7815">
        <w:rPr>
          <w:rFonts w:ascii="Times New Roman" w:hAnsi="Times New Roman" w:cs="Times New Roman"/>
          <w:color w:val="000000" w:themeColor="text1"/>
          <w:sz w:val="20"/>
          <w:szCs w:val="20"/>
          <w:lang w:val="en-US"/>
        </w:rPr>
        <w:t>s</w:t>
      </w:r>
      <w:r w:rsidRPr="003B7815">
        <w:rPr>
          <w:rFonts w:ascii="Times New Roman" w:hAnsi="Times New Roman" w:cs="Times New Roman"/>
          <w:color w:val="000000" w:themeColor="text1"/>
          <w:sz w:val="20"/>
          <w:szCs w:val="20"/>
          <w:lang w:val="en-US"/>
        </w:rPr>
        <w:t xml:space="preserve"> </w:t>
      </w:r>
      <w:r w:rsidR="00C1274D" w:rsidRPr="003B7815">
        <w:rPr>
          <w:rFonts w:ascii="Times New Roman" w:hAnsi="Times New Roman" w:cs="Times New Roman"/>
          <w:color w:val="000000" w:themeColor="text1"/>
          <w:sz w:val="20"/>
          <w:szCs w:val="20"/>
          <w:lang w:val="en-US"/>
        </w:rPr>
        <w:t>are</w:t>
      </w:r>
      <w:r w:rsidRPr="003B7815">
        <w:rPr>
          <w:rFonts w:ascii="Times New Roman" w:hAnsi="Times New Roman" w:cs="Times New Roman"/>
          <w:color w:val="000000" w:themeColor="text1"/>
          <w:sz w:val="20"/>
          <w:szCs w:val="20"/>
          <w:lang w:val="en-US"/>
        </w:rPr>
        <w:t xml:space="preserve"> </w:t>
      </w:r>
      <w:r w:rsidR="00D33AB3" w:rsidRPr="003B7815">
        <w:rPr>
          <w:rFonts w:ascii="Times New Roman" w:hAnsi="Times New Roman" w:cs="Times New Roman"/>
          <w:color w:val="000000" w:themeColor="text1"/>
          <w:sz w:val="20"/>
          <w:szCs w:val="20"/>
          <w:lang w:val="en-US"/>
        </w:rPr>
        <w:t xml:space="preserve">indeed </w:t>
      </w:r>
      <w:r w:rsidRPr="003B7815">
        <w:rPr>
          <w:rFonts w:ascii="Times New Roman" w:hAnsi="Times New Roman" w:cs="Times New Roman"/>
          <w:color w:val="000000" w:themeColor="text1"/>
          <w:sz w:val="20"/>
          <w:szCs w:val="20"/>
          <w:lang w:val="en-US"/>
        </w:rPr>
        <w:t xml:space="preserve">sensitive to </w:t>
      </w:r>
      <w:r w:rsidR="00C1274D" w:rsidRPr="003B7815">
        <w:rPr>
          <w:rFonts w:ascii="Times New Roman" w:hAnsi="Times New Roman" w:cs="Times New Roman"/>
          <w:color w:val="000000" w:themeColor="text1"/>
          <w:sz w:val="20"/>
          <w:szCs w:val="20"/>
          <w:lang w:val="en-US"/>
        </w:rPr>
        <w:t>prevalent</w:t>
      </w:r>
      <w:r w:rsidRPr="003B7815">
        <w:rPr>
          <w:rFonts w:ascii="Times New Roman" w:hAnsi="Times New Roman" w:cs="Times New Roman"/>
          <w:color w:val="000000" w:themeColor="text1"/>
          <w:sz w:val="20"/>
          <w:szCs w:val="20"/>
          <w:lang w:val="en-US"/>
        </w:rPr>
        <w:t xml:space="preserve"> public </w:t>
      </w:r>
      <w:r w:rsidR="00C1274D" w:rsidRPr="003B7815">
        <w:rPr>
          <w:rFonts w:ascii="Times New Roman" w:hAnsi="Times New Roman" w:cs="Times New Roman"/>
          <w:color w:val="000000" w:themeColor="text1"/>
          <w:sz w:val="20"/>
          <w:szCs w:val="20"/>
          <w:lang w:val="en-US"/>
        </w:rPr>
        <w:t>mood</w:t>
      </w:r>
      <w:r w:rsidR="009545F9" w:rsidRPr="003B7815">
        <w:rPr>
          <w:rFonts w:ascii="Times New Roman" w:hAnsi="Times New Roman" w:cs="Times New Roman"/>
          <w:color w:val="000000" w:themeColor="text1"/>
          <w:sz w:val="20"/>
          <w:szCs w:val="20"/>
          <w:lang w:val="en-US"/>
        </w:rPr>
        <w:t>s</w:t>
      </w:r>
      <w:r w:rsidRPr="003B7815">
        <w:rPr>
          <w:rFonts w:ascii="Times New Roman" w:hAnsi="Times New Roman" w:cs="Times New Roman"/>
          <w:color w:val="000000" w:themeColor="text1"/>
          <w:sz w:val="20"/>
          <w:szCs w:val="20"/>
          <w:lang w:val="en-US"/>
        </w:rPr>
        <w:t xml:space="preserve"> can be found, for instance, in </w:t>
      </w:r>
      <w:proofErr w:type="spellStart"/>
      <w:r w:rsidRPr="003B7815">
        <w:rPr>
          <w:rFonts w:ascii="Times New Roman" w:hAnsi="Times New Roman" w:cs="Times New Roman"/>
          <w:color w:val="000000" w:themeColor="text1"/>
          <w:sz w:val="20"/>
          <w:szCs w:val="20"/>
          <w:lang w:val="en-US"/>
        </w:rPr>
        <w:t>Mishler</w:t>
      </w:r>
      <w:proofErr w:type="spellEnd"/>
      <w:r w:rsidRPr="003B7815">
        <w:rPr>
          <w:rFonts w:ascii="Times New Roman" w:hAnsi="Times New Roman" w:cs="Times New Roman"/>
          <w:color w:val="000000" w:themeColor="text1"/>
          <w:sz w:val="20"/>
          <w:szCs w:val="20"/>
          <w:lang w:val="en-US"/>
        </w:rPr>
        <w:t xml:space="preserve"> and Sheehan (1993</w:t>
      </w:r>
      <w:r w:rsidR="00417CD5" w:rsidRPr="003B7815">
        <w:rPr>
          <w:rFonts w:ascii="Times New Roman" w:hAnsi="Times New Roman" w:cs="Times New Roman"/>
          <w:color w:val="000000" w:themeColor="text1"/>
          <w:sz w:val="20"/>
          <w:szCs w:val="20"/>
          <w:lang w:val="en-US"/>
        </w:rPr>
        <w:t>, 1994, 1996</w:t>
      </w:r>
      <w:r w:rsidRPr="003B7815">
        <w:rPr>
          <w:rFonts w:ascii="Times New Roman" w:hAnsi="Times New Roman" w:cs="Times New Roman"/>
          <w:color w:val="000000" w:themeColor="text1"/>
          <w:sz w:val="20"/>
          <w:szCs w:val="20"/>
          <w:lang w:val="en-US"/>
        </w:rPr>
        <w:t xml:space="preserve">), </w:t>
      </w:r>
      <w:r w:rsidR="00417CD5" w:rsidRPr="003B7815">
        <w:rPr>
          <w:rFonts w:ascii="Times New Roman" w:hAnsi="Times New Roman" w:cs="Times New Roman"/>
          <w:color w:val="000000" w:themeColor="text1"/>
          <w:sz w:val="20"/>
          <w:szCs w:val="20"/>
          <w:lang w:val="en-US"/>
        </w:rPr>
        <w:t xml:space="preserve">Link (1995), </w:t>
      </w:r>
      <w:proofErr w:type="spellStart"/>
      <w:r w:rsidR="00417CD5" w:rsidRPr="003B7815">
        <w:rPr>
          <w:rFonts w:ascii="Times New Roman" w:hAnsi="Times New Roman" w:cs="Times New Roman"/>
          <w:color w:val="000000" w:themeColor="text1"/>
          <w:sz w:val="20"/>
          <w:szCs w:val="20"/>
          <w:lang w:val="en-US"/>
        </w:rPr>
        <w:t>Stimpson</w:t>
      </w:r>
      <w:proofErr w:type="spellEnd"/>
      <w:r w:rsidR="00417CD5" w:rsidRPr="003B7815">
        <w:rPr>
          <w:rFonts w:ascii="Times New Roman" w:hAnsi="Times New Roman" w:cs="Times New Roman"/>
          <w:color w:val="000000" w:themeColor="text1"/>
          <w:sz w:val="20"/>
          <w:szCs w:val="20"/>
          <w:lang w:val="en-US"/>
        </w:rPr>
        <w:t xml:space="preserve"> et al. (1995), </w:t>
      </w:r>
      <w:proofErr w:type="spellStart"/>
      <w:r w:rsidR="00417CD5" w:rsidRPr="003B7815">
        <w:rPr>
          <w:rFonts w:ascii="Times New Roman" w:hAnsi="Times New Roman" w:cs="Times New Roman"/>
          <w:color w:val="000000" w:themeColor="text1"/>
          <w:sz w:val="20"/>
          <w:szCs w:val="20"/>
          <w:lang w:val="en-US"/>
        </w:rPr>
        <w:t>Flemming</w:t>
      </w:r>
      <w:proofErr w:type="spellEnd"/>
      <w:r w:rsidR="00417CD5" w:rsidRPr="003B7815">
        <w:rPr>
          <w:rFonts w:ascii="Times New Roman" w:hAnsi="Times New Roman" w:cs="Times New Roman"/>
          <w:color w:val="000000" w:themeColor="text1"/>
          <w:sz w:val="20"/>
          <w:szCs w:val="20"/>
          <w:lang w:val="en-US"/>
        </w:rPr>
        <w:t xml:space="preserve"> et al. (1997), </w:t>
      </w:r>
      <w:proofErr w:type="spellStart"/>
      <w:r w:rsidRPr="003B7815">
        <w:rPr>
          <w:rFonts w:ascii="Times New Roman" w:hAnsi="Times New Roman" w:cs="Times New Roman"/>
          <w:color w:val="000000" w:themeColor="text1"/>
          <w:sz w:val="20"/>
          <w:szCs w:val="20"/>
          <w:lang w:val="en-US"/>
        </w:rPr>
        <w:t>Dotan</w:t>
      </w:r>
      <w:proofErr w:type="spellEnd"/>
      <w:r w:rsidRPr="003B7815">
        <w:rPr>
          <w:rFonts w:ascii="Times New Roman" w:hAnsi="Times New Roman" w:cs="Times New Roman"/>
          <w:color w:val="000000" w:themeColor="text1"/>
          <w:sz w:val="20"/>
          <w:szCs w:val="20"/>
          <w:lang w:val="en-US"/>
        </w:rPr>
        <w:t xml:space="preserve"> (1998), </w:t>
      </w:r>
      <w:proofErr w:type="spellStart"/>
      <w:r w:rsidR="00B72717" w:rsidRPr="003B7815">
        <w:rPr>
          <w:rFonts w:ascii="Times New Roman" w:hAnsi="Times New Roman" w:cs="Times New Roman"/>
          <w:color w:val="000000" w:themeColor="text1"/>
          <w:sz w:val="20"/>
          <w:szCs w:val="20"/>
          <w:lang w:val="en-US"/>
        </w:rPr>
        <w:t>Volcansek</w:t>
      </w:r>
      <w:proofErr w:type="spellEnd"/>
      <w:r w:rsidR="00B72717" w:rsidRPr="003B7815">
        <w:rPr>
          <w:rFonts w:ascii="Times New Roman" w:hAnsi="Times New Roman" w:cs="Times New Roman"/>
          <w:color w:val="000000" w:themeColor="text1"/>
          <w:sz w:val="20"/>
          <w:szCs w:val="20"/>
          <w:lang w:val="en-US"/>
        </w:rPr>
        <w:t xml:space="preserve"> (2000), </w:t>
      </w:r>
      <w:r w:rsidRPr="003B7815">
        <w:rPr>
          <w:rFonts w:ascii="Times New Roman" w:hAnsi="Times New Roman" w:cs="Times New Roman"/>
          <w:color w:val="000000" w:themeColor="text1"/>
          <w:sz w:val="20"/>
          <w:szCs w:val="20"/>
          <w:lang w:val="en-US"/>
        </w:rPr>
        <w:t xml:space="preserve">McGuire and Stimson (2004), </w:t>
      </w:r>
      <w:proofErr w:type="spellStart"/>
      <w:r w:rsidR="00C92452" w:rsidRPr="003B7815">
        <w:rPr>
          <w:rFonts w:ascii="Times New Roman" w:hAnsi="Times New Roman" w:cs="Times New Roman"/>
          <w:color w:val="000000" w:themeColor="text1"/>
          <w:sz w:val="20"/>
          <w:szCs w:val="20"/>
          <w:lang w:val="en-US"/>
        </w:rPr>
        <w:t>Vanberg</w:t>
      </w:r>
      <w:proofErr w:type="spellEnd"/>
      <w:r w:rsidR="00C92452" w:rsidRPr="003B7815">
        <w:rPr>
          <w:rFonts w:ascii="Times New Roman" w:hAnsi="Times New Roman" w:cs="Times New Roman"/>
          <w:color w:val="000000" w:themeColor="text1"/>
          <w:sz w:val="20"/>
          <w:szCs w:val="20"/>
          <w:lang w:val="en-US"/>
        </w:rPr>
        <w:t xml:space="preserve"> (2005), </w:t>
      </w:r>
      <w:r w:rsidR="00417CD5" w:rsidRPr="003B7815">
        <w:rPr>
          <w:rFonts w:ascii="Times New Roman" w:hAnsi="Times New Roman" w:cs="Times New Roman"/>
          <w:color w:val="000000" w:themeColor="text1"/>
          <w:sz w:val="20"/>
          <w:szCs w:val="20"/>
          <w:lang w:val="en-US"/>
        </w:rPr>
        <w:t>Friedman (2005), Giles et al. (2008)</w:t>
      </w:r>
      <w:r w:rsidR="00A06B61" w:rsidRPr="003B7815">
        <w:rPr>
          <w:rFonts w:ascii="Times New Roman" w:hAnsi="Times New Roman" w:cs="Times New Roman"/>
          <w:color w:val="000000" w:themeColor="text1"/>
          <w:sz w:val="20"/>
          <w:szCs w:val="20"/>
          <w:lang w:val="en-US"/>
        </w:rPr>
        <w:t>, Posner (2008)</w:t>
      </w:r>
      <w:r w:rsidR="00203BBF" w:rsidRPr="003B7815">
        <w:rPr>
          <w:rFonts w:ascii="Times New Roman" w:hAnsi="Times New Roman" w:cs="Times New Roman"/>
          <w:color w:val="000000" w:themeColor="text1"/>
          <w:sz w:val="20"/>
          <w:szCs w:val="20"/>
          <w:lang w:val="en-US"/>
        </w:rPr>
        <w:t xml:space="preserve">, </w:t>
      </w:r>
      <w:proofErr w:type="spellStart"/>
      <w:r w:rsidR="00203BBF" w:rsidRPr="003B7815">
        <w:rPr>
          <w:rFonts w:ascii="Times New Roman" w:hAnsi="Times New Roman" w:cs="Times New Roman"/>
          <w:color w:val="000000" w:themeColor="text1"/>
          <w:sz w:val="20"/>
          <w:szCs w:val="20"/>
          <w:lang w:val="en-US"/>
        </w:rPr>
        <w:t>Ura</w:t>
      </w:r>
      <w:proofErr w:type="spellEnd"/>
      <w:r w:rsidR="00203BBF" w:rsidRPr="003B7815">
        <w:rPr>
          <w:rFonts w:ascii="Times New Roman" w:hAnsi="Times New Roman" w:cs="Times New Roman"/>
          <w:color w:val="000000" w:themeColor="text1"/>
          <w:sz w:val="20"/>
          <w:szCs w:val="20"/>
          <w:lang w:val="en-US"/>
        </w:rPr>
        <w:t xml:space="preserve"> and </w:t>
      </w:r>
      <w:proofErr w:type="spellStart"/>
      <w:r w:rsidR="00203BBF" w:rsidRPr="003B7815">
        <w:rPr>
          <w:rFonts w:ascii="Times New Roman" w:hAnsi="Times New Roman" w:cs="Times New Roman"/>
          <w:color w:val="000000" w:themeColor="text1"/>
          <w:sz w:val="20"/>
          <w:szCs w:val="20"/>
          <w:lang w:val="en-US"/>
        </w:rPr>
        <w:t>Wohlfarth</w:t>
      </w:r>
      <w:proofErr w:type="spellEnd"/>
      <w:r w:rsidR="00203BBF" w:rsidRPr="003B7815">
        <w:rPr>
          <w:rFonts w:ascii="Times New Roman" w:hAnsi="Times New Roman" w:cs="Times New Roman"/>
          <w:color w:val="000000" w:themeColor="text1"/>
          <w:sz w:val="20"/>
          <w:szCs w:val="20"/>
          <w:lang w:val="en-US"/>
        </w:rPr>
        <w:t>,</w:t>
      </w:r>
      <w:r w:rsidR="00A06B61" w:rsidRPr="003B7815">
        <w:rPr>
          <w:rFonts w:ascii="Times New Roman" w:hAnsi="Times New Roman" w:cs="Times New Roman"/>
          <w:color w:val="000000" w:themeColor="text1"/>
          <w:sz w:val="20"/>
          <w:szCs w:val="20"/>
          <w:lang w:val="en-US"/>
        </w:rPr>
        <w:t xml:space="preserve"> and</w:t>
      </w:r>
      <w:r w:rsidRPr="003B7815">
        <w:rPr>
          <w:rFonts w:ascii="Times New Roman" w:hAnsi="Times New Roman" w:cs="Times New Roman"/>
          <w:color w:val="000000" w:themeColor="text1"/>
          <w:sz w:val="20"/>
          <w:szCs w:val="20"/>
          <w:lang w:val="en-US"/>
        </w:rPr>
        <w:t xml:space="preserve"> </w:t>
      </w:r>
      <w:r w:rsidR="00203BBF" w:rsidRPr="003B7815">
        <w:rPr>
          <w:rFonts w:ascii="Times New Roman" w:hAnsi="Times New Roman" w:cs="Times New Roman"/>
          <w:color w:val="000000" w:themeColor="text1"/>
          <w:sz w:val="20"/>
          <w:szCs w:val="20"/>
          <w:lang w:val="en-US"/>
        </w:rPr>
        <w:t xml:space="preserve">also </w:t>
      </w:r>
      <w:r w:rsidRPr="003B7815">
        <w:rPr>
          <w:rFonts w:ascii="Times New Roman" w:hAnsi="Times New Roman" w:cs="Times New Roman"/>
          <w:color w:val="000000" w:themeColor="text1"/>
          <w:sz w:val="20"/>
          <w:szCs w:val="20"/>
          <w:lang w:val="en-US"/>
        </w:rPr>
        <w:t>Casillas et al. (2011).</w:t>
      </w:r>
    </w:p>
    <w:p w:rsidR="00CF5605" w:rsidRPr="003B7815" w:rsidRDefault="00814272"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Although most </w:t>
      </w:r>
      <w:r w:rsidR="001F0E30" w:rsidRPr="003B7815">
        <w:rPr>
          <w:rFonts w:ascii="Times New Roman" w:hAnsi="Times New Roman" w:cs="Times New Roman"/>
          <w:color w:val="000000" w:themeColor="text1"/>
          <w:sz w:val="20"/>
          <w:szCs w:val="20"/>
          <w:lang w:val="en-US"/>
        </w:rPr>
        <w:t xml:space="preserve">studies </w:t>
      </w:r>
      <w:r w:rsidR="00D33AB3" w:rsidRPr="003B7815">
        <w:rPr>
          <w:rFonts w:ascii="Times New Roman" w:hAnsi="Times New Roman" w:cs="Times New Roman"/>
          <w:color w:val="000000" w:themeColor="text1"/>
          <w:sz w:val="20"/>
          <w:szCs w:val="20"/>
          <w:lang w:val="en-US"/>
        </w:rPr>
        <w:t>use</w:t>
      </w:r>
      <w:r w:rsidR="001F0E30" w:rsidRPr="003B7815">
        <w:rPr>
          <w:rFonts w:ascii="Times New Roman" w:hAnsi="Times New Roman" w:cs="Times New Roman"/>
          <w:color w:val="000000" w:themeColor="text1"/>
          <w:sz w:val="20"/>
          <w:szCs w:val="20"/>
          <w:lang w:val="en-US"/>
        </w:rPr>
        <w:t xml:space="preserve"> </w:t>
      </w:r>
      <w:r w:rsidR="00FB25DD" w:rsidRPr="003B7815">
        <w:rPr>
          <w:rFonts w:ascii="Times New Roman" w:hAnsi="Times New Roman" w:cs="Times New Roman"/>
          <w:color w:val="000000" w:themeColor="text1"/>
          <w:sz w:val="20"/>
          <w:szCs w:val="20"/>
          <w:lang w:val="en-US"/>
        </w:rPr>
        <w:t xml:space="preserve">empirical </w:t>
      </w:r>
      <w:r w:rsidR="001F0E30" w:rsidRPr="003B7815">
        <w:rPr>
          <w:rFonts w:ascii="Times New Roman" w:hAnsi="Times New Roman" w:cs="Times New Roman"/>
          <w:color w:val="000000" w:themeColor="text1"/>
          <w:sz w:val="20"/>
          <w:szCs w:val="20"/>
          <w:lang w:val="en-US"/>
        </w:rPr>
        <w:t>evidence from the U.S. Supreme Court</w:t>
      </w:r>
      <w:r w:rsidR="00FB25DD" w:rsidRPr="003B7815">
        <w:rPr>
          <w:rStyle w:val="Znakapoznpodarou"/>
          <w:rFonts w:ascii="Times New Roman" w:hAnsi="Times New Roman" w:cs="Times New Roman"/>
          <w:color w:val="000000" w:themeColor="text1"/>
          <w:sz w:val="20"/>
          <w:szCs w:val="20"/>
          <w:lang w:val="en-US"/>
        </w:rPr>
        <w:footnoteReference w:id="37"/>
      </w:r>
      <w:r w:rsidR="001F0E30" w:rsidRPr="003B7815">
        <w:rPr>
          <w:rFonts w:ascii="Times New Roman" w:hAnsi="Times New Roman" w:cs="Times New Roman"/>
          <w:color w:val="000000" w:themeColor="text1"/>
          <w:sz w:val="20"/>
          <w:szCs w:val="20"/>
          <w:lang w:val="en-US"/>
        </w:rPr>
        <w:t xml:space="preserve">, </w:t>
      </w:r>
      <w:proofErr w:type="spellStart"/>
      <w:r w:rsidR="001F0E30" w:rsidRPr="003B7815">
        <w:rPr>
          <w:rFonts w:ascii="Times New Roman" w:hAnsi="Times New Roman" w:cs="Times New Roman"/>
          <w:color w:val="000000" w:themeColor="text1"/>
          <w:sz w:val="20"/>
          <w:szCs w:val="20"/>
          <w:lang w:val="en-US"/>
        </w:rPr>
        <w:t>Dotan</w:t>
      </w:r>
      <w:proofErr w:type="spellEnd"/>
      <w:r w:rsidR="001F0E30" w:rsidRPr="003B7815">
        <w:rPr>
          <w:rFonts w:ascii="Times New Roman" w:hAnsi="Times New Roman" w:cs="Times New Roman"/>
          <w:color w:val="000000" w:themeColor="text1"/>
          <w:sz w:val="20"/>
          <w:szCs w:val="20"/>
          <w:lang w:val="en-US"/>
        </w:rPr>
        <w:t xml:space="preserve"> (1998) </w:t>
      </w:r>
      <w:r w:rsidR="005220B7" w:rsidRPr="003B7815">
        <w:rPr>
          <w:rFonts w:ascii="Times New Roman" w:hAnsi="Times New Roman" w:cs="Times New Roman"/>
          <w:color w:val="000000" w:themeColor="text1"/>
          <w:sz w:val="20"/>
          <w:szCs w:val="20"/>
          <w:lang w:val="en-US"/>
        </w:rPr>
        <w:t>shows in an anecdotal fashion that the Israeli High Court of Justice often follow</w:t>
      </w:r>
      <w:r w:rsidR="007F0C39" w:rsidRPr="003B7815">
        <w:rPr>
          <w:rFonts w:ascii="Times New Roman" w:hAnsi="Times New Roman" w:cs="Times New Roman"/>
          <w:color w:val="000000" w:themeColor="text1"/>
          <w:sz w:val="20"/>
          <w:szCs w:val="20"/>
          <w:lang w:val="en-US"/>
        </w:rPr>
        <w:t>s</w:t>
      </w:r>
      <w:r w:rsidR="005220B7" w:rsidRPr="003B7815">
        <w:rPr>
          <w:rFonts w:ascii="Times New Roman" w:hAnsi="Times New Roman" w:cs="Times New Roman"/>
          <w:color w:val="000000" w:themeColor="text1"/>
          <w:sz w:val="20"/>
          <w:szCs w:val="20"/>
          <w:lang w:val="en-US"/>
        </w:rPr>
        <w:t xml:space="preserve"> the opinion of the majority of the electorate.</w:t>
      </w:r>
      <w:r w:rsidR="00001D5B" w:rsidRPr="003B7815">
        <w:rPr>
          <w:rFonts w:ascii="Times New Roman" w:hAnsi="Times New Roman" w:cs="Times New Roman"/>
          <w:color w:val="000000" w:themeColor="text1"/>
          <w:sz w:val="20"/>
          <w:szCs w:val="20"/>
          <w:lang w:val="en-US"/>
        </w:rPr>
        <w:t xml:space="preserve"> </w:t>
      </w:r>
      <w:r w:rsidR="007F0C39" w:rsidRPr="003B7815">
        <w:rPr>
          <w:rFonts w:ascii="Times New Roman" w:hAnsi="Times New Roman" w:cs="Times New Roman"/>
          <w:color w:val="000000" w:themeColor="text1"/>
          <w:sz w:val="20"/>
          <w:szCs w:val="20"/>
          <w:lang w:val="en-US"/>
        </w:rPr>
        <w:t xml:space="preserve">Those are especially pro-majoritarian decisions </w:t>
      </w:r>
      <w:r w:rsidR="000B11CB" w:rsidRPr="003B7815">
        <w:rPr>
          <w:rFonts w:ascii="Times New Roman" w:hAnsi="Times New Roman" w:cs="Times New Roman"/>
          <w:color w:val="000000" w:themeColor="text1"/>
          <w:sz w:val="20"/>
          <w:szCs w:val="20"/>
          <w:lang w:val="en-US"/>
        </w:rPr>
        <w:t>limiting</w:t>
      </w:r>
      <w:r w:rsidR="00D33AB3" w:rsidRPr="003B7815">
        <w:rPr>
          <w:rFonts w:ascii="Times New Roman" w:hAnsi="Times New Roman" w:cs="Times New Roman"/>
          <w:color w:val="000000" w:themeColor="text1"/>
          <w:sz w:val="20"/>
          <w:szCs w:val="20"/>
          <w:lang w:val="en-US"/>
        </w:rPr>
        <w:t xml:space="preserve"> </w:t>
      </w:r>
      <w:r w:rsidR="00431453" w:rsidRPr="003B7815">
        <w:rPr>
          <w:rFonts w:ascii="Times New Roman" w:hAnsi="Times New Roman" w:cs="Times New Roman"/>
          <w:color w:val="000000" w:themeColor="text1"/>
          <w:sz w:val="20"/>
          <w:szCs w:val="20"/>
          <w:lang w:val="en-US"/>
        </w:rPr>
        <w:t>Orthodox</w:t>
      </w:r>
      <w:r w:rsidR="000B11CB" w:rsidRPr="003B7815">
        <w:rPr>
          <w:rFonts w:ascii="Times New Roman" w:hAnsi="Times New Roman" w:cs="Times New Roman"/>
          <w:color w:val="000000" w:themeColor="text1"/>
          <w:sz w:val="20"/>
          <w:szCs w:val="20"/>
          <w:lang w:val="en-US"/>
        </w:rPr>
        <w:t xml:space="preserve"> Jewish law</w:t>
      </w:r>
      <w:r w:rsidR="00463BAC" w:rsidRPr="003B7815">
        <w:rPr>
          <w:rFonts w:ascii="Times New Roman" w:hAnsi="Times New Roman" w:cs="Times New Roman"/>
          <w:color w:val="000000" w:themeColor="text1"/>
          <w:sz w:val="20"/>
          <w:szCs w:val="20"/>
          <w:lang w:val="en-US"/>
        </w:rPr>
        <w:t xml:space="preserve">. </w:t>
      </w:r>
      <w:r w:rsidR="00BA51CB" w:rsidRPr="003B7815">
        <w:rPr>
          <w:rFonts w:ascii="Times New Roman" w:hAnsi="Times New Roman" w:cs="Times New Roman"/>
          <w:color w:val="000000" w:themeColor="text1"/>
          <w:sz w:val="20"/>
          <w:szCs w:val="20"/>
          <w:lang w:val="en-US"/>
        </w:rPr>
        <w:t>More</w:t>
      </w:r>
      <w:r w:rsidR="001F61BF" w:rsidRPr="003B7815">
        <w:rPr>
          <w:rFonts w:ascii="Times New Roman" w:hAnsi="Times New Roman" w:cs="Times New Roman"/>
          <w:color w:val="000000" w:themeColor="text1"/>
          <w:sz w:val="20"/>
          <w:szCs w:val="20"/>
          <w:lang w:val="en-US"/>
        </w:rPr>
        <w:t xml:space="preserve"> importantly</w:t>
      </w:r>
      <w:r w:rsidR="00D33AB3" w:rsidRPr="003B7815">
        <w:rPr>
          <w:rFonts w:ascii="Times New Roman" w:hAnsi="Times New Roman" w:cs="Times New Roman"/>
          <w:color w:val="000000" w:themeColor="text1"/>
          <w:sz w:val="20"/>
          <w:szCs w:val="20"/>
          <w:lang w:val="en-US"/>
        </w:rPr>
        <w:t>,</w:t>
      </w:r>
      <w:r w:rsidR="001F61BF" w:rsidRPr="003B7815">
        <w:rPr>
          <w:rFonts w:ascii="Times New Roman" w:hAnsi="Times New Roman" w:cs="Times New Roman"/>
          <w:color w:val="000000" w:themeColor="text1"/>
          <w:sz w:val="20"/>
          <w:szCs w:val="20"/>
          <w:lang w:val="en-US"/>
        </w:rPr>
        <w:t xml:space="preserve"> </w:t>
      </w:r>
      <w:proofErr w:type="spellStart"/>
      <w:r w:rsidR="001F61BF" w:rsidRPr="003B7815">
        <w:rPr>
          <w:rFonts w:ascii="Times New Roman" w:hAnsi="Times New Roman" w:cs="Times New Roman"/>
          <w:color w:val="000000" w:themeColor="text1"/>
          <w:sz w:val="20"/>
          <w:szCs w:val="20"/>
          <w:lang w:val="en-US"/>
        </w:rPr>
        <w:t>Volcansek</w:t>
      </w:r>
      <w:proofErr w:type="spellEnd"/>
      <w:r w:rsidR="001F61BF" w:rsidRPr="003B7815">
        <w:rPr>
          <w:rFonts w:ascii="Times New Roman" w:hAnsi="Times New Roman" w:cs="Times New Roman"/>
          <w:color w:val="000000" w:themeColor="text1"/>
          <w:sz w:val="20"/>
          <w:szCs w:val="20"/>
          <w:lang w:val="en-US"/>
        </w:rPr>
        <w:t xml:space="preserve"> (2000) and </w:t>
      </w:r>
      <w:proofErr w:type="spellStart"/>
      <w:r w:rsidR="001F61BF" w:rsidRPr="003B7815">
        <w:rPr>
          <w:rFonts w:ascii="Times New Roman" w:hAnsi="Times New Roman" w:cs="Times New Roman"/>
          <w:color w:val="000000" w:themeColor="text1"/>
          <w:sz w:val="20"/>
          <w:szCs w:val="20"/>
          <w:lang w:val="en-US"/>
        </w:rPr>
        <w:t>Vanberg</w:t>
      </w:r>
      <w:proofErr w:type="spellEnd"/>
      <w:r w:rsidR="00B05973" w:rsidRPr="003B7815">
        <w:rPr>
          <w:rFonts w:ascii="Times New Roman" w:hAnsi="Times New Roman" w:cs="Times New Roman"/>
          <w:color w:val="000000" w:themeColor="text1"/>
          <w:sz w:val="20"/>
          <w:szCs w:val="20"/>
          <w:lang w:val="en-US"/>
        </w:rPr>
        <w:t xml:space="preserve"> (2005) demonstrate that </w:t>
      </w:r>
      <w:proofErr w:type="spellStart"/>
      <w:r w:rsidR="00B05973" w:rsidRPr="003B7815">
        <w:rPr>
          <w:rFonts w:ascii="Times New Roman" w:hAnsi="Times New Roman" w:cs="Times New Roman"/>
          <w:color w:val="000000" w:themeColor="text1"/>
          <w:sz w:val="20"/>
          <w:szCs w:val="20"/>
          <w:lang w:val="en-US"/>
        </w:rPr>
        <w:t>Ke</w:t>
      </w:r>
      <w:r w:rsidR="001F61BF" w:rsidRPr="003B7815">
        <w:rPr>
          <w:rFonts w:ascii="Times New Roman" w:hAnsi="Times New Roman" w:cs="Times New Roman"/>
          <w:color w:val="000000" w:themeColor="text1"/>
          <w:sz w:val="20"/>
          <w:szCs w:val="20"/>
          <w:lang w:val="en-US"/>
        </w:rPr>
        <w:t>lsenian</w:t>
      </w:r>
      <w:proofErr w:type="spellEnd"/>
      <w:r w:rsidR="001F61BF" w:rsidRPr="003B7815">
        <w:rPr>
          <w:rFonts w:ascii="Times New Roman" w:hAnsi="Times New Roman" w:cs="Times New Roman"/>
          <w:color w:val="000000" w:themeColor="text1"/>
          <w:sz w:val="20"/>
          <w:szCs w:val="20"/>
          <w:lang w:val="en-US"/>
        </w:rPr>
        <w:t xml:space="preserve"> </w:t>
      </w:r>
      <w:r w:rsidR="00001D5B" w:rsidRPr="003B7815">
        <w:rPr>
          <w:rFonts w:ascii="Times New Roman" w:hAnsi="Times New Roman" w:cs="Times New Roman"/>
          <w:color w:val="000000" w:themeColor="text1"/>
          <w:sz w:val="20"/>
          <w:szCs w:val="20"/>
          <w:lang w:val="en-US"/>
        </w:rPr>
        <w:t xml:space="preserve">type </w:t>
      </w:r>
      <w:r w:rsidR="001F61BF" w:rsidRPr="003B7815">
        <w:rPr>
          <w:rFonts w:ascii="Times New Roman" w:hAnsi="Times New Roman" w:cs="Times New Roman"/>
          <w:color w:val="000000" w:themeColor="text1"/>
          <w:sz w:val="20"/>
          <w:szCs w:val="20"/>
          <w:lang w:val="en-US"/>
        </w:rPr>
        <w:t>Courts are</w:t>
      </w:r>
      <w:r w:rsidR="004F7081" w:rsidRPr="003B7815">
        <w:rPr>
          <w:rFonts w:ascii="Times New Roman" w:hAnsi="Times New Roman" w:cs="Times New Roman"/>
          <w:color w:val="000000" w:themeColor="text1"/>
          <w:sz w:val="20"/>
          <w:szCs w:val="20"/>
          <w:lang w:val="en-US"/>
        </w:rPr>
        <w:t xml:space="preserve"> </w:t>
      </w:r>
      <w:r w:rsidR="00D33AB3" w:rsidRPr="003B7815">
        <w:rPr>
          <w:rFonts w:ascii="Times New Roman" w:hAnsi="Times New Roman" w:cs="Times New Roman"/>
          <w:color w:val="000000" w:themeColor="text1"/>
          <w:sz w:val="20"/>
          <w:szCs w:val="20"/>
          <w:lang w:val="en-US"/>
        </w:rPr>
        <w:t xml:space="preserve">also </w:t>
      </w:r>
      <w:r w:rsidR="004F7081" w:rsidRPr="003B7815">
        <w:rPr>
          <w:rFonts w:ascii="Times New Roman" w:hAnsi="Times New Roman" w:cs="Times New Roman"/>
          <w:color w:val="000000" w:themeColor="text1"/>
          <w:sz w:val="20"/>
          <w:szCs w:val="20"/>
          <w:lang w:val="en-US"/>
        </w:rPr>
        <w:t xml:space="preserve">responsive to public opinion. </w:t>
      </w:r>
      <w:r w:rsidR="008A4F73" w:rsidRPr="003B7815">
        <w:rPr>
          <w:rFonts w:ascii="Times New Roman" w:hAnsi="Times New Roman" w:cs="Times New Roman"/>
          <w:color w:val="000000" w:themeColor="text1"/>
          <w:sz w:val="20"/>
          <w:szCs w:val="20"/>
          <w:lang w:val="en-US"/>
        </w:rPr>
        <w:t xml:space="preserve">In interviews conducted by </w:t>
      </w:r>
      <w:proofErr w:type="spellStart"/>
      <w:r w:rsidR="008A4F73" w:rsidRPr="003B7815">
        <w:rPr>
          <w:rFonts w:ascii="Times New Roman" w:hAnsi="Times New Roman" w:cs="Times New Roman"/>
          <w:color w:val="000000" w:themeColor="text1"/>
          <w:sz w:val="20"/>
          <w:szCs w:val="20"/>
          <w:lang w:val="en-US"/>
        </w:rPr>
        <w:t>Vanberg</w:t>
      </w:r>
      <w:proofErr w:type="spellEnd"/>
      <w:r w:rsidR="008A4F73" w:rsidRPr="003B7815">
        <w:rPr>
          <w:rFonts w:ascii="Times New Roman" w:hAnsi="Times New Roman" w:cs="Times New Roman"/>
          <w:color w:val="000000" w:themeColor="text1"/>
          <w:sz w:val="20"/>
          <w:szCs w:val="20"/>
          <w:lang w:val="en-US"/>
        </w:rPr>
        <w:t xml:space="preserve"> (2005)</w:t>
      </w:r>
      <w:r w:rsidR="00D33AB3" w:rsidRPr="003B7815">
        <w:rPr>
          <w:rFonts w:ascii="Times New Roman" w:hAnsi="Times New Roman" w:cs="Times New Roman"/>
          <w:color w:val="000000" w:themeColor="text1"/>
          <w:sz w:val="20"/>
          <w:szCs w:val="20"/>
          <w:lang w:val="en-US"/>
        </w:rPr>
        <w:t>,</w:t>
      </w:r>
      <w:r w:rsidR="008A4F73" w:rsidRPr="003B7815">
        <w:rPr>
          <w:rFonts w:ascii="Times New Roman" w:hAnsi="Times New Roman" w:cs="Times New Roman"/>
          <w:color w:val="000000" w:themeColor="text1"/>
          <w:sz w:val="20"/>
          <w:szCs w:val="20"/>
          <w:lang w:val="en-US"/>
        </w:rPr>
        <w:t xml:space="preserve"> judges tended to </w:t>
      </w:r>
      <w:r w:rsidR="00B05973" w:rsidRPr="003B7815">
        <w:rPr>
          <w:rFonts w:ascii="Times New Roman" w:hAnsi="Times New Roman" w:cs="Times New Roman"/>
          <w:color w:val="000000" w:themeColor="text1"/>
          <w:sz w:val="20"/>
          <w:szCs w:val="20"/>
          <w:lang w:val="en-US"/>
        </w:rPr>
        <w:t>state</w:t>
      </w:r>
      <w:r w:rsidR="008A4F73" w:rsidRPr="003B7815">
        <w:rPr>
          <w:rFonts w:ascii="Times New Roman" w:hAnsi="Times New Roman" w:cs="Times New Roman"/>
          <w:color w:val="000000" w:themeColor="text1"/>
          <w:sz w:val="20"/>
          <w:szCs w:val="20"/>
          <w:lang w:val="en-US"/>
        </w:rPr>
        <w:t xml:space="preserve"> t</w:t>
      </w:r>
      <w:r w:rsidR="00180E26" w:rsidRPr="003B7815">
        <w:rPr>
          <w:rFonts w:ascii="Times New Roman" w:hAnsi="Times New Roman" w:cs="Times New Roman"/>
          <w:color w:val="000000" w:themeColor="text1"/>
          <w:sz w:val="20"/>
          <w:szCs w:val="20"/>
          <w:lang w:val="en-US"/>
        </w:rPr>
        <w:t>hat “</w:t>
      </w:r>
      <w:r w:rsidR="008A4F73" w:rsidRPr="003B7815">
        <w:rPr>
          <w:rFonts w:ascii="Times New Roman" w:hAnsi="Times New Roman" w:cs="Times New Roman"/>
          <w:color w:val="000000" w:themeColor="text1"/>
          <w:sz w:val="20"/>
          <w:szCs w:val="20"/>
          <w:lang w:val="en-US"/>
        </w:rPr>
        <w:t xml:space="preserve">the court </w:t>
      </w:r>
      <w:r w:rsidR="00B41B48" w:rsidRPr="003B7815">
        <w:rPr>
          <w:rFonts w:ascii="Times New Roman" w:hAnsi="Times New Roman" w:cs="Times New Roman"/>
          <w:color w:val="000000" w:themeColor="text1"/>
          <w:sz w:val="20"/>
          <w:szCs w:val="20"/>
          <w:lang w:val="en-US"/>
        </w:rPr>
        <w:t>does not</w:t>
      </w:r>
      <w:r w:rsidR="008A4F73" w:rsidRPr="003B7815">
        <w:rPr>
          <w:rFonts w:ascii="Times New Roman" w:hAnsi="Times New Roman" w:cs="Times New Roman"/>
          <w:color w:val="000000" w:themeColor="text1"/>
          <w:sz w:val="20"/>
          <w:szCs w:val="20"/>
          <w:lang w:val="en-US"/>
        </w:rPr>
        <w:t xml:space="preserve"> take an opinion poll, but public attitudes </w:t>
      </w:r>
      <w:r w:rsidR="00B41B48" w:rsidRPr="003B7815">
        <w:rPr>
          <w:rFonts w:ascii="Times New Roman" w:hAnsi="Times New Roman" w:cs="Times New Roman"/>
          <w:color w:val="000000" w:themeColor="text1"/>
          <w:sz w:val="20"/>
          <w:szCs w:val="20"/>
          <w:lang w:val="en-US"/>
        </w:rPr>
        <w:t>does</w:t>
      </w:r>
      <w:r w:rsidR="00180E26" w:rsidRPr="003B7815">
        <w:rPr>
          <w:rFonts w:ascii="Times New Roman" w:hAnsi="Times New Roman" w:cs="Times New Roman"/>
          <w:color w:val="000000" w:themeColor="text1"/>
          <w:sz w:val="20"/>
          <w:szCs w:val="20"/>
          <w:lang w:val="en-US"/>
        </w:rPr>
        <w:t xml:space="preserve"> play a role” or “</w:t>
      </w:r>
      <w:r w:rsidR="007E2D27" w:rsidRPr="003B7815">
        <w:rPr>
          <w:rFonts w:ascii="Times New Roman" w:hAnsi="Times New Roman" w:cs="Times New Roman"/>
          <w:color w:val="000000" w:themeColor="text1"/>
          <w:sz w:val="20"/>
          <w:szCs w:val="20"/>
          <w:lang w:val="en-US"/>
        </w:rPr>
        <w:t xml:space="preserve">they [the judges] are well aware of the public mood… the public </w:t>
      </w:r>
      <w:r w:rsidR="007E2D27" w:rsidRPr="003B7815">
        <w:rPr>
          <w:rFonts w:ascii="Times New Roman" w:hAnsi="Times New Roman" w:cs="Times New Roman"/>
          <w:color w:val="000000" w:themeColor="text1"/>
          <w:sz w:val="20"/>
          <w:szCs w:val="20"/>
          <w:lang w:val="en-US"/>
        </w:rPr>
        <w:lastRenderedPageBreak/>
        <w:t>mood i</w:t>
      </w:r>
      <w:r w:rsidR="00180E26" w:rsidRPr="003B7815">
        <w:rPr>
          <w:rFonts w:ascii="Times New Roman" w:hAnsi="Times New Roman" w:cs="Times New Roman"/>
          <w:color w:val="000000" w:themeColor="text1"/>
          <w:sz w:val="20"/>
          <w:szCs w:val="20"/>
          <w:lang w:val="en-US"/>
        </w:rPr>
        <w:t>s very important for the judges”</w:t>
      </w:r>
      <w:r w:rsidR="00072448" w:rsidRPr="003B7815">
        <w:rPr>
          <w:rFonts w:ascii="Times New Roman" w:hAnsi="Times New Roman" w:cs="Times New Roman"/>
          <w:color w:val="000000" w:themeColor="text1"/>
          <w:sz w:val="20"/>
          <w:szCs w:val="20"/>
          <w:lang w:val="en-US"/>
        </w:rPr>
        <w:t xml:space="preserve"> (p. 128-129)</w:t>
      </w:r>
      <w:r w:rsidR="007E2D27" w:rsidRPr="003B7815">
        <w:rPr>
          <w:rFonts w:ascii="Times New Roman" w:hAnsi="Times New Roman" w:cs="Times New Roman"/>
          <w:color w:val="000000" w:themeColor="text1"/>
          <w:sz w:val="20"/>
          <w:szCs w:val="20"/>
          <w:lang w:val="en-US"/>
        </w:rPr>
        <w:t xml:space="preserve">. </w:t>
      </w:r>
      <w:r w:rsidR="00072448" w:rsidRPr="003B7815">
        <w:rPr>
          <w:rFonts w:ascii="Times New Roman" w:hAnsi="Times New Roman" w:cs="Times New Roman"/>
          <w:color w:val="000000" w:themeColor="text1"/>
          <w:sz w:val="20"/>
          <w:szCs w:val="20"/>
          <w:lang w:val="en-US"/>
        </w:rPr>
        <w:t xml:space="preserve">Moreover, judges admitted that </w:t>
      </w:r>
      <w:r w:rsidR="00A06B61" w:rsidRPr="003B7815">
        <w:rPr>
          <w:rFonts w:ascii="Times New Roman" w:hAnsi="Times New Roman" w:cs="Times New Roman"/>
          <w:color w:val="000000" w:themeColor="text1"/>
          <w:sz w:val="20"/>
          <w:szCs w:val="20"/>
          <w:lang w:val="en-US"/>
        </w:rPr>
        <w:t>they</w:t>
      </w:r>
      <w:r w:rsidR="00072448" w:rsidRPr="003B7815">
        <w:rPr>
          <w:rFonts w:ascii="Times New Roman" w:hAnsi="Times New Roman" w:cs="Times New Roman"/>
          <w:color w:val="000000" w:themeColor="text1"/>
          <w:sz w:val="20"/>
          <w:szCs w:val="20"/>
          <w:lang w:val="en-US"/>
        </w:rPr>
        <w:t xml:space="preserve"> cannot </w:t>
      </w:r>
      <w:r w:rsidR="00A06B61" w:rsidRPr="003B7815">
        <w:rPr>
          <w:rFonts w:ascii="Times New Roman" w:hAnsi="Times New Roman" w:cs="Times New Roman"/>
          <w:color w:val="000000" w:themeColor="text1"/>
          <w:sz w:val="20"/>
          <w:szCs w:val="20"/>
          <w:lang w:val="en-US"/>
        </w:rPr>
        <w:t xml:space="preserve">frequently </w:t>
      </w:r>
      <w:r w:rsidR="00072448" w:rsidRPr="003B7815">
        <w:rPr>
          <w:rFonts w:ascii="Times New Roman" w:hAnsi="Times New Roman" w:cs="Times New Roman"/>
          <w:color w:val="000000" w:themeColor="text1"/>
          <w:sz w:val="20"/>
          <w:szCs w:val="20"/>
          <w:lang w:val="en-US"/>
        </w:rPr>
        <w:t xml:space="preserve">allow themselves </w:t>
      </w:r>
      <w:r w:rsidR="00D33AB3" w:rsidRPr="003B7815">
        <w:rPr>
          <w:rFonts w:ascii="Times New Roman" w:hAnsi="Times New Roman" w:cs="Times New Roman"/>
          <w:color w:val="000000" w:themeColor="text1"/>
          <w:sz w:val="20"/>
          <w:szCs w:val="20"/>
          <w:lang w:val="en-US"/>
        </w:rPr>
        <w:t xml:space="preserve">to </w:t>
      </w:r>
      <w:r w:rsidR="00072448" w:rsidRPr="003B7815">
        <w:rPr>
          <w:rFonts w:ascii="Times New Roman" w:hAnsi="Times New Roman" w:cs="Times New Roman"/>
          <w:color w:val="000000" w:themeColor="text1"/>
          <w:sz w:val="20"/>
          <w:szCs w:val="20"/>
          <w:lang w:val="en-US"/>
        </w:rPr>
        <w:t>rul</w:t>
      </w:r>
      <w:r w:rsidR="00D33AB3" w:rsidRPr="003B7815">
        <w:rPr>
          <w:rFonts w:ascii="Times New Roman" w:hAnsi="Times New Roman" w:cs="Times New Roman"/>
          <w:color w:val="000000" w:themeColor="text1"/>
          <w:sz w:val="20"/>
          <w:szCs w:val="20"/>
          <w:lang w:val="en-US"/>
        </w:rPr>
        <w:t>e</w:t>
      </w:r>
      <w:r w:rsidR="00072448" w:rsidRPr="003B7815">
        <w:rPr>
          <w:rFonts w:ascii="Times New Roman" w:hAnsi="Times New Roman" w:cs="Times New Roman"/>
          <w:color w:val="000000" w:themeColor="text1"/>
          <w:sz w:val="20"/>
          <w:szCs w:val="20"/>
          <w:lang w:val="en-US"/>
        </w:rPr>
        <w:t xml:space="preserve"> against preva</w:t>
      </w:r>
      <w:r w:rsidR="00D33AB3" w:rsidRPr="003B7815">
        <w:rPr>
          <w:rFonts w:ascii="Times New Roman" w:hAnsi="Times New Roman" w:cs="Times New Roman"/>
          <w:color w:val="000000" w:themeColor="text1"/>
          <w:sz w:val="20"/>
          <w:szCs w:val="20"/>
          <w:lang w:val="en-US"/>
        </w:rPr>
        <w:t>iling</w:t>
      </w:r>
      <w:r w:rsidR="00072448" w:rsidRPr="003B7815">
        <w:rPr>
          <w:rFonts w:ascii="Times New Roman" w:hAnsi="Times New Roman" w:cs="Times New Roman"/>
          <w:color w:val="000000" w:themeColor="text1"/>
          <w:sz w:val="20"/>
          <w:szCs w:val="20"/>
          <w:lang w:val="en-US"/>
        </w:rPr>
        <w:t xml:space="preserve"> attitudes.</w:t>
      </w:r>
      <w:r w:rsidR="006D3E99" w:rsidRPr="003B7815">
        <w:rPr>
          <w:rFonts w:ascii="Times New Roman" w:hAnsi="Times New Roman" w:cs="Times New Roman"/>
          <w:color w:val="000000" w:themeColor="text1"/>
          <w:sz w:val="20"/>
          <w:szCs w:val="20"/>
          <w:lang w:val="en-US"/>
        </w:rPr>
        <w:t xml:space="preserve"> </w:t>
      </w:r>
      <w:r w:rsidR="00180E26" w:rsidRPr="003B7815">
        <w:rPr>
          <w:rFonts w:ascii="Times New Roman" w:hAnsi="Times New Roman" w:cs="Times New Roman"/>
          <w:color w:val="000000" w:themeColor="text1"/>
          <w:sz w:val="20"/>
          <w:szCs w:val="20"/>
          <w:lang w:val="en-US"/>
        </w:rPr>
        <w:t xml:space="preserve">Another example </w:t>
      </w:r>
      <w:r w:rsidR="00D33AB3" w:rsidRPr="003B7815">
        <w:rPr>
          <w:rFonts w:ascii="Times New Roman" w:hAnsi="Times New Roman" w:cs="Times New Roman"/>
          <w:color w:val="000000" w:themeColor="text1"/>
          <w:sz w:val="20"/>
          <w:szCs w:val="20"/>
          <w:lang w:val="en-US"/>
        </w:rPr>
        <w:t>of</w:t>
      </w:r>
      <w:r w:rsidR="00180E26" w:rsidRPr="003B7815">
        <w:rPr>
          <w:rFonts w:ascii="Times New Roman" w:hAnsi="Times New Roman" w:cs="Times New Roman"/>
          <w:color w:val="000000" w:themeColor="text1"/>
          <w:sz w:val="20"/>
          <w:szCs w:val="20"/>
          <w:lang w:val="en-US"/>
        </w:rPr>
        <w:t xml:space="preserve"> j</w:t>
      </w:r>
      <w:r w:rsidR="00B05973" w:rsidRPr="003B7815">
        <w:rPr>
          <w:rFonts w:ascii="Times New Roman" w:hAnsi="Times New Roman" w:cs="Times New Roman"/>
          <w:color w:val="000000" w:themeColor="text1"/>
          <w:sz w:val="20"/>
          <w:szCs w:val="20"/>
          <w:lang w:val="en-US"/>
        </w:rPr>
        <w:t>udges tend</w:t>
      </w:r>
      <w:r w:rsidR="00D33AB3" w:rsidRPr="003B7815">
        <w:rPr>
          <w:rFonts w:ascii="Times New Roman" w:hAnsi="Times New Roman" w:cs="Times New Roman"/>
          <w:color w:val="000000" w:themeColor="text1"/>
          <w:sz w:val="20"/>
          <w:szCs w:val="20"/>
          <w:lang w:val="en-US"/>
        </w:rPr>
        <w:t>ing</w:t>
      </w:r>
      <w:r w:rsidR="00B05973" w:rsidRPr="003B7815">
        <w:rPr>
          <w:rFonts w:ascii="Times New Roman" w:hAnsi="Times New Roman" w:cs="Times New Roman"/>
          <w:color w:val="000000" w:themeColor="text1"/>
          <w:sz w:val="20"/>
          <w:szCs w:val="20"/>
          <w:lang w:val="en-US"/>
        </w:rPr>
        <w:t xml:space="preserve"> to reflect public opinion </w:t>
      </w:r>
      <w:r w:rsidR="00F13D20" w:rsidRPr="003B7815">
        <w:rPr>
          <w:rFonts w:ascii="Times New Roman" w:hAnsi="Times New Roman" w:cs="Times New Roman"/>
          <w:color w:val="000000" w:themeColor="text1"/>
          <w:sz w:val="20"/>
          <w:szCs w:val="20"/>
          <w:lang w:val="en-US"/>
        </w:rPr>
        <w:t>can be found in</w:t>
      </w:r>
      <w:r w:rsidR="00B05973" w:rsidRPr="003B7815">
        <w:rPr>
          <w:rFonts w:ascii="Times New Roman" w:hAnsi="Times New Roman" w:cs="Times New Roman"/>
          <w:color w:val="000000" w:themeColor="text1"/>
          <w:sz w:val="20"/>
          <w:szCs w:val="20"/>
          <w:lang w:val="en-US"/>
        </w:rPr>
        <w:t xml:space="preserve"> Poland. </w:t>
      </w:r>
      <w:r w:rsidR="00315ABF" w:rsidRPr="003B7815">
        <w:rPr>
          <w:rFonts w:ascii="Times New Roman" w:hAnsi="Times New Roman" w:cs="Times New Roman"/>
          <w:color w:val="000000" w:themeColor="text1"/>
          <w:sz w:val="20"/>
          <w:szCs w:val="20"/>
          <w:lang w:val="en-US"/>
        </w:rPr>
        <w:t>In 2010,</w:t>
      </w:r>
      <w:r w:rsidR="007F1B1F" w:rsidRPr="003B7815">
        <w:rPr>
          <w:rFonts w:ascii="Times New Roman" w:hAnsi="Times New Roman" w:cs="Times New Roman"/>
          <w:color w:val="000000" w:themeColor="text1"/>
          <w:sz w:val="20"/>
          <w:szCs w:val="20"/>
          <w:lang w:val="en-US"/>
        </w:rPr>
        <w:t xml:space="preserve"> </w:t>
      </w:r>
      <w:r w:rsidR="00431453" w:rsidRPr="003B7815">
        <w:rPr>
          <w:rFonts w:ascii="Times New Roman" w:hAnsi="Times New Roman" w:cs="Times New Roman"/>
          <w:color w:val="000000" w:themeColor="text1"/>
          <w:sz w:val="20"/>
          <w:szCs w:val="20"/>
          <w:lang w:val="en-US"/>
        </w:rPr>
        <w:t xml:space="preserve">the Polish Constitutional </w:t>
      </w:r>
      <w:r w:rsidR="00315ABF" w:rsidRPr="003B7815">
        <w:rPr>
          <w:rFonts w:ascii="Times New Roman" w:hAnsi="Times New Roman" w:cs="Times New Roman"/>
          <w:color w:val="000000" w:themeColor="text1"/>
          <w:sz w:val="20"/>
          <w:szCs w:val="20"/>
          <w:lang w:val="en-US"/>
        </w:rPr>
        <w:t>Tribunal</w:t>
      </w:r>
      <w:r w:rsidR="007F1B1F" w:rsidRPr="003B7815">
        <w:rPr>
          <w:rFonts w:ascii="Times New Roman" w:hAnsi="Times New Roman" w:cs="Times New Roman"/>
          <w:color w:val="000000" w:themeColor="text1"/>
          <w:sz w:val="20"/>
          <w:szCs w:val="20"/>
          <w:lang w:val="en-US"/>
        </w:rPr>
        <w:t xml:space="preserve"> </w:t>
      </w:r>
      <w:r w:rsidR="00645C4A" w:rsidRPr="003B7815">
        <w:rPr>
          <w:rFonts w:ascii="Times New Roman" w:hAnsi="Times New Roman" w:cs="Times New Roman"/>
          <w:color w:val="000000" w:themeColor="text1"/>
          <w:sz w:val="20"/>
          <w:szCs w:val="20"/>
          <w:lang w:val="en-US"/>
        </w:rPr>
        <w:t>refr</w:t>
      </w:r>
      <w:r w:rsidR="006F5F6D" w:rsidRPr="003B7815">
        <w:rPr>
          <w:rFonts w:ascii="Times New Roman" w:hAnsi="Times New Roman" w:cs="Times New Roman"/>
          <w:color w:val="000000" w:themeColor="text1"/>
          <w:sz w:val="20"/>
          <w:szCs w:val="20"/>
          <w:lang w:val="en-US"/>
        </w:rPr>
        <w:t>ained from</w:t>
      </w:r>
      <w:r w:rsidR="006C1018" w:rsidRPr="003B7815">
        <w:rPr>
          <w:rFonts w:ascii="Times New Roman" w:hAnsi="Times New Roman" w:cs="Times New Roman"/>
          <w:color w:val="000000" w:themeColor="text1"/>
          <w:sz w:val="20"/>
          <w:szCs w:val="20"/>
          <w:lang w:val="en-US"/>
        </w:rPr>
        <w:t xml:space="preserve"> </w:t>
      </w:r>
      <w:r w:rsidR="006F5F6D" w:rsidRPr="003B7815">
        <w:rPr>
          <w:rFonts w:ascii="Times New Roman" w:hAnsi="Times New Roman" w:cs="Times New Roman"/>
          <w:color w:val="000000" w:themeColor="text1"/>
          <w:sz w:val="20"/>
          <w:szCs w:val="20"/>
          <w:lang w:val="en-US"/>
        </w:rPr>
        <w:t>ruling</w:t>
      </w:r>
      <w:r w:rsidR="009A200A" w:rsidRPr="003B7815">
        <w:rPr>
          <w:rFonts w:ascii="Times New Roman" w:hAnsi="Times New Roman" w:cs="Times New Roman"/>
          <w:color w:val="000000" w:themeColor="text1"/>
          <w:sz w:val="20"/>
          <w:szCs w:val="20"/>
          <w:lang w:val="en-US"/>
        </w:rPr>
        <w:t xml:space="preserve"> </w:t>
      </w:r>
      <w:r w:rsidR="006C1018" w:rsidRPr="003B7815">
        <w:rPr>
          <w:rFonts w:ascii="Times New Roman" w:hAnsi="Times New Roman" w:cs="Times New Roman"/>
          <w:color w:val="000000" w:themeColor="text1"/>
          <w:sz w:val="20"/>
          <w:szCs w:val="20"/>
          <w:lang w:val="en-US"/>
        </w:rPr>
        <w:t>un</w:t>
      </w:r>
      <w:r w:rsidR="009A200A" w:rsidRPr="003B7815">
        <w:rPr>
          <w:rFonts w:ascii="Times New Roman" w:hAnsi="Times New Roman" w:cs="Times New Roman"/>
          <w:color w:val="000000" w:themeColor="text1"/>
          <w:sz w:val="20"/>
          <w:szCs w:val="20"/>
          <w:lang w:val="en-US"/>
        </w:rPr>
        <w:t xml:space="preserve">constitutional the law </w:t>
      </w:r>
      <w:r w:rsidR="006F5F6D" w:rsidRPr="003B7815">
        <w:rPr>
          <w:rFonts w:ascii="Times New Roman" w:hAnsi="Times New Roman" w:cs="Times New Roman"/>
          <w:color w:val="000000" w:themeColor="text1"/>
          <w:sz w:val="20"/>
          <w:szCs w:val="20"/>
          <w:lang w:val="en-US"/>
        </w:rPr>
        <w:t>reducing</w:t>
      </w:r>
      <w:r w:rsidR="00B431C3" w:rsidRPr="003B7815">
        <w:rPr>
          <w:rFonts w:ascii="Times New Roman" w:hAnsi="Times New Roman" w:cs="Times New Roman"/>
          <w:color w:val="000000" w:themeColor="text1"/>
          <w:sz w:val="20"/>
          <w:szCs w:val="20"/>
          <w:lang w:val="en-US"/>
        </w:rPr>
        <w:t xml:space="preserve"> the pensions of the former </w:t>
      </w:r>
      <w:r w:rsidR="006C1018" w:rsidRPr="003B7815">
        <w:rPr>
          <w:rFonts w:ascii="Times New Roman" w:hAnsi="Times New Roman" w:cs="Times New Roman"/>
          <w:color w:val="000000" w:themeColor="text1"/>
          <w:sz w:val="20"/>
          <w:szCs w:val="20"/>
          <w:lang w:val="en-US"/>
        </w:rPr>
        <w:t>agents of the secret service</w:t>
      </w:r>
      <w:r w:rsidR="00D76812" w:rsidRPr="003B7815">
        <w:rPr>
          <w:rFonts w:ascii="Times New Roman" w:hAnsi="Times New Roman" w:cs="Times New Roman"/>
          <w:color w:val="000000" w:themeColor="text1"/>
          <w:sz w:val="20"/>
          <w:szCs w:val="20"/>
          <w:lang w:val="en-US"/>
        </w:rPr>
        <w:t xml:space="preserve"> operating </w:t>
      </w:r>
      <w:r w:rsidR="00AD2D81" w:rsidRPr="003B7815">
        <w:rPr>
          <w:rFonts w:ascii="Times New Roman" w:hAnsi="Times New Roman" w:cs="Times New Roman"/>
          <w:color w:val="000000" w:themeColor="text1"/>
          <w:sz w:val="20"/>
          <w:szCs w:val="20"/>
          <w:lang w:val="en-US"/>
        </w:rPr>
        <w:t>under socialism</w:t>
      </w:r>
      <w:r w:rsidR="006C1018" w:rsidRPr="003B7815">
        <w:rPr>
          <w:rFonts w:ascii="Times New Roman" w:hAnsi="Times New Roman" w:cs="Times New Roman"/>
          <w:color w:val="000000" w:themeColor="text1"/>
          <w:sz w:val="20"/>
          <w:szCs w:val="20"/>
          <w:lang w:val="en-US"/>
        </w:rPr>
        <w:t>.</w:t>
      </w:r>
      <w:r w:rsidR="00AD52B3" w:rsidRPr="003B7815">
        <w:rPr>
          <w:rStyle w:val="Znakapoznpodarou"/>
          <w:rFonts w:ascii="Times New Roman" w:hAnsi="Times New Roman" w:cs="Times New Roman"/>
          <w:color w:val="000000" w:themeColor="text1"/>
          <w:sz w:val="20"/>
          <w:szCs w:val="20"/>
          <w:lang w:val="en-US"/>
        </w:rPr>
        <w:footnoteReference w:id="38"/>
      </w:r>
      <w:r w:rsidR="006C1018" w:rsidRPr="003B7815">
        <w:rPr>
          <w:rFonts w:ascii="Times New Roman" w:hAnsi="Times New Roman" w:cs="Times New Roman"/>
          <w:color w:val="000000" w:themeColor="text1"/>
          <w:sz w:val="20"/>
          <w:szCs w:val="20"/>
          <w:lang w:val="en-US"/>
        </w:rPr>
        <w:t xml:space="preserve"> </w:t>
      </w:r>
      <w:r w:rsidR="007F1B1F" w:rsidRPr="003B7815">
        <w:rPr>
          <w:rFonts w:ascii="Times New Roman" w:hAnsi="Times New Roman" w:cs="Times New Roman"/>
          <w:color w:val="000000" w:themeColor="text1"/>
          <w:sz w:val="20"/>
          <w:szCs w:val="20"/>
          <w:lang w:val="en-US"/>
        </w:rPr>
        <w:t xml:space="preserve">The law cut </w:t>
      </w:r>
      <w:r w:rsidR="00180E26" w:rsidRPr="003B7815">
        <w:rPr>
          <w:rFonts w:ascii="Times New Roman" w:hAnsi="Times New Roman" w:cs="Times New Roman"/>
          <w:color w:val="000000" w:themeColor="text1"/>
          <w:sz w:val="20"/>
          <w:szCs w:val="20"/>
          <w:lang w:val="en-US"/>
        </w:rPr>
        <w:t xml:space="preserve">the </w:t>
      </w:r>
      <w:r w:rsidR="007F1B1F" w:rsidRPr="003B7815">
        <w:rPr>
          <w:rFonts w:ascii="Times New Roman" w:hAnsi="Times New Roman" w:cs="Times New Roman"/>
          <w:color w:val="000000" w:themeColor="text1"/>
          <w:sz w:val="20"/>
          <w:szCs w:val="20"/>
          <w:lang w:val="en-US"/>
        </w:rPr>
        <w:t>retirement benefits of more than 40</w:t>
      </w:r>
      <w:r w:rsidR="00D33AB3" w:rsidRPr="003B7815">
        <w:rPr>
          <w:rFonts w:ascii="Times New Roman" w:hAnsi="Times New Roman" w:cs="Times New Roman"/>
          <w:color w:val="000000" w:themeColor="text1"/>
          <w:sz w:val="20"/>
          <w:szCs w:val="20"/>
          <w:lang w:val="en-US"/>
        </w:rPr>
        <w:t xml:space="preserve">,000 </w:t>
      </w:r>
      <w:r w:rsidR="007F1B1F" w:rsidRPr="003B7815">
        <w:rPr>
          <w:rFonts w:ascii="Times New Roman" w:hAnsi="Times New Roman" w:cs="Times New Roman"/>
          <w:color w:val="000000" w:themeColor="text1"/>
          <w:sz w:val="20"/>
          <w:szCs w:val="20"/>
          <w:lang w:val="en-US"/>
        </w:rPr>
        <w:t>pensioners</w:t>
      </w:r>
      <w:r w:rsidR="006F5F6D" w:rsidRPr="003B7815">
        <w:rPr>
          <w:rFonts w:ascii="Times New Roman" w:hAnsi="Times New Roman" w:cs="Times New Roman"/>
          <w:color w:val="000000" w:themeColor="text1"/>
          <w:sz w:val="20"/>
          <w:szCs w:val="20"/>
          <w:lang w:val="en-US"/>
        </w:rPr>
        <w:t xml:space="preserve"> by </w:t>
      </w:r>
      <w:r w:rsidR="00D33AB3" w:rsidRPr="003B7815">
        <w:rPr>
          <w:rFonts w:ascii="Times New Roman" w:hAnsi="Times New Roman" w:cs="Times New Roman"/>
          <w:color w:val="000000" w:themeColor="text1"/>
          <w:sz w:val="20"/>
          <w:szCs w:val="20"/>
          <w:lang w:val="en-US"/>
        </w:rPr>
        <w:t xml:space="preserve">an average of </w:t>
      </w:r>
      <w:r w:rsidR="006F5F6D" w:rsidRPr="003B7815">
        <w:rPr>
          <w:rFonts w:ascii="Times New Roman" w:hAnsi="Times New Roman" w:cs="Times New Roman"/>
          <w:color w:val="000000" w:themeColor="text1"/>
          <w:sz w:val="20"/>
          <w:szCs w:val="20"/>
          <w:lang w:val="en-US"/>
        </w:rPr>
        <w:t xml:space="preserve">20%. </w:t>
      </w:r>
      <w:r w:rsidR="007F1B1F" w:rsidRPr="003B7815">
        <w:rPr>
          <w:rFonts w:ascii="Times New Roman" w:hAnsi="Times New Roman" w:cs="Times New Roman"/>
          <w:color w:val="000000" w:themeColor="text1"/>
          <w:sz w:val="20"/>
          <w:szCs w:val="20"/>
          <w:lang w:val="en-US"/>
        </w:rPr>
        <w:t>T</w:t>
      </w:r>
      <w:r w:rsidR="006C1018" w:rsidRPr="003B7815">
        <w:rPr>
          <w:rFonts w:ascii="Times New Roman" w:hAnsi="Times New Roman" w:cs="Times New Roman"/>
          <w:color w:val="000000" w:themeColor="text1"/>
          <w:sz w:val="20"/>
          <w:szCs w:val="20"/>
          <w:lang w:val="en-US"/>
        </w:rPr>
        <w:t xml:space="preserve">he case was </w:t>
      </w:r>
      <w:r w:rsidR="006F5F6D" w:rsidRPr="003B7815">
        <w:rPr>
          <w:rFonts w:ascii="Times New Roman" w:hAnsi="Times New Roman" w:cs="Times New Roman"/>
          <w:color w:val="000000" w:themeColor="text1"/>
          <w:sz w:val="20"/>
          <w:szCs w:val="20"/>
          <w:lang w:val="en-US"/>
        </w:rPr>
        <w:t>highly controversial</w:t>
      </w:r>
      <w:r w:rsidR="00D33AB3" w:rsidRPr="003B7815">
        <w:rPr>
          <w:rFonts w:ascii="Times New Roman" w:hAnsi="Times New Roman" w:cs="Times New Roman"/>
          <w:color w:val="000000" w:themeColor="text1"/>
          <w:sz w:val="20"/>
          <w:szCs w:val="20"/>
          <w:lang w:val="en-US"/>
        </w:rPr>
        <w:t>, as</w:t>
      </w:r>
      <w:r w:rsidR="00B05973" w:rsidRPr="003B7815">
        <w:rPr>
          <w:rFonts w:ascii="Times New Roman" w:hAnsi="Times New Roman" w:cs="Times New Roman"/>
          <w:color w:val="000000" w:themeColor="text1"/>
          <w:sz w:val="20"/>
          <w:szCs w:val="20"/>
          <w:lang w:val="en-US"/>
        </w:rPr>
        <w:t xml:space="preserve"> </w:t>
      </w:r>
      <w:r w:rsidR="00180E26" w:rsidRPr="003B7815">
        <w:rPr>
          <w:rFonts w:ascii="Times New Roman" w:hAnsi="Times New Roman" w:cs="Times New Roman"/>
          <w:color w:val="000000" w:themeColor="text1"/>
          <w:sz w:val="20"/>
          <w:szCs w:val="20"/>
          <w:lang w:val="en-US"/>
        </w:rPr>
        <w:t xml:space="preserve">it </w:t>
      </w:r>
      <w:r w:rsidR="00B05973" w:rsidRPr="003B7815">
        <w:rPr>
          <w:rFonts w:ascii="Times New Roman" w:hAnsi="Times New Roman" w:cs="Times New Roman"/>
          <w:color w:val="000000" w:themeColor="text1"/>
          <w:sz w:val="20"/>
          <w:szCs w:val="20"/>
          <w:lang w:val="en-US"/>
        </w:rPr>
        <w:t xml:space="preserve">infringed </w:t>
      </w:r>
      <w:r w:rsidR="003D31D9" w:rsidRPr="003B7815">
        <w:rPr>
          <w:rFonts w:ascii="Times New Roman" w:hAnsi="Times New Roman" w:cs="Times New Roman"/>
          <w:color w:val="000000" w:themeColor="text1"/>
          <w:sz w:val="20"/>
          <w:szCs w:val="20"/>
          <w:lang w:val="en-US"/>
        </w:rPr>
        <w:t xml:space="preserve">on </w:t>
      </w:r>
      <w:r w:rsidR="00B05973" w:rsidRPr="003B7815">
        <w:rPr>
          <w:rFonts w:ascii="Times New Roman" w:hAnsi="Times New Roman" w:cs="Times New Roman"/>
          <w:color w:val="000000" w:themeColor="text1"/>
          <w:sz w:val="20"/>
          <w:szCs w:val="20"/>
          <w:lang w:val="en-US"/>
        </w:rPr>
        <w:t>the protection of acquired rights. T</w:t>
      </w:r>
      <w:r w:rsidR="006C1018" w:rsidRPr="003B7815">
        <w:rPr>
          <w:rFonts w:ascii="Times New Roman" w:hAnsi="Times New Roman" w:cs="Times New Roman"/>
          <w:color w:val="000000" w:themeColor="text1"/>
          <w:sz w:val="20"/>
          <w:szCs w:val="20"/>
          <w:lang w:val="en-US"/>
        </w:rPr>
        <w:t xml:space="preserve">he Court’s decision </w:t>
      </w:r>
      <w:r w:rsidR="00B05973" w:rsidRPr="003B7815">
        <w:rPr>
          <w:rFonts w:ascii="Times New Roman" w:hAnsi="Times New Roman" w:cs="Times New Roman"/>
          <w:color w:val="000000" w:themeColor="text1"/>
          <w:sz w:val="20"/>
          <w:szCs w:val="20"/>
          <w:lang w:val="en-US"/>
        </w:rPr>
        <w:t>was, however, in line</w:t>
      </w:r>
      <w:r w:rsidR="006F5F6D" w:rsidRPr="003B7815">
        <w:rPr>
          <w:rFonts w:ascii="Times New Roman" w:hAnsi="Times New Roman" w:cs="Times New Roman"/>
          <w:color w:val="000000" w:themeColor="text1"/>
          <w:sz w:val="20"/>
          <w:szCs w:val="20"/>
          <w:lang w:val="en-US"/>
        </w:rPr>
        <w:t xml:space="preserve"> </w:t>
      </w:r>
      <w:r w:rsidR="00B05973" w:rsidRPr="003B7815">
        <w:rPr>
          <w:rFonts w:ascii="Times New Roman" w:hAnsi="Times New Roman" w:cs="Times New Roman"/>
          <w:color w:val="000000" w:themeColor="text1"/>
          <w:sz w:val="20"/>
          <w:szCs w:val="20"/>
          <w:lang w:val="en-US"/>
        </w:rPr>
        <w:t xml:space="preserve">with </w:t>
      </w:r>
      <w:r w:rsidR="006F5F6D" w:rsidRPr="003B7815">
        <w:rPr>
          <w:rFonts w:ascii="Times New Roman" w:hAnsi="Times New Roman" w:cs="Times New Roman"/>
          <w:color w:val="000000" w:themeColor="text1"/>
          <w:sz w:val="20"/>
          <w:szCs w:val="20"/>
          <w:lang w:val="en-US"/>
        </w:rPr>
        <w:t xml:space="preserve">broad </w:t>
      </w:r>
      <w:r w:rsidR="00315ABF" w:rsidRPr="003B7815">
        <w:rPr>
          <w:rFonts w:ascii="Times New Roman" w:hAnsi="Times New Roman" w:cs="Times New Roman"/>
          <w:color w:val="000000" w:themeColor="text1"/>
          <w:sz w:val="20"/>
          <w:szCs w:val="20"/>
          <w:lang w:val="en-US"/>
        </w:rPr>
        <w:t>public</w:t>
      </w:r>
      <w:r w:rsidR="00D76812" w:rsidRPr="003B7815">
        <w:rPr>
          <w:rFonts w:ascii="Times New Roman" w:hAnsi="Times New Roman" w:cs="Times New Roman"/>
          <w:color w:val="000000" w:themeColor="text1"/>
          <w:sz w:val="20"/>
          <w:szCs w:val="20"/>
          <w:lang w:val="en-US"/>
        </w:rPr>
        <w:t xml:space="preserve"> preferences (</w:t>
      </w:r>
      <w:r w:rsidR="00D12E75" w:rsidRPr="003B7815">
        <w:rPr>
          <w:rFonts w:ascii="Times New Roman" w:hAnsi="Times New Roman" w:cs="Times New Roman"/>
          <w:color w:val="000000" w:themeColor="text1"/>
          <w:sz w:val="20"/>
          <w:szCs w:val="20"/>
          <w:lang w:val="en-US"/>
        </w:rPr>
        <w:t xml:space="preserve">i.e. </w:t>
      </w:r>
      <w:r w:rsidR="00D76812" w:rsidRPr="003B7815">
        <w:rPr>
          <w:rFonts w:ascii="Times New Roman" w:hAnsi="Times New Roman" w:cs="Times New Roman"/>
          <w:color w:val="000000" w:themeColor="text1"/>
          <w:sz w:val="20"/>
          <w:szCs w:val="20"/>
          <w:lang w:val="en-US"/>
        </w:rPr>
        <w:t>58% of</w:t>
      </w:r>
      <w:r w:rsidR="00072448" w:rsidRPr="003B7815">
        <w:rPr>
          <w:rFonts w:ascii="Times New Roman" w:hAnsi="Times New Roman" w:cs="Times New Roman"/>
          <w:color w:val="000000" w:themeColor="text1"/>
          <w:sz w:val="20"/>
          <w:szCs w:val="20"/>
          <w:lang w:val="en-US"/>
        </w:rPr>
        <w:t xml:space="preserve"> </w:t>
      </w:r>
      <w:r w:rsidR="00D76812" w:rsidRPr="003B7815">
        <w:rPr>
          <w:rFonts w:ascii="Times New Roman" w:hAnsi="Times New Roman" w:cs="Times New Roman"/>
          <w:color w:val="000000" w:themeColor="text1"/>
          <w:sz w:val="20"/>
          <w:szCs w:val="20"/>
          <w:lang w:val="en-US"/>
        </w:rPr>
        <w:t>respondents support</w:t>
      </w:r>
      <w:r w:rsidR="00D12E75" w:rsidRPr="003B7815">
        <w:rPr>
          <w:rFonts w:ascii="Times New Roman" w:hAnsi="Times New Roman" w:cs="Times New Roman"/>
          <w:color w:val="000000" w:themeColor="text1"/>
          <w:sz w:val="20"/>
          <w:szCs w:val="20"/>
          <w:lang w:val="en-US"/>
        </w:rPr>
        <w:t>ed</w:t>
      </w:r>
      <w:r w:rsidR="00072448" w:rsidRPr="003B7815">
        <w:rPr>
          <w:rFonts w:ascii="Times New Roman" w:hAnsi="Times New Roman" w:cs="Times New Roman"/>
          <w:color w:val="000000" w:themeColor="text1"/>
          <w:sz w:val="20"/>
          <w:szCs w:val="20"/>
          <w:lang w:val="en-US"/>
        </w:rPr>
        <w:t xml:space="preserve"> this</w:t>
      </w:r>
      <w:r w:rsidR="00D76812" w:rsidRPr="003B7815">
        <w:rPr>
          <w:rFonts w:ascii="Times New Roman" w:hAnsi="Times New Roman" w:cs="Times New Roman"/>
          <w:color w:val="000000" w:themeColor="text1"/>
          <w:sz w:val="20"/>
          <w:szCs w:val="20"/>
          <w:lang w:val="en-US"/>
        </w:rPr>
        <w:t xml:space="preserve"> initiative</w:t>
      </w:r>
      <w:r w:rsidR="00D12E75" w:rsidRPr="003B7815">
        <w:rPr>
          <w:rFonts w:ascii="Times New Roman" w:hAnsi="Times New Roman" w:cs="Times New Roman"/>
          <w:color w:val="000000" w:themeColor="text1"/>
          <w:sz w:val="20"/>
          <w:szCs w:val="20"/>
          <w:lang w:val="en-US"/>
        </w:rPr>
        <w:t>).</w:t>
      </w:r>
      <w:r w:rsidR="00DD432B" w:rsidRPr="003B7815">
        <w:rPr>
          <w:rStyle w:val="Znakapoznpodarou"/>
          <w:rFonts w:ascii="Times New Roman" w:hAnsi="Times New Roman" w:cs="Times New Roman"/>
          <w:color w:val="000000" w:themeColor="text1"/>
          <w:sz w:val="20"/>
          <w:szCs w:val="20"/>
          <w:lang w:val="en-US"/>
        </w:rPr>
        <w:footnoteReference w:id="39"/>
      </w:r>
    </w:p>
    <w:p w:rsidR="008174BF" w:rsidRPr="003B7815" w:rsidRDefault="00AE2FA5"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As </w:t>
      </w:r>
      <w:r w:rsidR="008174BF" w:rsidRPr="003B7815">
        <w:rPr>
          <w:rFonts w:ascii="Times New Roman" w:hAnsi="Times New Roman" w:cs="Times New Roman"/>
          <w:color w:val="000000" w:themeColor="text1"/>
          <w:sz w:val="20"/>
          <w:szCs w:val="20"/>
          <w:lang w:val="en-US"/>
        </w:rPr>
        <w:t>shown</w:t>
      </w:r>
      <w:r w:rsidRPr="003B7815">
        <w:rPr>
          <w:rFonts w:ascii="Times New Roman" w:hAnsi="Times New Roman" w:cs="Times New Roman"/>
          <w:color w:val="000000" w:themeColor="text1"/>
          <w:sz w:val="20"/>
          <w:szCs w:val="20"/>
          <w:lang w:val="en-US"/>
        </w:rPr>
        <w:t xml:space="preserve"> </w:t>
      </w:r>
      <w:r w:rsidR="008174BF" w:rsidRPr="003B7815">
        <w:rPr>
          <w:rFonts w:ascii="Times New Roman" w:hAnsi="Times New Roman" w:cs="Times New Roman"/>
          <w:color w:val="000000" w:themeColor="text1"/>
          <w:sz w:val="20"/>
          <w:szCs w:val="20"/>
          <w:lang w:val="en-US"/>
        </w:rPr>
        <w:t>heretofore</w:t>
      </w:r>
      <w:r w:rsidRPr="003B7815">
        <w:rPr>
          <w:rFonts w:ascii="Times New Roman" w:hAnsi="Times New Roman" w:cs="Times New Roman"/>
          <w:color w:val="000000" w:themeColor="text1"/>
          <w:sz w:val="20"/>
          <w:szCs w:val="20"/>
          <w:lang w:val="en-US"/>
        </w:rPr>
        <w:t>, pub</w:t>
      </w:r>
      <w:r w:rsidR="008174BF" w:rsidRPr="003B7815">
        <w:rPr>
          <w:rFonts w:ascii="Times New Roman" w:hAnsi="Times New Roman" w:cs="Times New Roman"/>
          <w:color w:val="000000" w:themeColor="text1"/>
          <w:sz w:val="20"/>
          <w:szCs w:val="20"/>
          <w:lang w:val="en-US"/>
        </w:rPr>
        <w:t xml:space="preserve">lic support </w:t>
      </w:r>
      <w:r w:rsidR="004443E0" w:rsidRPr="003B7815">
        <w:rPr>
          <w:rFonts w:ascii="Times New Roman" w:hAnsi="Times New Roman" w:cs="Times New Roman"/>
          <w:color w:val="000000" w:themeColor="text1"/>
          <w:sz w:val="20"/>
          <w:szCs w:val="20"/>
          <w:lang w:val="en-US"/>
        </w:rPr>
        <w:t>should be</w:t>
      </w:r>
      <w:r w:rsidR="008174BF" w:rsidRPr="003B7815">
        <w:rPr>
          <w:rFonts w:ascii="Times New Roman" w:hAnsi="Times New Roman" w:cs="Times New Roman"/>
          <w:color w:val="000000" w:themeColor="text1"/>
          <w:sz w:val="20"/>
          <w:szCs w:val="20"/>
          <w:lang w:val="en-US"/>
        </w:rPr>
        <w:t xml:space="preserve"> crucial for the Court</w:t>
      </w:r>
      <w:r w:rsidR="003B13E4" w:rsidRPr="003B7815">
        <w:rPr>
          <w:rFonts w:ascii="Times New Roman" w:hAnsi="Times New Roman" w:cs="Times New Roman"/>
          <w:color w:val="000000" w:themeColor="text1"/>
          <w:sz w:val="20"/>
          <w:szCs w:val="20"/>
          <w:lang w:val="en-US"/>
        </w:rPr>
        <w:t xml:space="preserve">. This support </w:t>
      </w:r>
      <w:r w:rsidR="00E55EBE" w:rsidRPr="003B7815">
        <w:rPr>
          <w:rFonts w:ascii="Times New Roman" w:hAnsi="Times New Roman" w:cs="Times New Roman"/>
          <w:color w:val="000000" w:themeColor="text1"/>
          <w:sz w:val="20"/>
          <w:szCs w:val="20"/>
          <w:lang w:val="en-US"/>
        </w:rPr>
        <w:t>shields the Court’s authority</w:t>
      </w:r>
      <w:r w:rsidR="00B72717" w:rsidRPr="003B7815">
        <w:rPr>
          <w:rFonts w:ascii="Times New Roman" w:hAnsi="Times New Roman" w:cs="Times New Roman"/>
          <w:color w:val="000000" w:themeColor="text1"/>
          <w:sz w:val="20"/>
          <w:szCs w:val="20"/>
          <w:lang w:val="en-US"/>
        </w:rPr>
        <w:t xml:space="preserve"> </w:t>
      </w:r>
      <w:r w:rsidR="00B41B48" w:rsidRPr="003B7815">
        <w:rPr>
          <w:rFonts w:ascii="Times New Roman" w:hAnsi="Times New Roman" w:cs="Times New Roman"/>
          <w:color w:val="000000" w:themeColor="text1"/>
          <w:sz w:val="20"/>
          <w:szCs w:val="20"/>
          <w:lang w:val="en-US"/>
        </w:rPr>
        <w:t>(strengthen</w:t>
      </w:r>
      <w:r w:rsidR="004A0247" w:rsidRPr="003B7815">
        <w:rPr>
          <w:rFonts w:ascii="Times New Roman" w:hAnsi="Times New Roman" w:cs="Times New Roman"/>
          <w:color w:val="000000" w:themeColor="text1"/>
          <w:sz w:val="20"/>
          <w:szCs w:val="20"/>
          <w:lang w:val="en-US"/>
        </w:rPr>
        <w:t>ing</w:t>
      </w:r>
      <w:r w:rsidR="00B41B48" w:rsidRPr="003B7815">
        <w:rPr>
          <w:rFonts w:ascii="Times New Roman" w:hAnsi="Times New Roman" w:cs="Times New Roman"/>
          <w:color w:val="000000" w:themeColor="text1"/>
          <w:sz w:val="20"/>
          <w:szCs w:val="20"/>
          <w:lang w:val="en-US"/>
        </w:rPr>
        <w:t xml:space="preserve"> </w:t>
      </w:r>
      <w:r w:rsidR="00D33AB3" w:rsidRPr="003B7815">
        <w:rPr>
          <w:rFonts w:ascii="Times New Roman" w:hAnsi="Times New Roman" w:cs="Times New Roman"/>
          <w:color w:val="000000" w:themeColor="text1"/>
          <w:sz w:val="20"/>
          <w:szCs w:val="20"/>
          <w:lang w:val="en-US"/>
        </w:rPr>
        <w:t xml:space="preserve">the </w:t>
      </w:r>
      <w:r w:rsidR="00B41B48" w:rsidRPr="003B7815">
        <w:rPr>
          <w:rFonts w:ascii="Times New Roman" w:hAnsi="Times New Roman" w:cs="Times New Roman"/>
          <w:color w:val="000000" w:themeColor="text1"/>
          <w:sz w:val="20"/>
          <w:szCs w:val="20"/>
          <w:lang w:val="en-US"/>
        </w:rPr>
        <w:t xml:space="preserve">enforcement of </w:t>
      </w:r>
      <w:r w:rsidR="00E16EA7" w:rsidRPr="003B7815">
        <w:rPr>
          <w:rFonts w:ascii="Times New Roman" w:hAnsi="Times New Roman" w:cs="Times New Roman"/>
          <w:color w:val="000000" w:themeColor="text1"/>
          <w:sz w:val="20"/>
          <w:szCs w:val="20"/>
          <w:lang w:val="en-US"/>
        </w:rPr>
        <w:t>the</w:t>
      </w:r>
      <w:r w:rsidR="00B41B48" w:rsidRPr="003B7815">
        <w:rPr>
          <w:rFonts w:ascii="Times New Roman" w:hAnsi="Times New Roman" w:cs="Times New Roman"/>
          <w:color w:val="000000" w:themeColor="text1"/>
          <w:sz w:val="20"/>
          <w:szCs w:val="20"/>
          <w:lang w:val="en-US"/>
        </w:rPr>
        <w:t xml:space="preserve"> decision) </w:t>
      </w:r>
      <w:r w:rsidR="00B72717" w:rsidRPr="003B7815">
        <w:rPr>
          <w:rFonts w:ascii="Times New Roman" w:hAnsi="Times New Roman" w:cs="Times New Roman"/>
          <w:color w:val="000000" w:themeColor="text1"/>
          <w:sz w:val="20"/>
          <w:szCs w:val="20"/>
          <w:lang w:val="en-US"/>
        </w:rPr>
        <w:t xml:space="preserve">and </w:t>
      </w:r>
      <w:r w:rsidR="009F2200" w:rsidRPr="003B7815">
        <w:rPr>
          <w:rFonts w:ascii="Times New Roman" w:hAnsi="Times New Roman" w:cs="Times New Roman"/>
          <w:color w:val="000000" w:themeColor="text1"/>
          <w:sz w:val="20"/>
          <w:szCs w:val="20"/>
          <w:lang w:val="en-US"/>
        </w:rPr>
        <w:t xml:space="preserve">its </w:t>
      </w:r>
      <w:r w:rsidR="00B72717" w:rsidRPr="003B7815">
        <w:rPr>
          <w:rFonts w:ascii="Times New Roman" w:hAnsi="Times New Roman" w:cs="Times New Roman"/>
          <w:color w:val="000000" w:themeColor="text1"/>
          <w:sz w:val="20"/>
          <w:szCs w:val="20"/>
          <w:lang w:val="en-US"/>
        </w:rPr>
        <w:t>institutional integrity</w:t>
      </w:r>
      <w:r w:rsidRPr="003B7815">
        <w:rPr>
          <w:rFonts w:ascii="Times New Roman" w:hAnsi="Times New Roman" w:cs="Times New Roman"/>
          <w:color w:val="000000" w:themeColor="text1"/>
          <w:sz w:val="20"/>
          <w:szCs w:val="20"/>
          <w:lang w:val="en-US"/>
        </w:rPr>
        <w:t xml:space="preserve">. </w:t>
      </w:r>
      <w:r w:rsidR="00B41B48" w:rsidRPr="003B7815">
        <w:rPr>
          <w:rFonts w:ascii="Times New Roman" w:hAnsi="Times New Roman" w:cs="Times New Roman"/>
          <w:color w:val="000000" w:themeColor="text1"/>
          <w:sz w:val="20"/>
          <w:szCs w:val="20"/>
          <w:lang w:val="en-US"/>
        </w:rPr>
        <w:t>Consequently, i</w:t>
      </w:r>
      <w:r w:rsidRPr="003B7815">
        <w:rPr>
          <w:rFonts w:ascii="Times New Roman" w:hAnsi="Times New Roman" w:cs="Times New Roman"/>
          <w:color w:val="000000" w:themeColor="text1"/>
          <w:sz w:val="20"/>
          <w:szCs w:val="20"/>
          <w:lang w:val="en-US"/>
        </w:rPr>
        <w:t>n t</w:t>
      </w:r>
      <w:r w:rsidR="004B28EE" w:rsidRPr="003B7815">
        <w:rPr>
          <w:rFonts w:ascii="Times New Roman" w:hAnsi="Times New Roman" w:cs="Times New Roman"/>
          <w:color w:val="000000" w:themeColor="text1"/>
          <w:sz w:val="20"/>
          <w:szCs w:val="20"/>
          <w:lang w:val="en-US"/>
        </w:rPr>
        <w:t xml:space="preserve">he context of fiscal policy, </w:t>
      </w:r>
      <w:r w:rsidR="00D33AB3" w:rsidRPr="003B7815">
        <w:rPr>
          <w:rFonts w:ascii="Times New Roman" w:hAnsi="Times New Roman" w:cs="Times New Roman"/>
          <w:color w:val="000000" w:themeColor="text1"/>
          <w:sz w:val="20"/>
          <w:szCs w:val="20"/>
          <w:lang w:val="en-US"/>
        </w:rPr>
        <w:t>a</w:t>
      </w:r>
      <w:r w:rsidR="004B28EE" w:rsidRPr="003B7815">
        <w:rPr>
          <w:rFonts w:ascii="Times New Roman" w:hAnsi="Times New Roman" w:cs="Times New Roman"/>
          <w:color w:val="000000" w:themeColor="text1"/>
          <w:sz w:val="20"/>
          <w:szCs w:val="20"/>
          <w:lang w:val="en-US"/>
        </w:rPr>
        <w:t xml:space="preserve"> Court </w:t>
      </w:r>
      <w:r w:rsidR="00807602" w:rsidRPr="003B7815">
        <w:rPr>
          <w:rFonts w:ascii="Times New Roman" w:hAnsi="Times New Roman" w:cs="Times New Roman"/>
          <w:color w:val="000000" w:themeColor="text1"/>
          <w:sz w:val="20"/>
          <w:szCs w:val="20"/>
          <w:lang w:val="en-US"/>
        </w:rPr>
        <w:t xml:space="preserve">targeting to gain </w:t>
      </w:r>
      <w:r w:rsidR="000272D4" w:rsidRPr="003B7815">
        <w:rPr>
          <w:rFonts w:ascii="Times New Roman" w:hAnsi="Times New Roman" w:cs="Times New Roman"/>
          <w:color w:val="000000" w:themeColor="text1"/>
          <w:sz w:val="20"/>
          <w:szCs w:val="20"/>
          <w:lang w:val="en-US"/>
        </w:rPr>
        <w:t>or</w:t>
      </w:r>
      <w:r w:rsidR="00A50800" w:rsidRPr="003B7815">
        <w:rPr>
          <w:rFonts w:ascii="Times New Roman" w:hAnsi="Times New Roman" w:cs="Times New Roman"/>
          <w:color w:val="000000" w:themeColor="text1"/>
          <w:sz w:val="20"/>
          <w:szCs w:val="20"/>
          <w:lang w:val="en-US"/>
        </w:rPr>
        <w:t xml:space="preserve"> maintain </w:t>
      </w:r>
      <w:r w:rsidR="00807602" w:rsidRPr="003B7815">
        <w:rPr>
          <w:rFonts w:ascii="Times New Roman" w:hAnsi="Times New Roman" w:cs="Times New Roman"/>
          <w:color w:val="000000" w:themeColor="text1"/>
          <w:sz w:val="20"/>
          <w:szCs w:val="20"/>
          <w:lang w:val="en-US"/>
        </w:rPr>
        <w:t xml:space="preserve">public support </w:t>
      </w:r>
      <w:r w:rsidR="00834001" w:rsidRPr="003B7815">
        <w:rPr>
          <w:rFonts w:ascii="Times New Roman" w:hAnsi="Times New Roman" w:cs="Times New Roman"/>
          <w:color w:val="000000" w:themeColor="text1"/>
          <w:sz w:val="20"/>
          <w:szCs w:val="20"/>
          <w:lang w:val="en-US"/>
        </w:rPr>
        <w:t>shou</w:t>
      </w:r>
      <w:r w:rsidR="00807602" w:rsidRPr="003B7815">
        <w:rPr>
          <w:rFonts w:ascii="Times New Roman" w:hAnsi="Times New Roman" w:cs="Times New Roman"/>
          <w:color w:val="000000" w:themeColor="text1"/>
          <w:sz w:val="20"/>
          <w:szCs w:val="20"/>
          <w:lang w:val="en-US"/>
        </w:rPr>
        <w:t>l</w:t>
      </w:r>
      <w:r w:rsidR="00834001" w:rsidRPr="003B7815">
        <w:rPr>
          <w:rFonts w:ascii="Times New Roman" w:hAnsi="Times New Roman" w:cs="Times New Roman"/>
          <w:color w:val="000000" w:themeColor="text1"/>
          <w:sz w:val="20"/>
          <w:szCs w:val="20"/>
          <w:lang w:val="en-US"/>
        </w:rPr>
        <w:t>d</w:t>
      </w:r>
      <w:r w:rsidR="00807602" w:rsidRPr="003B7815">
        <w:rPr>
          <w:rFonts w:ascii="Times New Roman" w:hAnsi="Times New Roman" w:cs="Times New Roman"/>
          <w:color w:val="000000" w:themeColor="text1"/>
          <w:sz w:val="20"/>
          <w:szCs w:val="20"/>
          <w:lang w:val="en-US"/>
        </w:rPr>
        <w:t xml:space="preserve"> represent the </w:t>
      </w:r>
      <w:r w:rsidR="008174BF" w:rsidRPr="003B7815">
        <w:rPr>
          <w:rFonts w:ascii="Times New Roman" w:hAnsi="Times New Roman" w:cs="Times New Roman"/>
          <w:color w:val="000000" w:themeColor="text1"/>
          <w:sz w:val="20"/>
          <w:szCs w:val="20"/>
          <w:lang w:val="en-US"/>
        </w:rPr>
        <w:t xml:space="preserve">will </w:t>
      </w:r>
      <w:r w:rsidR="00376E46" w:rsidRPr="003B7815">
        <w:rPr>
          <w:rFonts w:ascii="Times New Roman" w:hAnsi="Times New Roman" w:cs="Times New Roman"/>
          <w:color w:val="000000" w:themeColor="text1"/>
          <w:sz w:val="20"/>
          <w:szCs w:val="20"/>
          <w:lang w:val="en-US"/>
        </w:rPr>
        <w:t xml:space="preserve">and preference </w:t>
      </w:r>
      <w:r w:rsidR="008174BF" w:rsidRPr="003B7815">
        <w:rPr>
          <w:rFonts w:ascii="Times New Roman" w:hAnsi="Times New Roman" w:cs="Times New Roman"/>
          <w:color w:val="000000" w:themeColor="text1"/>
          <w:sz w:val="20"/>
          <w:szCs w:val="20"/>
          <w:lang w:val="en-US"/>
        </w:rPr>
        <w:t>of</w:t>
      </w:r>
      <w:r w:rsidR="00A23A4D" w:rsidRPr="003B7815">
        <w:rPr>
          <w:rFonts w:ascii="Times New Roman" w:hAnsi="Times New Roman" w:cs="Times New Roman"/>
          <w:color w:val="000000" w:themeColor="text1"/>
          <w:sz w:val="20"/>
          <w:szCs w:val="20"/>
          <w:lang w:val="en-US"/>
        </w:rPr>
        <w:t xml:space="preserve"> </w:t>
      </w:r>
      <w:r w:rsidR="0091349B" w:rsidRPr="003B7815">
        <w:rPr>
          <w:rFonts w:ascii="Times New Roman" w:hAnsi="Times New Roman" w:cs="Times New Roman"/>
          <w:color w:val="000000" w:themeColor="text1"/>
          <w:sz w:val="20"/>
          <w:szCs w:val="20"/>
          <w:lang w:val="en-US"/>
        </w:rPr>
        <w:t>a</w:t>
      </w:r>
      <w:r w:rsidR="008E4FBF" w:rsidRPr="003B7815">
        <w:rPr>
          <w:rFonts w:ascii="Times New Roman" w:hAnsi="Times New Roman" w:cs="Times New Roman"/>
          <w:color w:val="000000" w:themeColor="text1"/>
          <w:sz w:val="20"/>
          <w:szCs w:val="20"/>
          <w:lang w:val="en-US"/>
        </w:rPr>
        <w:t xml:space="preserve"> public which is</w:t>
      </w:r>
      <w:r w:rsidR="00A7196D" w:rsidRPr="003B7815">
        <w:rPr>
          <w:rFonts w:ascii="Times New Roman" w:hAnsi="Times New Roman" w:cs="Times New Roman"/>
          <w:color w:val="000000" w:themeColor="text1"/>
          <w:sz w:val="20"/>
          <w:szCs w:val="20"/>
          <w:lang w:val="en-US"/>
        </w:rPr>
        <w:t xml:space="preserve"> </w:t>
      </w:r>
      <w:r w:rsidR="00376E46" w:rsidRPr="003B7815">
        <w:rPr>
          <w:rFonts w:ascii="Times New Roman" w:hAnsi="Times New Roman" w:cs="Times New Roman"/>
          <w:color w:val="000000" w:themeColor="text1"/>
          <w:sz w:val="20"/>
          <w:szCs w:val="20"/>
          <w:lang w:val="en-US"/>
        </w:rPr>
        <w:t>usual</w:t>
      </w:r>
      <w:r w:rsidR="008E4FBF" w:rsidRPr="003B7815">
        <w:rPr>
          <w:rFonts w:ascii="Times New Roman" w:hAnsi="Times New Roman" w:cs="Times New Roman"/>
          <w:color w:val="000000" w:themeColor="text1"/>
          <w:sz w:val="20"/>
          <w:szCs w:val="20"/>
          <w:lang w:val="en-US"/>
        </w:rPr>
        <w:t>ly</w:t>
      </w:r>
      <w:r w:rsidR="00376E46" w:rsidRPr="003B7815">
        <w:rPr>
          <w:rFonts w:ascii="Times New Roman" w:hAnsi="Times New Roman" w:cs="Times New Roman"/>
          <w:color w:val="000000" w:themeColor="text1"/>
          <w:sz w:val="20"/>
          <w:szCs w:val="20"/>
          <w:lang w:val="en-US"/>
        </w:rPr>
        <w:t xml:space="preserve"> </w:t>
      </w:r>
      <w:r w:rsidR="008E4FBF" w:rsidRPr="003B7815">
        <w:rPr>
          <w:rFonts w:ascii="Times New Roman" w:hAnsi="Times New Roman" w:cs="Times New Roman"/>
          <w:color w:val="000000" w:themeColor="text1"/>
          <w:sz w:val="20"/>
          <w:szCs w:val="20"/>
          <w:lang w:val="en-US"/>
        </w:rPr>
        <w:t>hostile</w:t>
      </w:r>
      <w:r w:rsidR="00376E46" w:rsidRPr="003B7815">
        <w:rPr>
          <w:rFonts w:ascii="Times New Roman" w:hAnsi="Times New Roman" w:cs="Times New Roman"/>
          <w:color w:val="000000" w:themeColor="text1"/>
          <w:sz w:val="20"/>
          <w:szCs w:val="20"/>
          <w:lang w:val="en-US"/>
        </w:rPr>
        <w:t xml:space="preserve"> </w:t>
      </w:r>
      <w:r w:rsidR="00BD33C6" w:rsidRPr="003B7815">
        <w:rPr>
          <w:rFonts w:ascii="Times New Roman" w:hAnsi="Times New Roman" w:cs="Times New Roman"/>
          <w:color w:val="000000" w:themeColor="text1"/>
          <w:sz w:val="20"/>
          <w:szCs w:val="20"/>
          <w:lang w:val="en-US"/>
        </w:rPr>
        <w:t>towards</w:t>
      </w:r>
      <w:r w:rsidR="00376E46" w:rsidRPr="003B7815">
        <w:rPr>
          <w:rFonts w:ascii="Times New Roman" w:hAnsi="Times New Roman" w:cs="Times New Roman"/>
          <w:color w:val="000000" w:themeColor="text1"/>
          <w:sz w:val="20"/>
          <w:szCs w:val="20"/>
          <w:lang w:val="en-US"/>
        </w:rPr>
        <w:t xml:space="preserve"> </w:t>
      </w:r>
      <w:r w:rsidR="00BD33C6" w:rsidRPr="003B7815">
        <w:rPr>
          <w:rFonts w:ascii="Times New Roman" w:hAnsi="Times New Roman" w:cs="Times New Roman"/>
          <w:color w:val="000000" w:themeColor="text1"/>
          <w:sz w:val="20"/>
          <w:szCs w:val="20"/>
          <w:lang w:val="en-US"/>
        </w:rPr>
        <w:t>any tax increase</w:t>
      </w:r>
      <w:r w:rsidR="00376E46" w:rsidRPr="003B7815">
        <w:rPr>
          <w:rFonts w:ascii="Times New Roman" w:hAnsi="Times New Roman" w:cs="Times New Roman"/>
          <w:color w:val="000000" w:themeColor="text1"/>
          <w:sz w:val="20"/>
          <w:szCs w:val="20"/>
          <w:lang w:val="en-US"/>
        </w:rPr>
        <w:t xml:space="preserve"> </w:t>
      </w:r>
      <w:r w:rsidR="00A7196D" w:rsidRPr="003B7815">
        <w:rPr>
          <w:rFonts w:ascii="Times New Roman" w:hAnsi="Times New Roman" w:cs="Times New Roman"/>
          <w:color w:val="000000" w:themeColor="text1"/>
          <w:sz w:val="20"/>
          <w:szCs w:val="20"/>
          <w:lang w:val="en-US"/>
        </w:rPr>
        <w:t xml:space="preserve">and </w:t>
      </w:r>
      <w:r w:rsidR="00376E46" w:rsidRPr="003B7815">
        <w:rPr>
          <w:rFonts w:ascii="Times New Roman" w:hAnsi="Times New Roman" w:cs="Times New Roman"/>
          <w:color w:val="000000" w:themeColor="text1"/>
          <w:sz w:val="20"/>
          <w:szCs w:val="20"/>
          <w:lang w:val="en-US"/>
        </w:rPr>
        <w:t xml:space="preserve">abolishment of </w:t>
      </w:r>
      <w:r w:rsidR="00A7196D" w:rsidRPr="003B7815">
        <w:rPr>
          <w:rFonts w:ascii="Times New Roman" w:hAnsi="Times New Roman" w:cs="Times New Roman"/>
          <w:color w:val="000000" w:themeColor="text1"/>
          <w:sz w:val="20"/>
          <w:szCs w:val="20"/>
          <w:lang w:val="en-US"/>
        </w:rPr>
        <w:t>tax exemption</w:t>
      </w:r>
      <w:r w:rsidR="00807602" w:rsidRPr="003B7815">
        <w:rPr>
          <w:rFonts w:ascii="Times New Roman" w:hAnsi="Times New Roman" w:cs="Times New Roman"/>
          <w:color w:val="000000" w:themeColor="text1"/>
          <w:sz w:val="20"/>
          <w:szCs w:val="20"/>
          <w:lang w:val="en-US"/>
        </w:rPr>
        <w:t xml:space="preserve">. </w:t>
      </w:r>
      <w:r w:rsidR="00D67485" w:rsidRPr="003B7815">
        <w:rPr>
          <w:rFonts w:ascii="Times New Roman" w:hAnsi="Times New Roman" w:cs="Times New Roman"/>
          <w:color w:val="000000" w:themeColor="text1"/>
          <w:sz w:val="20"/>
          <w:szCs w:val="20"/>
          <w:lang w:val="en-US"/>
        </w:rPr>
        <w:t>It is</w:t>
      </w:r>
      <w:r w:rsidR="008174BF" w:rsidRPr="003B7815">
        <w:rPr>
          <w:rFonts w:ascii="Times New Roman" w:hAnsi="Times New Roman" w:cs="Times New Roman"/>
          <w:color w:val="000000" w:themeColor="text1"/>
          <w:sz w:val="20"/>
          <w:szCs w:val="20"/>
          <w:lang w:val="en-US"/>
        </w:rPr>
        <w:t xml:space="preserve"> quite intuitive that people universally</w:t>
      </w:r>
      <w:r w:rsidR="00D67485" w:rsidRPr="003B7815">
        <w:rPr>
          <w:rFonts w:ascii="Times New Roman" w:hAnsi="Times New Roman" w:cs="Times New Roman"/>
          <w:color w:val="000000" w:themeColor="text1"/>
          <w:sz w:val="20"/>
          <w:szCs w:val="20"/>
          <w:lang w:val="en-US"/>
        </w:rPr>
        <w:t xml:space="preserve"> </w:t>
      </w:r>
      <w:r w:rsidR="00C70844" w:rsidRPr="003B7815">
        <w:rPr>
          <w:rFonts w:ascii="Times New Roman" w:hAnsi="Times New Roman" w:cs="Times New Roman"/>
          <w:color w:val="000000" w:themeColor="text1"/>
          <w:sz w:val="20"/>
          <w:szCs w:val="20"/>
          <w:lang w:val="en-US"/>
        </w:rPr>
        <w:t xml:space="preserve">prefer lower </w:t>
      </w:r>
      <w:r w:rsidR="0091349B" w:rsidRPr="003B7815">
        <w:rPr>
          <w:rFonts w:ascii="Times New Roman" w:hAnsi="Times New Roman" w:cs="Times New Roman"/>
          <w:color w:val="000000" w:themeColor="text1"/>
          <w:sz w:val="20"/>
          <w:szCs w:val="20"/>
          <w:lang w:val="en-US"/>
        </w:rPr>
        <w:t xml:space="preserve">rather </w:t>
      </w:r>
      <w:r w:rsidR="00C70844" w:rsidRPr="003B7815">
        <w:rPr>
          <w:rFonts w:ascii="Times New Roman" w:hAnsi="Times New Roman" w:cs="Times New Roman"/>
          <w:color w:val="000000" w:themeColor="text1"/>
          <w:sz w:val="20"/>
          <w:szCs w:val="20"/>
          <w:lang w:val="en-US"/>
        </w:rPr>
        <w:t>than higher tax burdens</w:t>
      </w:r>
      <w:r w:rsidR="00D41294" w:rsidRPr="003B7815">
        <w:rPr>
          <w:rFonts w:ascii="Times New Roman" w:hAnsi="Times New Roman" w:cs="Times New Roman"/>
          <w:color w:val="000000" w:themeColor="text1"/>
          <w:sz w:val="20"/>
          <w:szCs w:val="20"/>
          <w:lang w:val="en-US"/>
        </w:rPr>
        <w:t xml:space="preserve">. For instance, Hansen (1998) shows through </w:t>
      </w:r>
      <w:r w:rsidR="00A23A4D" w:rsidRPr="003B7815">
        <w:rPr>
          <w:rFonts w:ascii="Times New Roman" w:hAnsi="Times New Roman" w:cs="Times New Roman"/>
          <w:color w:val="000000" w:themeColor="text1"/>
          <w:sz w:val="20"/>
          <w:szCs w:val="20"/>
          <w:lang w:val="en-US"/>
        </w:rPr>
        <w:t>a</w:t>
      </w:r>
      <w:r w:rsidR="00D41294" w:rsidRPr="003B7815">
        <w:rPr>
          <w:rFonts w:ascii="Times New Roman" w:hAnsi="Times New Roman" w:cs="Times New Roman"/>
          <w:color w:val="000000" w:themeColor="text1"/>
          <w:sz w:val="20"/>
          <w:szCs w:val="20"/>
          <w:lang w:val="en-US"/>
        </w:rPr>
        <w:t xml:space="preserve"> survey that </w:t>
      </w:r>
      <w:r w:rsidR="00A23A4D" w:rsidRPr="003B7815">
        <w:rPr>
          <w:rFonts w:ascii="Times New Roman" w:hAnsi="Times New Roman" w:cs="Times New Roman"/>
          <w:color w:val="000000" w:themeColor="text1"/>
          <w:sz w:val="20"/>
          <w:szCs w:val="20"/>
          <w:lang w:val="en-US"/>
        </w:rPr>
        <w:t xml:space="preserve">the </w:t>
      </w:r>
      <w:r w:rsidR="00D41294" w:rsidRPr="003B7815">
        <w:rPr>
          <w:rFonts w:ascii="Times New Roman" w:hAnsi="Times New Roman" w:cs="Times New Roman"/>
          <w:color w:val="000000" w:themeColor="text1"/>
          <w:sz w:val="20"/>
          <w:szCs w:val="20"/>
          <w:lang w:val="en-US"/>
        </w:rPr>
        <w:t xml:space="preserve">general public </w:t>
      </w:r>
      <w:r w:rsidR="009F167B" w:rsidRPr="003B7815">
        <w:rPr>
          <w:rFonts w:ascii="Times New Roman" w:hAnsi="Times New Roman" w:cs="Times New Roman"/>
          <w:color w:val="000000" w:themeColor="text1"/>
          <w:sz w:val="20"/>
          <w:szCs w:val="20"/>
          <w:lang w:val="en-US"/>
        </w:rPr>
        <w:t xml:space="preserve">in the U.S. </w:t>
      </w:r>
      <w:r w:rsidR="00D41294" w:rsidRPr="003B7815">
        <w:rPr>
          <w:rFonts w:ascii="Times New Roman" w:hAnsi="Times New Roman" w:cs="Times New Roman"/>
          <w:color w:val="000000" w:themeColor="text1"/>
          <w:sz w:val="20"/>
          <w:szCs w:val="20"/>
          <w:lang w:val="en-US"/>
        </w:rPr>
        <w:t xml:space="preserve">largely opposes the increase of taxes in order to cut </w:t>
      </w:r>
      <w:r w:rsidR="0091349B" w:rsidRPr="003B7815">
        <w:rPr>
          <w:rFonts w:ascii="Times New Roman" w:hAnsi="Times New Roman" w:cs="Times New Roman"/>
          <w:color w:val="000000" w:themeColor="text1"/>
          <w:sz w:val="20"/>
          <w:szCs w:val="20"/>
          <w:lang w:val="en-US"/>
        </w:rPr>
        <w:t xml:space="preserve">the </w:t>
      </w:r>
      <w:r w:rsidR="00D41294" w:rsidRPr="003B7815">
        <w:rPr>
          <w:rFonts w:ascii="Times New Roman" w:hAnsi="Times New Roman" w:cs="Times New Roman"/>
          <w:color w:val="000000" w:themeColor="text1"/>
          <w:sz w:val="20"/>
          <w:szCs w:val="20"/>
          <w:lang w:val="en-US"/>
        </w:rPr>
        <w:t>budget deficit</w:t>
      </w:r>
      <w:r w:rsidR="00D67485" w:rsidRPr="003B7815">
        <w:rPr>
          <w:rFonts w:ascii="Times New Roman" w:hAnsi="Times New Roman" w:cs="Times New Roman"/>
          <w:color w:val="000000" w:themeColor="text1"/>
          <w:sz w:val="20"/>
          <w:szCs w:val="20"/>
          <w:lang w:val="en-US"/>
        </w:rPr>
        <w:t>.</w:t>
      </w:r>
      <w:r w:rsidR="00EF5A4B" w:rsidRPr="003B7815">
        <w:rPr>
          <w:rStyle w:val="Znakapoznpodarou"/>
          <w:rFonts w:ascii="Times New Roman" w:hAnsi="Times New Roman" w:cs="Times New Roman"/>
          <w:color w:val="000000" w:themeColor="text1"/>
          <w:sz w:val="20"/>
          <w:szCs w:val="20"/>
          <w:lang w:val="en-US"/>
        </w:rPr>
        <w:footnoteReference w:id="40"/>
      </w:r>
      <w:r w:rsidR="00D67485" w:rsidRPr="003B7815">
        <w:rPr>
          <w:rFonts w:ascii="Times New Roman" w:hAnsi="Times New Roman" w:cs="Times New Roman"/>
          <w:color w:val="000000" w:themeColor="text1"/>
          <w:sz w:val="20"/>
          <w:szCs w:val="20"/>
          <w:lang w:val="en-US"/>
        </w:rPr>
        <w:t xml:space="preserve"> </w:t>
      </w:r>
      <w:r w:rsidR="000272D4" w:rsidRPr="003B7815">
        <w:rPr>
          <w:rFonts w:ascii="Times New Roman" w:hAnsi="Times New Roman" w:cs="Times New Roman"/>
          <w:color w:val="000000" w:themeColor="text1"/>
          <w:sz w:val="20"/>
          <w:szCs w:val="20"/>
          <w:lang w:val="en-US"/>
        </w:rPr>
        <w:t xml:space="preserve">The </w:t>
      </w:r>
      <w:proofErr w:type="spellStart"/>
      <w:r w:rsidR="00113E31" w:rsidRPr="003B7815">
        <w:rPr>
          <w:rFonts w:ascii="Times New Roman" w:hAnsi="Times New Roman" w:cs="Times New Roman"/>
          <w:color w:val="000000" w:themeColor="text1"/>
          <w:sz w:val="20"/>
          <w:szCs w:val="20"/>
          <w:lang w:val="en-US"/>
        </w:rPr>
        <w:t>Eurobarometer</w:t>
      </w:r>
      <w:proofErr w:type="spellEnd"/>
      <w:r w:rsidR="00113E31" w:rsidRPr="003B7815">
        <w:rPr>
          <w:rFonts w:ascii="Times New Roman" w:hAnsi="Times New Roman" w:cs="Times New Roman"/>
          <w:color w:val="000000" w:themeColor="text1"/>
          <w:sz w:val="20"/>
          <w:szCs w:val="20"/>
          <w:lang w:val="en-US"/>
        </w:rPr>
        <w:t xml:space="preserve"> (1998) poll</w:t>
      </w:r>
      <w:r w:rsidR="000D4E04" w:rsidRPr="003B7815">
        <w:rPr>
          <w:rFonts w:ascii="Times New Roman" w:hAnsi="Times New Roman" w:cs="Times New Roman"/>
          <w:color w:val="000000" w:themeColor="text1"/>
          <w:sz w:val="20"/>
          <w:szCs w:val="20"/>
          <w:lang w:val="en-US"/>
        </w:rPr>
        <w:t>, in turn,</w:t>
      </w:r>
      <w:r w:rsidR="00113E31" w:rsidRPr="003B7815">
        <w:rPr>
          <w:rFonts w:ascii="Times New Roman" w:hAnsi="Times New Roman" w:cs="Times New Roman"/>
          <w:color w:val="000000" w:themeColor="text1"/>
          <w:sz w:val="20"/>
          <w:szCs w:val="20"/>
          <w:lang w:val="en-US"/>
        </w:rPr>
        <w:t xml:space="preserve"> shows that</w:t>
      </w:r>
      <w:r w:rsidR="0091349B" w:rsidRPr="003B7815">
        <w:rPr>
          <w:rFonts w:ascii="Times New Roman" w:hAnsi="Times New Roman" w:cs="Times New Roman"/>
          <w:color w:val="000000" w:themeColor="text1"/>
          <w:sz w:val="20"/>
          <w:szCs w:val="20"/>
          <w:lang w:val="en-US"/>
        </w:rPr>
        <w:t>,</w:t>
      </w:r>
      <w:r w:rsidR="00113E31" w:rsidRPr="003B7815">
        <w:rPr>
          <w:rFonts w:ascii="Times New Roman" w:hAnsi="Times New Roman" w:cs="Times New Roman"/>
          <w:color w:val="000000" w:themeColor="text1"/>
          <w:sz w:val="20"/>
          <w:szCs w:val="20"/>
          <w:lang w:val="en-US"/>
        </w:rPr>
        <w:t xml:space="preserve"> </w:t>
      </w:r>
      <w:r w:rsidR="00757A7D" w:rsidRPr="003B7815">
        <w:rPr>
          <w:rFonts w:ascii="Times New Roman" w:hAnsi="Times New Roman" w:cs="Times New Roman"/>
          <w:color w:val="000000" w:themeColor="text1"/>
          <w:sz w:val="20"/>
          <w:szCs w:val="20"/>
          <w:lang w:val="en-US"/>
        </w:rPr>
        <w:t>although</w:t>
      </w:r>
      <w:r w:rsidR="00113E31" w:rsidRPr="003B7815">
        <w:rPr>
          <w:rFonts w:ascii="Times New Roman" w:hAnsi="Times New Roman" w:cs="Times New Roman"/>
          <w:color w:val="000000" w:themeColor="text1"/>
          <w:sz w:val="20"/>
          <w:szCs w:val="20"/>
          <w:lang w:val="en-US"/>
        </w:rPr>
        <w:t xml:space="preserve"> EU citizens </w:t>
      </w:r>
      <w:r w:rsidR="00757A7D" w:rsidRPr="003B7815">
        <w:rPr>
          <w:rFonts w:ascii="Times New Roman" w:hAnsi="Times New Roman" w:cs="Times New Roman"/>
          <w:color w:val="000000" w:themeColor="text1"/>
          <w:sz w:val="20"/>
          <w:szCs w:val="20"/>
          <w:lang w:val="en-US"/>
        </w:rPr>
        <w:t xml:space="preserve">are </w:t>
      </w:r>
      <w:r w:rsidR="00113E31" w:rsidRPr="003B7815">
        <w:rPr>
          <w:rFonts w:ascii="Times New Roman" w:hAnsi="Times New Roman" w:cs="Times New Roman"/>
          <w:color w:val="000000" w:themeColor="text1"/>
          <w:sz w:val="20"/>
          <w:szCs w:val="20"/>
          <w:lang w:val="en-US"/>
        </w:rPr>
        <w:t>willing to increase public health spending</w:t>
      </w:r>
      <w:r w:rsidR="00757A7D" w:rsidRPr="003B7815">
        <w:rPr>
          <w:rFonts w:ascii="Times New Roman" w:hAnsi="Times New Roman" w:cs="Times New Roman"/>
          <w:color w:val="000000" w:themeColor="text1"/>
          <w:sz w:val="20"/>
          <w:szCs w:val="20"/>
          <w:lang w:val="en-US"/>
        </w:rPr>
        <w:t>,</w:t>
      </w:r>
      <w:r w:rsidR="00113E31" w:rsidRPr="003B7815">
        <w:rPr>
          <w:rFonts w:ascii="Times New Roman" w:hAnsi="Times New Roman" w:cs="Times New Roman"/>
          <w:color w:val="000000" w:themeColor="text1"/>
          <w:sz w:val="20"/>
          <w:szCs w:val="20"/>
          <w:lang w:val="en-US"/>
        </w:rPr>
        <w:t xml:space="preserve"> </w:t>
      </w:r>
      <w:r w:rsidR="0091349B" w:rsidRPr="003B7815">
        <w:rPr>
          <w:rFonts w:ascii="Times New Roman" w:hAnsi="Times New Roman" w:cs="Times New Roman"/>
          <w:color w:val="000000" w:themeColor="text1"/>
          <w:sz w:val="20"/>
          <w:szCs w:val="20"/>
          <w:lang w:val="en-US"/>
        </w:rPr>
        <w:t xml:space="preserve">the </w:t>
      </w:r>
      <w:r w:rsidR="00113E31" w:rsidRPr="003B7815">
        <w:rPr>
          <w:rFonts w:ascii="Times New Roman" w:hAnsi="Times New Roman" w:cs="Times New Roman"/>
          <w:color w:val="000000" w:themeColor="text1"/>
          <w:sz w:val="20"/>
          <w:szCs w:val="20"/>
          <w:lang w:val="en-US"/>
        </w:rPr>
        <w:t xml:space="preserve">vast majority </w:t>
      </w:r>
      <w:r w:rsidR="00757A7D" w:rsidRPr="003B7815">
        <w:rPr>
          <w:rFonts w:ascii="Times New Roman" w:hAnsi="Times New Roman" w:cs="Times New Roman"/>
          <w:color w:val="000000" w:themeColor="text1"/>
          <w:sz w:val="20"/>
          <w:szCs w:val="20"/>
          <w:lang w:val="en-US"/>
        </w:rPr>
        <w:t xml:space="preserve">are </w:t>
      </w:r>
      <w:r w:rsidR="00113E31" w:rsidRPr="003B7815">
        <w:rPr>
          <w:rFonts w:ascii="Times New Roman" w:hAnsi="Times New Roman" w:cs="Times New Roman"/>
          <w:color w:val="000000" w:themeColor="text1"/>
          <w:sz w:val="20"/>
          <w:szCs w:val="20"/>
          <w:lang w:val="en-US"/>
        </w:rPr>
        <w:t xml:space="preserve">reluctant to increase taxes to this end. The preferred policy is to </w:t>
      </w:r>
      <w:r w:rsidR="000D4E04" w:rsidRPr="003B7815">
        <w:rPr>
          <w:rFonts w:ascii="Times New Roman" w:hAnsi="Times New Roman" w:cs="Times New Roman"/>
          <w:color w:val="000000" w:themeColor="text1"/>
          <w:sz w:val="20"/>
          <w:szCs w:val="20"/>
          <w:lang w:val="en-US"/>
        </w:rPr>
        <w:t xml:space="preserve">cut other spending or to finance it by other means. </w:t>
      </w:r>
    </w:p>
    <w:p w:rsidR="0080491C" w:rsidRPr="003B7815" w:rsidRDefault="00921AEF"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 xml:space="preserve">In addition, if it is assumed that </w:t>
      </w:r>
      <w:r w:rsidR="002E0388" w:rsidRPr="003B7815">
        <w:rPr>
          <w:rFonts w:ascii="Times New Roman" w:hAnsi="Times New Roman" w:cs="Times New Roman"/>
          <w:color w:val="000000" w:themeColor="text1"/>
          <w:sz w:val="20"/>
          <w:szCs w:val="20"/>
          <w:lang w:val="en-US"/>
        </w:rPr>
        <w:t xml:space="preserve">the </w:t>
      </w:r>
      <w:r w:rsidRPr="003B7815">
        <w:rPr>
          <w:rFonts w:ascii="Times New Roman" w:hAnsi="Times New Roman" w:cs="Times New Roman"/>
          <w:color w:val="000000" w:themeColor="text1"/>
          <w:sz w:val="20"/>
          <w:szCs w:val="20"/>
          <w:lang w:val="en-US"/>
        </w:rPr>
        <w:t>electorate is subject to fiscal illusion</w:t>
      </w:r>
      <w:r w:rsidRPr="003B7815">
        <w:rPr>
          <w:rStyle w:val="Znakapoznpodarou"/>
          <w:rFonts w:ascii="Times New Roman" w:hAnsi="Times New Roman" w:cs="Times New Roman"/>
          <w:color w:val="000000" w:themeColor="text1"/>
          <w:sz w:val="20"/>
          <w:szCs w:val="20"/>
          <w:lang w:val="en-US"/>
        </w:rPr>
        <w:footnoteReference w:id="41"/>
      </w:r>
      <w:r w:rsidR="009545F9" w:rsidRPr="003B7815">
        <w:rPr>
          <w:rFonts w:ascii="Times New Roman" w:hAnsi="Times New Roman" w:cs="Times New Roman"/>
          <w:color w:val="000000" w:themeColor="text1"/>
          <w:sz w:val="20"/>
          <w:szCs w:val="20"/>
          <w:lang w:val="en-US"/>
        </w:rPr>
        <w:t xml:space="preserve"> (</w:t>
      </w:r>
      <w:r w:rsidR="005A71F8" w:rsidRPr="003B7815">
        <w:rPr>
          <w:rFonts w:ascii="Times New Roman" w:hAnsi="Times New Roman" w:cs="Times New Roman"/>
          <w:color w:val="000000" w:themeColor="text1"/>
          <w:sz w:val="20"/>
          <w:szCs w:val="20"/>
          <w:lang w:val="en-US"/>
        </w:rPr>
        <w:t>‘</w:t>
      </w:r>
      <w:r w:rsidR="005A71F8" w:rsidRPr="003B7815">
        <w:rPr>
          <w:rFonts w:ascii="Times New Roman" w:hAnsi="Times New Roman" w:cs="Times New Roman"/>
          <w:i/>
          <w:color w:val="000000" w:themeColor="text1"/>
          <w:sz w:val="20"/>
          <w:szCs w:val="20"/>
          <w:lang w:val="en-US"/>
        </w:rPr>
        <w:t>more for less</w:t>
      </w:r>
      <w:r w:rsidR="005A71F8" w:rsidRPr="003B7815">
        <w:rPr>
          <w:rFonts w:ascii="Times New Roman" w:hAnsi="Times New Roman" w:cs="Times New Roman"/>
          <w:color w:val="000000" w:themeColor="text1"/>
          <w:sz w:val="20"/>
          <w:szCs w:val="20"/>
          <w:lang w:val="en-US"/>
        </w:rPr>
        <w:t>’ paradox</w:t>
      </w:r>
      <w:r w:rsidR="005A71F8" w:rsidRPr="003B7815">
        <w:rPr>
          <w:rStyle w:val="Znakapoznpodarou"/>
          <w:rFonts w:ascii="Times New Roman" w:hAnsi="Times New Roman" w:cs="Times New Roman"/>
          <w:color w:val="000000" w:themeColor="text1"/>
          <w:sz w:val="20"/>
          <w:szCs w:val="20"/>
          <w:lang w:val="en-US"/>
        </w:rPr>
        <w:footnoteReference w:id="42"/>
      </w:r>
      <w:r w:rsidR="009545F9" w:rsidRPr="003B7815">
        <w:rPr>
          <w:rFonts w:ascii="Times New Roman" w:hAnsi="Times New Roman" w:cs="Times New Roman"/>
          <w:color w:val="000000" w:themeColor="text1"/>
          <w:sz w:val="20"/>
          <w:szCs w:val="20"/>
          <w:lang w:val="en-US"/>
        </w:rPr>
        <w:t>)</w:t>
      </w:r>
      <w:r w:rsidRPr="003B7815">
        <w:rPr>
          <w:rFonts w:ascii="Times New Roman" w:hAnsi="Times New Roman" w:cs="Times New Roman"/>
          <w:color w:val="000000" w:themeColor="text1"/>
          <w:sz w:val="20"/>
          <w:szCs w:val="20"/>
          <w:lang w:val="en-US"/>
        </w:rPr>
        <w:t xml:space="preserve">, then the judiciary </w:t>
      </w:r>
      <w:r w:rsidR="0091349B" w:rsidRPr="003B7815">
        <w:rPr>
          <w:rFonts w:ascii="Times New Roman" w:hAnsi="Times New Roman" w:cs="Times New Roman"/>
          <w:color w:val="000000" w:themeColor="text1"/>
          <w:sz w:val="20"/>
          <w:szCs w:val="20"/>
          <w:lang w:val="en-US"/>
        </w:rPr>
        <w:t xml:space="preserve">should </w:t>
      </w:r>
      <w:r w:rsidRPr="003B7815">
        <w:rPr>
          <w:rFonts w:ascii="Times New Roman" w:hAnsi="Times New Roman" w:cs="Times New Roman"/>
          <w:color w:val="000000" w:themeColor="text1"/>
          <w:sz w:val="20"/>
          <w:szCs w:val="20"/>
          <w:lang w:val="en-US"/>
        </w:rPr>
        <w:t xml:space="preserve">not only </w:t>
      </w:r>
      <w:r w:rsidR="008174BF" w:rsidRPr="003B7815">
        <w:rPr>
          <w:rFonts w:ascii="Times New Roman" w:hAnsi="Times New Roman" w:cs="Times New Roman"/>
          <w:color w:val="000000" w:themeColor="text1"/>
          <w:sz w:val="20"/>
          <w:szCs w:val="20"/>
          <w:lang w:val="en-US"/>
        </w:rPr>
        <w:t>promote</w:t>
      </w:r>
      <w:r w:rsidRPr="003B7815">
        <w:rPr>
          <w:rFonts w:ascii="Times New Roman" w:hAnsi="Times New Roman" w:cs="Times New Roman"/>
          <w:color w:val="000000" w:themeColor="text1"/>
          <w:sz w:val="20"/>
          <w:szCs w:val="20"/>
          <w:lang w:val="en-US"/>
        </w:rPr>
        <w:t xml:space="preserve"> low taxation</w:t>
      </w:r>
      <w:r w:rsidR="008E4FBF" w:rsidRPr="003B7815">
        <w:rPr>
          <w:rStyle w:val="Znakapoznpodarou"/>
          <w:rFonts w:ascii="Times New Roman" w:hAnsi="Times New Roman" w:cs="Times New Roman"/>
          <w:color w:val="000000" w:themeColor="text1"/>
          <w:sz w:val="20"/>
          <w:szCs w:val="20"/>
          <w:lang w:val="en-US"/>
        </w:rPr>
        <w:footnoteReference w:id="43"/>
      </w:r>
      <w:r w:rsidRPr="003B7815">
        <w:rPr>
          <w:rFonts w:ascii="Times New Roman" w:hAnsi="Times New Roman" w:cs="Times New Roman"/>
          <w:color w:val="000000" w:themeColor="text1"/>
          <w:sz w:val="20"/>
          <w:szCs w:val="20"/>
          <w:lang w:val="en-US"/>
        </w:rPr>
        <w:t xml:space="preserve"> but also </w:t>
      </w:r>
      <w:r w:rsidRPr="003B7815">
        <w:rPr>
          <w:rFonts w:ascii="Times New Roman" w:hAnsi="Times New Roman" w:cs="Times New Roman"/>
          <w:color w:val="000000" w:themeColor="text1"/>
          <w:sz w:val="20"/>
          <w:szCs w:val="20"/>
          <w:lang w:val="en-US"/>
        </w:rPr>
        <w:lastRenderedPageBreak/>
        <w:t>larger public spending.</w:t>
      </w:r>
      <w:r w:rsidR="00930B69" w:rsidRPr="003B7815">
        <w:rPr>
          <w:rFonts w:ascii="Times New Roman" w:hAnsi="Times New Roman" w:cs="Times New Roman"/>
          <w:color w:val="000000" w:themeColor="text1"/>
          <w:sz w:val="20"/>
          <w:szCs w:val="20"/>
          <w:lang w:val="en-US"/>
        </w:rPr>
        <w:t xml:space="preserve"> </w:t>
      </w:r>
      <w:r w:rsidR="00AB2EFF" w:rsidRPr="003B7815">
        <w:rPr>
          <w:rFonts w:ascii="Times New Roman" w:hAnsi="Times New Roman" w:cs="Times New Roman"/>
          <w:color w:val="000000" w:themeColor="text1"/>
          <w:sz w:val="20"/>
          <w:szCs w:val="20"/>
          <w:lang w:val="en-US"/>
        </w:rPr>
        <w:t>This, in turn,</w:t>
      </w:r>
      <w:r w:rsidR="00734ABE" w:rsidRPr="003B7815">
        <w:rPr>
          <w:rFonts w:ascii="Times New Roman" w:hAnsi="Times New Roman" w:cs="Times New Roman"/>
          <w:color w:val="000000" w:themeColor="text1"/>
          <w:sz w:val="20"/>
          <w:szCs w:val="20"/>
          <w:lang w:val="en-US"/>
        </w:rPr>
        <w:t xml:space="preserve"> may lead to systematic fiscal im</w:t>
      </w:r>
      <w:r w:rsidR="00AB2EFF" w:rsidRPr="003B7815">
        <w:rPr>
          <w:rFonts w:ascii="Times New Roman" w:hAnsi="Times New Roman" w:cs="Times New Roman"/>
          <w:color w:val="000000" w:themeColor="text1"/>
          <w:sz w:val="20"/>
          <w:szCs w:val="20"/>
          <w:lang w:val="en-US"/>
        </w:rPr>
        <w:t>balance</w:t>
      </w:r>
      <w:r w:rsidR="00734ABE" w:rsidRPr="003B7815">
        <w:rPr>
          <w:rFonts w:ascii="Times New Roman" w:hAnsi="Times New Roman" w:cs="Times New Roman"/>
          <w:color w:val="000000" w:themeColor="text1"/>
          <w:sz w:val="20"/>
          <w:szCs w:val="20"/>
          <w:lang w:val="en-US"/>
        </w:rPr>
        <w:t xml:space="preserve"> and the accumulation</w:t>
      </w:r>
      <w:r w:rsidR="005A71F8" w:rsidRPr="003B7815">
        <w:rPr>
          <w:rFonts w:ascii="Times New Roman" w:hAnsi="Times New Roman" w:cs="Times New Roman"/>
          <w:color w:val="000000" w:themeColor="text1"/>
          <w:sz w:val="20"/>
          <w:szCs w:val="20"/>
          <w:lang w:val="en-US"/>
        </w:rPr>
        <w:t xml:space="preserve"> </w:t>
      </w:r>
      <w:r w:rsidR="00E96770" w:rsidRPr="003B7815">
        <w:rPr>
          <w:rFonts w:ascii="Times New Roman" w:hAnsi="Times New Roman" w:cs="Times New Roman"/>
          <w:color w:val="000000" w:themeColor="text1"/>
          <w:sz w:val="20"/>
          <w:szCs w:val="20"/>
          <w:lang w:val="en-US"/>
        </w:rPr>
        <w:t xml:space="preserve">of </w:t>
      </w:r>
      <w:r w:rsidR="005A71F8" w:rsidRPr="003B7815">
        <w:rPr>
          <w:rFonts w:ascii="Times New Roman" w:hAnsi="Times New Roman" w:cs="Times New Roman"/>
          <w:color w:val="000000" w:themeColor="text1"/>
          <w:sz w:val="20"/>
          <w:szCs w:val="20"/>
          <w:lang w:val="en-US"/>
        </w:rPr>
        <w:t>public debt</w:t>
      </w:r>
      <w:r w:rsidR="00AB2EFF" w:rsidRPr="003B7815">
        <w:rPr>
          <w:rFonts w:ascii="Times New Roman" w:hAnsi="Times New Roman" w:cs="Times New Roman"/>
          <w:color w:val="000000" w:themeColor="text1"/>
          <w:sz w:val="20"/>
          <w:szCs w:val="20"/>
          <w:lang w:val="en-US"/>
        </w:rPr>
        <w:t>.</w:t>
      </w:r>
      <w:r w:rsidR="00AD3939" w:rsidRPr="003B7815">
        <w:rPr>
          <w:rFonts w:ascii="Times New Roman" w:hAnsi="Times New Roman" w:cs="Times New Roman"/>
          <w:color w:val="000000" w:themeColor="text1"/>
          <w:sz w:val="20"/>
          <w:szCs w:val="20"/>
          <w:lang w:val="en-US"/>
        </w:rPr>
        <w:t xml:space="preserve"> </w:t>
      </w:r>
      <w:r w:rsidR="004C6A32" w:rsidRPr="003B7815">
        <w:rPr>
          <w:rFonts w:ascii="Times New Roman" w:hAnsi="Times New Roman" w:cs="Times New Roman"/>
          <w:color w:val="000000" w:themeColor="text1"/>
          <w:sz w:val="20"/>
          <w:szCs w:val="20"/>
          <w:lang w:val="en-US"/>
        </w:rPr>
        <w:t xml:space="preserve">It might </w:t>
      </w:r>
      <w:r w:rsidR="00136E50" w:rsidRPr="003B7815">
        <w:rPr>
          <w:rFonts w:ascii="Times New Roman" w:hAnsi="Times New Roman" w:cs="Times New Roman"/>
          <w:color w:val="000000" w:themeColor="text1"/>
          <w:sz w:val="20"/>
          <w:szCs w:val="20"/>
          <w:lang w:val="en-US"/>
        </w:rPr>
        <w:t>further</w:t>
      </w:r>
      <w:r w:rsidR="008A712C" w:rsidRPr="003B7815">
        <w:rPr>
          <w:rFonts w:ascii="Times New Roman" w:hAnsi="Times New Roman" w:cs="Times New Roman"/>
          <w:color w:val="000000" w:themeColor="text1"/>
          <w:sz w:val="20"/>
          <w:szCs w:val="20"/>
          <w:lang w:val="en-US"/>
        </w:rPr>
        <w:t xml:space="preserve"> be </w:t>
      </w:r>
      <w:r w:rsidR="00136E50" w:rsidRPr="003B7815">
        <w:rPr>
          <w:rFonts w:ascii="Times New Roman" w:hAnsi="Times New Roman" w:cs="Times New Roman"/>
          <w:color w:val="000000" w:themeColor="text1"/>
          <w:sz w:val="20"/>
          <w:szCs w:val="20"/>
          <w:lang w:val="en-US"/>
        </w:rPr>
        <w:t xml:space="preserve">the case </w:t>
      </w:r>
      <w:r w:rsidR="00A35E7B" w:rsidRPr="003B7815">
        <w:rPr>
          <w:rFonts w:ascii="Times New Roman" w:hAnsi="Times New Roman" w:cs="Times New Roman"/>
          <w:color w:val="000000" w:themeColor="text1"/>
          <w:sz w:val="20"/>
          <w:szCs w:val="20"/>
          <w:lang w:val="en-US"/>
        </w:rPr>
        <w:t>that the C</w:t>
      </w:r>
      <w:r w:rsidR="004C6A32" w:rsidRPr="003B7815">
        <w:rPr>
          <w:rFonts w:ascii="Times New Roman" w:hAnsi="Times New Roman" w:cs="Times New Roman"/>
          <w:color w:val="000000" w:themeColor="text1"/>
          <w:sz w:val="20"/>
          <w:szCs w:val="20"/>
          <w:lang w:val="en-US"/>
        </w:rPr>
        <w:t xml:space="preserve">ourt </w:t>
      </w:r>
      <w:r w:rsidR="00A35E7B" w:rsidRPr="003B7815">
        <w:rPr>
          <w:rFonts w:ascii="Times New Roman" w:hAnsi="Times New Roman" w:cs="Times New Roman"/>
          <w:color w:val="000000" w:themeColor="text1"/>
          <w:sz w:val="20"/>
          <w:szCs w:val="20"/>
          <w:lang w:val="en-US"/>
        </w:rPr>
        <w:t xml:space="preserve">tends to oppose cuts in social spending, knowing that these reductions are unpopular </w:t>
      </w:r>
      <w:r w:rsidR="0091349B" w:rsidRPr="003B7815">
        <w:rPr>
          <w:rFonts w:ascii="Times New Roman" w:hAnsi="Times New Roman" w:cs="Times New Roman"/>
          <w:color w:val="000000" w:themeColor="text1"/>
          <w:sz w:val="20"/>
          <w:szCs w:val="20"/>
          <w:lang w:val="en-US"/>
        </w:rPr>
        <w:t>with</w:t>
      </w:r>
      <w:r w:rsidR="00A35E7B" w:rsidRPr="003B7815">
        <w:rPr>
          <w:rFonts w:ascii="Times New Roman" w:hAnsi="Times New Roman" w:cs="Times New Roman"/>
          <w:color w:val="000000" w:themeColor="text1"/>
          <w:sz w:val="20"/>
          <w:szCs w:val="20"/>
          <w:lang w:val="en-US"/>
        </w:rPr>
        <w:t xml:space="preserve"> </w:t>
      </w:r>
      <w:r w:rsidR="005B2809" w:rsidRPr="003B7815">
        <w:rPr>
          <w:rFonts w:ascii="Times New Roman" w:hAnsi="Times New Roman" w:cs="Times New Roman"/>
          <w:color w:val="000000" w:themeColor="text1"/>
          <w:sz w:val="20"/>
          <w:szCs w:val="20"/>
          <w:lang w:val="en-US"/>
        </w:rPr>
        <w:t xml:space="preserve">the </w:t>
      </w:r>
      <w:r w:rsidR="00A35E7B" w:rsidRPr="003B7815">
        <w:rPr>
          <w:rFonts w:ascii="Times New Roman" w:hAnsi="Times New Roman" w:cs="Times New Roman"/>
          <w:color w:val="000000" w:themeColor="text1"/>
          <w:sz w:val="20"/>
          <w:szCs w:val="20"/>
          <w:lang w:val="en-US"/>
        </w:rPr>
        <w:t>public</w:t>
      </w:r>
      <w:r w:rsidR="0080491C" w:rsidRPr="003B7815">
        <w:rPr>
          <w:rFonts w:ascii="Times New Roman" w:hAnsi="Times New Roman" w:cs="Times New Roman"/>
          <w:color w:val="000000" w:themeColor="text1"/>
          <w:sz w:val="20"/>
          <w:szCs w:val="20"/>
          <w:lang w:val="en-US"/>
        </w:rPr>
        <w:t>. For evidenc</w:t>
      </w:r>
      <w:r w:rsidR="00D337A4" w:rsidRPr="003B7815">
        <w:rPr>
          <w:rFonts w:ascii="Times New Roman" w:hAnsi="Times New Roman" w:cs="Times New Roman"/>
          <w:color w:val="000000" w:themeColor="text1"/>
          <w:sz w:val="20"/>
          <w:szCs w:val="20"/>
          <w:lang w:val="en-US"/>
        </w:rPr>
        <w:t>e that social spending cuts bring social discontent</w:t>
      </w:r>
      <w:r w:rsidR="0091349B" w:rsidRPr="003B7815">
        <w:rPr>
          <w:rFonts w:ascii="Times New Roman" w:hAnsi="Times New Roman" w:cs="Times New Roman"/>
          <w:color w:val="000000" w:themeColor="text1"/>
          <w:sz w:val="20"/>
          <w:szCs w:val="20"/>
          <w:lang w:val="en-US"/>
        </w:rPr>
        <w:t>,</w:t>
      </w:r>
      <w:r w:rsidR="00D337A4" w:rsidRPr="003B7815">
        <w:rPr>
          <w:rFonts w:ascii="Times New Roman" w:hAnsi="Times New Roman" w:cs="Times New Roman"/>
          <w:color w:val="000000" w:themeColor="text1"/>
          <w:sz w:val="20"/>
          <w:szCs w:val="20"/>
          <w:lang w:val="en-US"/>
        </w:rPr>
        <w:t xml:space="preserve"> see De </w:t>
      </w:r>
      <w:proofErr w:type="spellStart"/>
      <w:r w:rsidR="00D337A4" w:rsidRPr="003B7815">
        <w:rPr>
          <w:rFonts w:ascii="Times New Roman" w:hAnsi="Times New Roman" w:cs="Times New Roman"/>
          <w:color w:val="000000" w:themeColor="text1"/>
          <w:sz w:val="20"/>
          <w:szCs w:val="20"/>
          <w:lang w:val="en-US"/>
        </w:rPr>
        <w:t>Vries</w:t>
      </w:r>
      <w:proofErr w:type="spellEnd"/>
      <w:r w:rsidR="00D337A4" w:rsidRPr="003B7815">
        <w:rPr>
          <w:rFonts w:ascii="Times New Roman" w:hAnsi="Times New Roman" w:cs="Times New Roman"/>
          <w:color w:val="000000" w:themeColor="text1"/>
          <w:sz w:val="20"/>
          <w:szCs w:val="20"/>
          <w:lang w:val="en-US"/>
        </w:rPr>
        <w:t xml:space="preserve"> and </w:t>
      </w:r>
      <w:proofErr w:type="spellStart"/>
      <w:r w:rsidR="00D337A4" w:rsidRPr="003B7815">
        <w:rPr>
          <w:rFonts w:ascii="Times New Roman" w:hAnsi="Times New Roman" w:cs="Times New Roman"/>
          <w:color w:val="000000" w:themeColor="text1"/>
          <w:sz w:val="20"/>
          <w:szCs w:val="20"/>
          <w:lang w:val="en-US"/>
        </w:rPr>
        <w:t>Hobolt</w:t>
      </w:r>
      <w:proofErr w:type="spellEnd"/>
      <w:r w:rsidR="00D337A4" w:rsidRPr="003B7815">
        <w:rPr>
          <w:rFonts w:ascii="Times New Roman" w:hAnsi="Times New Roman" w:cs="Times New Roman"/>
          <w:color w:val="000000" w:themeColor="text1"/>
          <w:sz w:val="20"/>
          <w:szCs w:val="20"/>
          <w:lang w:val="en-US"/>
        </w:rPr>
        <w:t xml:space="preserve"> (2012). Moreover, judges might be resistant to accept</w:t>
      </w:r>
      <w:r w:rsidR="0091349B" w:rsidRPr="003B7815">
        <w:rPr>
          <w:rFonts w:ascii="Times New Roman" w:hAnsi="Times New Roman" w:cs="Times New Roman"/>
          <w:color w:val="000000" w:themeColor="text1"/>
          <w:sz w:val="20"/>
          <w:szCs w:val="20"/>
          <w:lang w:val="en-US"/>
        </w:rPr>
        <w:t>ing</w:t>
      </w:r>
      <w:r w:rsidR="00D337A4" w:rsidRPr="003B7815">
        <w:rPr>
          <w:rFonts w:ascii="Times New Roman" w:hAnsi="Times New Roman" w:cs="Times New Roman"/>
          <w:color w:val="000000" w:themeColor="text1"/>
          <w:sz w:val="20"/>
          <w:szCs w:val="20"/>
          <w:lang w:val="en-US"/>
        </w:rPr>
        <w:t xml:space="preserve"> cuts in capital and development spending</w:t>
      </w:r>
      <w:r w:rsidR="0091349B" w:rsidRPr="003B7815">
        <w:rPr>
          <w:rFonts w:ascii="Times New Roman" w:hAnsi="Times New Roman" w:cs="Times New Roman"/>
          <w:color w:val="000000" w:themeColor="text1"/>
          <w:sz w:val="20"/>
          <w:szCs w:val="20"/>
          <w:lang w:val="en-US"/>
        </w:rPr>
        <w:t>,</w:t>
      </w:r>
      <w:r w:rsidR="002F2F42" w:rsidRPr="003B7815">
        <w:rPr>
          <w:rFonts w:ascii="Times New Roman" w:hAnsi="Times New Roman" w:cs="Times New Roman"/>
          <w:color w:val="000000" w:themeColor="text1"/>
          <w:sz w:val="20"/>
          <w:szCs w:val="20"/>
          <w:lang w:val="en-US"/>
        </w:rPr>
        <w:t xml:space="preserve"> since they </w:t>
      </w:r>
      <w:r w:rsidR="00734ABE" w:rsidRPr="003B7815">
        <w:rPr>
          <w:rFonts w:ascii="Times New Roman" w:hAnsi="Times New Roman" w:cs="Times New Roman"/>
          <w:color w:val="000000" w:themeColor="text1"/>
          <w:sz w:val="20"/>
          <w:szCs w:val="20"/>
          <w:lang w:val="en-US"/>
        </w:rPr>
        <w:t xml:space="preserve">also </w:t>
      </w:r>
      <w:r w:rsidR="002F2F42" w:rsidRPr="003B7815">
        <w:rPr>
          <w:rFonts w:ascii="Times New Roman" w:hAnsi="Times New Roman" w:cs="Times New Roman"/>
          <w:color w:val="000000" w:themeColor="text1"/>
          <w:sz w:val="20"/>
          <w:szCs w:val="20"/>
          <w:lang w:val="en-US"/>
        </w:rPr>
        <w:t xml:space="preserve">enjoy large public support. For evidence on the </w:t>
      </w:r>
      <w:r w:rsidR="000955F8" w:rsidRPr="003B7815">
        <w:rPr>
          <w:rFonts w:ascii="Times New Roman" w:hAnsi="Times New Roman" w:cs="Times New Roman"/>
          <w:color w:val="000000" w:themeColor="text1"/>
          <w:sz w:val="20"/>
          <w:szCs w:val="20"/>
          <w:lang w:val="en-US"/>
        </w:rPr>
        <w:t>latter</w:t>
      </w:r>
      <w:r w:rsidR="002F2F42" w:rsidRPr="003B7815">
        <w:rPr>
          <w:rFonts w:ascii="Times New Roman" w:hAnsi="Times New Roman" w:cs="Times New Roman"/>
          <w:color w:val="000000" w:themeColor="text1"/>
          <w:sz w:val="20"/>
          <w:szCs w:val="20"/>
          <w:lang w:val="en-US"/>
        </w:rPr>
        <w:t xml:space="preserve"> point</w:t>
      </w:r>
      <w:r w:rsidR="0091349B" w:rsidRPr="003B7815">
        <w:rPr>
          <w:rFonts w:ascii="Times New Roman" w:hAnsi="Times New Roman" w:cs="Times New Roman"/>
          <w:color w:val="000000" w:themeColor="text1"/>
          <w:sz w:val="20"/>
          <w:szCs w:val="20"/>
          <w:lang w:val="en-US"/>
        </w:rPr>
        <w:t>,</w:t>
      </w:r>
      <w:r w:rsidR="002F2F42" w:rsidRPr="003B7815">
        <w:rPr>
          <w:rFonts w:ascii="Times New Roman" w:hAnsi="Times New Roman" w:cs="Times New Roman"/>
          <w:color w:val="000000" w:themeColor="text1"/>
          <w:sz w:val="20"/>
          <w:szCs w:val="20"/>
          <w:lang w:val="en-US"/>
        </w:rPr>
        <w:t xml:space="preserve"> see </w:t>
      </w:r>
      <w:proofErr w:type="spellStart"/>
      <w:r w:rsidR="00FF3920" w:rsidRPr="003B7815">
        <w:rPr>
          <w:rFonts w:ascii="Times New Roman" w:hAnsi="Times New Roman" w:cs="Times New Roman"/>
          <w:color w:val="000000" w:themeColor="text1"/>
          <w:sz w:val="20"/>
          <w:szCs w:val="20"/>
          <w:lang w:val="en-US"/>
        </w:rPr>
        <w:t>Schuk</w:t>
      </w:r>
      <w:r w:rsidR="002F2F42" w:rsidRPr="003B7815">
        <w:rPr>
          <w:rFonts w:ascii="Times New Roman" w:hAnsi="Times New Roman" w:cs="Times New Roman"/>
          <w:color w:val="000000" w:themeColor="text1"/>
          <w:sz w:val="20"/>
          <w:szCs w:val="20"/>
          <w:lang w:val="en-US"/>
        </w:rPr>
        <w:t>necht</w:t>
      </w:r>
      <w:proofErr w:type="spellEnd"/>
      <w:r w:rsidR="002F2F42" w:rsidRPr="003B7815">
        <w:rPr>
          <w:rFonts w:ascii="Times New Roman" w:hAnsi="Times New Roman" w:cs="Times New Roman"/>
          <w:color w:val="000000" w:themeColor="text1"/>
          <w:sz w:val="20"/>
          <w:szCs w:val="20"/>
          <w:lang w:val="en-US"/>
        </w:rPr>
        <w:t xml:space="preserve"> (1994)</w:t>
      </w:r>
      <w:r w:rsidR="00AC13F4" w:rsidRPr="003B7815">
        <w:rPr>
          <w:rFonts w:ascii="Times New Roman" w:hAnsi="Times New Roman" w:cs="Times New Roman"/>
          <w:color w:val="000000" w:themeColor="text1"/>
          <w:sz w:val="20"/>
          <w:szCs w:val="20"/>
          <w:lang w:val="en-US"/>
        </w:rPr>
        <w:t xml:space="preserve"> and </w:t>
      </w:r>
      <w:proofErr w:type="spellStart"/>
      <w:r w:rsidR="00AC13F4" w:rsidRPr="003B7815">
        <w:rPr>
          <w:rFonts w:ascii="Times New Roman" w:hAnsi="Times New Roman" w:cs="Times New Roman"/>
          <w:color w:val="000000" w:themeColor="text1"/>
          <w:sz w:val="20"/>
          <w:szCs w:val="20"/>
          <w:lang w:val="en-US"/>
        </w:rPr>
        <w:t>Brender</w:t>
      </w:r>
      <w:proofErr w:type="spellEnd"/>
      <w:r w:rsidR="00AC13F4" w:rsidRPr="003B7815">
        <w:rPr>
          <w:rFonts w:ascii="Times New Roman" w:hAnsi="Times New Roman" w:cs="Times New Roman"/>
          <w:color w:val="000000" w:themeColor="text1"/>
          <w:sz w:val="20"/>
          <w:szCs w:val="20"/>
          <w:lang w:val="en-US"/>
        </w:rPr>
        <w:t xml:space="preserve"> (2003)</w:t>
      </w:r>
      <w:r w:rsidR="002F2F42" w:rsidRPr="003B7815">
        <w:rPr>
          <w:rFonts w:ascii="Times New Roman" w:hAnsi="Times New Roman" w:cs="Times New Roman"/>
          <w:color w:val="000000" w:themeColor="text1"/>
          <w:sz w:val="20"/>
          <w:szCs w:val="20"/>
          <w:lang w:val="en-US"/>
        </w:rPr>
        <w:t>.</w:t>
      </w:r>
    </w:p>
    <w:p w:rsidR="00860D3B" w:rsidRPr="003B7815" w:rsidRDefault="008E135E"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The</w:t>
      </w:r>
      <w:r w:rsidR="00930B69" w:rsidRPr="003B7815">
        <w:rPr>
          <w:rFonts w:ascii="Times New Roman" w:hAnsi="Times New Roman" w:cs="Times New Roman"/>
          <w:color w:val="000000" w:themeColor="text1"/>
          <w:sz w:val="20"/>
          <w:szCs w:val="20"/>
          <w:lang w:val="en-US"/>
        </w:rPr>
        <w:t>s</w:t>
      </w:r>
      <w:r w:rsidRPr="003B7815">
        <w:rPr>
          <w:rFonts w:ascii="Times New Roman" w:hAnsi="Times New Roman" w:cs="Times New Roman"/>
          <w:color w:val="000000" w:themeColor="text1"/>
          <w:sz w:val="20"/>
          <w:szCs w:val="20"/>
          <w:lang w:val="en-US"/>
        </w:rPr>
        <w:t>e, however, would not be</w:t>
      </w:r>
      <w:r w:rsidR="00930B69" w:rsidRPr="003B7815">
        <w:rPr>
          <w:rFonts w:ascii="Times New Roman" w:hAnsi="Times New Roman" w:cs="Times New Roman"/>
          <w:color w:val="000000" w:themeColor="text1"/>
          <w:sz w:val="20"/>
          <w:szCs w:val="20"/>
          <w:lang w:val="en-US"/>
        </w:rPr>
        <w:t xml:space="preserve"> correct conjecture</w:t>
      </w:r>
      <w:r w:rsidRPr="003B7815">
        <w:rPr>
          <w:rFonts w:ascii="Times New Roman" w:hAnsi="Times New Roman" w:cs="Times New Roman"/>
          <w:color w:val="000000" w:themeColor="text1"/>
          <w:sz w:val="20"/>
          <w:szCs w:val="20"/>
          <w:lang w:val="en-US"/>
        </w:rPr>
        <w:t>s</w:t>
      </w:r>
      <w:r w:rsidR="005A71F8" w:rsidRPr="003B7815">
        <w:rPr>
          <w:rFonts w:ascii="Times New Roman" w:hAnsi="Times New Roman" w:cs="Times New Roman"/>
          <w:color w:val="000000" w:themeColor="text1"/>
          <w:sz w:val="20"/>
          <w:szCs w:val="20"/>
          <w:lang w:val="en-US"/>
        </w:rPr>
        <w:t xml:space="preserve"> regarding expenditure and deficit</w:t>
      </w:r>
      <w:r w:rsidR="00930B69" w:rsidRPr="003B7815">
        <w:rPr>
          <w:rFonts w:ascii="Times New Roman" w:hAnsi="Times New Roman" w:cs="Times New Roman"/>
          <w:color w:val="000000" w:themeColor="text1"/>
          <w:sz w:val="20"/>
          <w:szCs w:val="20"/>
          <w:lang w:val="en-US"/>
        </w:rPr>
        <w:t xml:space="preserve"> if</w:t>
      </w:r>
      <w:r w:rsidR="0091349B" w:rsidRPr="003B7815">
        <w:rPr>
          <w:rFonts w:ascii="Times New Roman" w:hAnsi="Times New Roman" w:cs="Times New Roman"/>
          <w:color w:val="000000" w:themeColor="text1"/>
          <w:sz w:val="20"/>
          <w:szCs w:val="20"/>
          <w:lang w:val="en-US"/>
        </w:rPr>
        <w:t xml:space="preserve"> </w:t>
      </w:r>
      <w:r w:rsidR="00FF436E" w:rsidRPr="003B7815">
        <w:rPr>
          <w:rFonts w:ascii="Times New Roman" w:hAnsi="Times New Roman" w:cs="Times New Roman"/>
          <w:color w:val="000000" w:themeColor="text1"/>
          <w:sz w:val="20"/>
          <w:szCs w:val="20"/>
          <w:lang w:val="en-US"/>
        </w:rPr>
        <w:t>alternative</w:t>
      </w:r>
      <w:r w:rsidR="00930B69" w:rsidRPr="003B7815">
        <w:rPr>
          <w:rFonts w:ascii="Times New Roman" w:hAnsi="Times New Roman" w:cs="Times New Roman"/>
          <w:color w:val="000000" w:themeColor="text1"/>
          <w:sz w:val="20"/>
          <w:szCs w:val="20"/>
          <w:lang w:val="en-US"/>
        </w:rPr>
        <w:t xml:space="preserve"> assumption</w:t>
      </w:r>
      <w:r w:rsidRPr="003B7815">
        <w:rPr>
          <w:rFonts w:ascii="Times New Roman" w:hAnsi="Times New Roman" w:cs="Times New Roman"/>
          <w:color w:val="000000" w:themeColor="text1"/>
          <w:sz w:val="20"/>
          <w:szCs w:val="20"/>
          <w:lang w:val="en-US"/>
        </w:rPr>
        <w:t>s</w:t>
      </w:r>
      <w:r w:rsidR="00930B69" w:rsidRPr="003B7815">
        <w:rPr>
          <w:rFonts w:ascii="Times New Roman" w:hAnsi="Times New Roman" w:cs="Times New Roman"/>
          <w:color w:val="000000" w:themeColor="text1"/>
          <w:sz w:val="20"/>
          <w:szCs w:val="20"/>
          <w:lang w:val="en-US"/>
        </w:rPr>
        <w:t xml:space="preserve"> ab</w:t>
      </w:r>
      <w:r w:rsidRPr="003B7815">
        <w:rPr>
          <w:rFonts w:ascii="Times New Roman" w:hAnsi="Times New Roman" w:cs="Times New Roman"/>
          <w:color w:val="000000" w:themeColor="text1"/>
          <w:sz w:val="20"/>
          <w:szCs w:val="20"/>
          <w:lang w:val="en-US"/>
        </w:rPr>
        <w:t xml:space="preserve">out public fiscal </w:t>
      </w:r>
      <w:r w:rsidR="007705BC" w:rsidRPr="003B7815">
        <w:rPr>
          <w:rFonts w:ascii="Times New Roman" w:hAnsi="Times New Roman" w:cs="Times New Roman"/>
          <w:color w:val="000000" w:themeColor="text1"/>
          <w:sz w:val="20"/>
          <w:szCs w:val="20"/>
          <w:lang w:val="en-US"/>
        </w:rPr>
        <w:t>perceptions</w:t>
      </w:r>
      <w:r w:rsidRPr="003B7815">
        <w:rPr>
          <w:rFonts w:ascii="Times New Roman" w:hAnsi="Times New Roman" w:cs="Times New Roman"/>
          <w:color w:val="000000" w:themeColor="text1"/>
          <w:sz w:val="20"/>
          <w:szCs w:val="20"/>
          <w:lang w:val="en-US"/>
        </w:rPr>
        <w:t xml:space="preserve"> are</w:t>
      </w:r>
      <w:r w:rsidR="00930B69" w:rsidRPr="003B7815">
        <w:rPr>
          <w:rFonts w:ascii="Times New Roman" w:hAnsi="Times New Roman" w:cs="Times New Roman"/>
          <w:color w:val="000000" w:themeColor="text1"/>
          <w:sz w:val="20"/>
          <w:szCs w:val="20"/>
          <w:lang w:val="en-US"/>
        </w:rPr>
        <w:t xml:space="preserve"> true. </w:t>
      </w:r>
      <w:r w:rsidR="00FF436E" w:rsidRPr="003B7815">
        <w:rPr>
          <w:rFonts w:ascii="Times New Roman" w:hAnsi="Times New Roman" w:cs="Times New Roman"/>
          <w:color w:val="000000" w:themeColor="text1"/>
          <w:sz w:val="20"/>
          <w:szCs w:val="20"/>
          <w:lang w:val="en-US"/>
        </w:rPr>
        <w:t xml:space="preserve">For instance, </w:t>
      </w:r>
      <w:proofErr w:type="spellStart"/>
      <w:r w:rsidR="00930B69" w:rsidRPr="003B7815">
        <w:rPr>
          <w:rFonts w:ascii="Times New Roman" w:hAnsi="Times New Roman" w:cs="Times New Roman"/>
          <w:color w:val="000000" w:themeColor="text1"/>
          <w:sz w:val="20"/>
          <w:szCs w:val="20"/>
          <w:lang w:val="en-US"/>
        </w:rPr>
        <w:t>Peltzman</w:t>
      </w:r>
      <w:proofErr w:type="spellEnd"/>
      <w:r w:rsidR="00930B69" w:rsidRPr="003B7815">
        <w:rPr>
          <w:rFonts w:ascii="Times New Roman" w:hAnsi="Times New Roman" w:cs="Times New Roman"/>
          <w:color w:val="000000" w:themeColor="text1"/>
          <w:sz w:val="20"/>
          <w:szCs w:val="20"/>
          <w:lang w:val="en-US"/>
        </w:rPr>
        <w:t xml:space="preserve"> (1992) claims that </w:t>
      </w:r>
      <w:r w:rsidR="00EC7A04" w:rsidRPr="003B7815">
        <w:rPr>
          <w:rFonts w:ascii="Times New Roman" w:hAnsi="Times New Roman" w:cs="Times New Roman"/>
          <w:color w:val="000000" w:themeColor="text1"/>
          <w:sz w:val="20"/>
          <w:szCs w:val="20"/>
          <w:lang w:val="en-US"/>
        </w:rPr>
        <w:t xml:space="preserve">U.S. </w:t>
      </w:r>
      <w:r w:rsidR="00930B69" w:rsidRPr="003B7815">
        <w:rPr>
          <w:rFonts w:ascii="Times New Roman" w:hAnsi="Times New Roman" w:cs="Times New Roman"/>
          <w:color w:val="000000" w:themeColor="text1"/>
          <w:sz w:val="20"/>
          <w:szCs w:val="20"/>
          <w:lang w:val="en-US"/>
        </w:rPr>
        <w:t xml:space="preserve">voters </w:t>
      </w:r>
      <w:r w:rsidR="001C42D4" w:rsidRPr="003B7815">
        <w:rPr>
          <w:rFonts w:ascii="Times New Roman" w:hAnsi="Times New Roman" w:cs="Times New Roman"/>
          <w:color w:val="000000" w:themeColor="text1"/>
          <w:sz w:val="20"/>
          <w:szCs w:val="20"/>
          <w:lang w:val="en-US"/>
        </w:rPr>
        <w:t>should</w:t>
      </w:r>
      <w:r w:rsidR="00930B69" w:rsidRPr="003B7815">
        <w:rPr>
          <w:rFonts w:ascii="Times New Roman" w:hAnsi="Times New Roman" w:cs="Times New Roman"/>
          <w:color w:val="000000" w:themeColor="text1"/>
          <w:sz w:val="20"/>
          <w:szCs w:val="20"/>
          <w:lang w:val="en-US"/>
        </w:rPr>
        <w:t xml:space="preserve"> be defined as fiscal conservatives</w:t>
      </w:r>
      <w:r w:rsidR="0091349B" w:rsidRPr="003B7815">
        <w:rPr>
          <w:rFonts w:ascii="Times New Roman" w:hAnsi="Times New Roman" w:cs="Times New Roman"/>
          <w:color w:val="000000" w:themeColor="text1"/>
          <w:sz w:val="20"/>
          <w:szCs w:val="20"/>
          <w:lang w:val="en-US"/>
        </w:rPr>
        <w:t>,</w:t>
      </w:r>
      <w:r w:rsidR="00930B69" w:rsidRPr="003B7815">
        <w:rPr>
          <w:rFonts w:ascii="Times New Roman" w:hAnsi="Times New Roman" w:cs="Times New Roman"/>
          <w:color w:val="000000" w:themeColor="text1"/>
          <w:sz w:val="20"/>
          <w:szCs w:val="20"/>
          <w:lang w:val="en-US"/>
        </w:rPr>
        <w:t xml:space="preserve"> since they </w:t>
      </w:r>
      <w:r w:rsidR="001C42D4" w:rsidRPr="003B7815">
        <w:rPr>
          <w:rFonts w:ascii="Times New Roman" w:hAnsi="Times New Roman" w:cs="Times New Roman"/>
          <w:color w:val="000000" w:themeColor="text1"/>
          <w:sz w:val="20"/>
          <w:szCs w:val="20"/>
          <w:lang w:val="en-US"/>
        </w:rPr>
        <w:t xml:space="preserve">systematically </w:t>
      </w:r>
      <w:r w:rsidR="00A54202" w:rsidRPr="003B7815">
        <w:rPr>
          <w:rFonts w:ascii="Times New Roman" w:hAnsi="Times New Roman" w:cs="Times New Roman"/>
          <w:color w:val="000000" w:themeColor="text1"/>
          <w:sz w:val="20"/>
          <w:szCs w:val="20"/>
          <w:lang w:val="en-US"/>
        </w:rPr>
        <w:t>punish governments for</w:t>
      </w:r>
      <w:r w:rsidR="00930B69" w:rsidRPr="003B7815">
        <w:rPr>
          <w:rFonts w:ascii="Times New Roman" w:hAnsi="Times New Roman" w:cs="Times New Roman"/>
          <w:color w:val="000000" w:themeColor="text1"/>
          <w:sz w:val="20"/>
          <w:szCs w:val="20"/>
          <w:lang w:val="en-US"/>
        </w:rPr>
        <w:t xml:space="preserve"> </w:t>
      </w:r>
      <w:r w:rsidR="005B2809" w:rsidRPr="003B7815">
        <w:rPr>
          <w:rFonts w:ascii="Times New Roman" w:hAnsi="Times New Roman" w:cs="Times New Roman"/>
          <w:color w:val="000000" w:themeColor="text1"/>
          <w:sz w:val="20"/>
          <w:szCs w:val="20"/>
          <w:lang w:val="en-US"/>
        </w:rPr>
        <w:t xml:space="preserve">the </w:t>
      </w:r>
      <w:r w:rsidR="00930B69" w:rsidRPr="003B7815">
        <w:rPr>
          <w:rFonts w:ascii="Times New Roman" w:hAnsi="Times New Roman" w:cs="Times New Roman"/>
          <w:color w:val="000000" w:themeColor="text1"/>
          <w:sz w:val="20"/>
          <w:szCs w:val="20"/>
          <w:lang w:val="en-US"/>
        </w:rPr>
        <w:t>growth</w:t>
      </w:r>
      <w:r w:rsidR="00883053" w:rsidRPr="003B7815">
        <w:rPr>
          <w:rFonts w:ascii="Times New Roman" w:hAnsi="Times New Roman" w:cs="Times New Roman"/>
          <w:color w:val="000000" w:themeColor="text1"/>
          <w:sz w:val="20"/>
          <w:szCs w:val="20"/>
          <w:lang w:val="en-US"/>
        </w:rPr>
        <w:t xml:space="preserve"> of public expenditure</w:t>
      </w:r>
      <w:r w:rsidR="00930B69" w:rsidRPr="003B7815">
        <w:rPr>
          <w:rFonts w:ascii="Times New Roman" w:hAnsi="Times New Roman" w:cs="Times New Roman"/>
          <w:color w:val="000000" w:themeColor="text1"/>
          <w:sz w:val="20"/>
          <w:szCs w:val="20"/>
          <w:lang w:val="en-US"/>
        </w:rPr>
        <w:t>.</w:t>
      </w:r>
      <w:r w:rsidR="00FF1792" w:rsidRPr="003B7815">
        <w:rPr>
          <w:rFonts w:ascii="Times New Roman" w:hAnsi="Times New Roman" w:cs="Times New Roman"/>
          <w:color w:val="000000" w:themeColor="text1"/>
          <w:sz w:val="20"/>
          <w:szCs w:val="20"/>
          <w:lang w:val="en-US"/>
        </w:rPr>
        <w:t xml:space="preserve"> In the same vein, </w:t>
      </w:r>
      <w:r w:rsidR="0005363D" w:rsidRPr="003B7815">
        <w:rPr>
          <w:rFonts w:ascii="Times New Roman" w:hAnsi="Times New Roman" w:cs="Times New Roman"/>
          <w:color w:val="000000" w:themeColor="text1"/>
          <w:sz w:val="20"/>
          <w:szCs w:val="20"/>
          <w:lang w:val="en-US"/>
        </w:rPr>
        <w:t xml:space="preserve">fiscally conservative attitudes of </w:t>
      </w:r>
      <w:r w:rsidR="00931204" w:rsidRPr="003B7815">
        <w:rPr>
          <w:rFonts w:ascii="Times New Roman" w:hAnsi="Times New Roman" w:cs="Times New Roman"/>
          <w:color w:val="000000" w:themeColor="text1"/>
          <w:sz w:val="20"/>
          <w:szCs w:val="20"/>
          <w:lang w:val="en-US"/>
        </w:rPr>
        <w:t xml:space="preserve">the </w:t>
      </w:r>
      <w:r w:rsidR="0005363D" w:rsidRPr="003B7815">
        <w:rPr>
          <w:rFonts w:ascii="Times New Roman" w:hAnsi="Times New Roman" w:cs="Times New Roman"/>
          <w:color w:val="000000" w:themeColor="text1"/>
          <w:sz w:val="20"/>
          <w:szCs w:val="20"/>
          <w:lang w:val="en-US"/>
        </w:rPr>
        <w:t>public are pres</w:t>
      </w:r>
      <w:r w:rsidR="00EA7E17" w:rsidRPr="003B7815">
        <w:rPr>
          <w:rFonts w:ascii="Times New Roman" w:hAnsi="Times New Roman" w:cs="Times New Roman"/>
          <w:color w:val="000000" w:themeColor="text1"/>
          <w:sz w:val="20"/>
          <w:szCs w:val="20"/>
          <w:lang w:val="en-US"/>
        </w:rPr>
        <w:t xml:space="preserve">ented by </w:t>
      </w:r>
      <w:proofErr w:type="spellStart"/>
      <w:r w:rsidR="00EA7E17" w:rsidRPr="003B7815">
        <w:rPr>
          <w:rFonts w:ascii="Times New Roman" w:hAnsi="Times New Roman" w:cs="Times New Roman"/>
          <w:color w:val="000000" w:themeColor="text1"/>
          <w:sz w:val="20"/>
          <w:szCs w:val="20"/>
          <w:lang w:val="en-US"/>
        </w:rPr>
        <w:t>Alesina</w:t>
      </w:r>
      <w:proofErr w:type="spellEnd"/>
      <w:r w:rsidR="00EA7E17" w:rsidRPr="003B7815">
        <w:rPr>
          <w:rFonts w:ascii="Times New Roman" w:hAnsi="Times New Roman" w:cs="Times New Roman"/>
          <w:color w:val="000000" w:themeColor="text1"/>
          <w:sz w:val="20"/>
          <w:szCs w:val="20"/>
          <w:lang w:val="en-US"/>
        </w:rPr>
        <w:t xml:space="preserve"> et al. (1998)</w:t>
      </w:r>
      <w:r w:rsidR="00A54202" w:rsidRPr="003B7815">
        <w:rPr>
          <w:rFonts w:ascii="Times New Roman" w:hAnsi="Times New Roman" w:cs="Times New Roman"/>
          <w:color w:val="000000" w:themeColor="text1"/>
          <w:sz w:val="20"/>
          <w:szCs w:val="20"/>
          <w:lang w:val="en-US"/>
        </w:rPr>
        <w:t xml:space="preserve"> and</w:t>
      </w:r>
      <w:r w:rsidR="005D58AD" w:rsidRPr="003B7815">
        <w:rPr>
          <w:rFonts w:ascii="Times New Roman" w:hAnsi="Times New Roman" w:cs="Times New Roman"/>
          <w:color w:val="000000" w:themeColor="text1"/>
          <w:sz w:val="20"/>
          <w:szCs w:val="20"/>
          <w:lang w:val="en-US"/>
        </w:rPr>
        <w:t xml:space="preserve"> </w:t>
      </w:r>
      <w:proofErr w:type="spellStart"/>
      <w:r w:rsidR="000955F8" w:rsidRPr="003B7815">
        <w:rPr>
          <w:rFonts w:ascii="Times New Roman" w:hAnsi="Times New Roman" w:cs="Times New Roman"/>
          <w:color w:val="000000" w:themeColor="text1"/>
          <w:sz w:val="20"/>
          <w:szCs w:val="20"/>
          <w:lang w:val="en-US"/>
        </w:rPr>
        <w:t>Alesina</w:t>
      </w:r>
      <w:proofErr w:type="spellEnd"/>
      <w:r w:rsidR="000955F8" w:rsidRPr="003B7815">
        <w:rPr>
          <w:rFonts w:ascii="Times New Roman" w:hAnsi="Times New Roman" w:cs="Times New Roman"/>
          <w:color w:val="000000" w:themeColor="text1"/>
          <w:sz w:val="20"/>
          <w:szCs w:val="20"/>
          <w:lang w:val="en-US"/>
        </w:rPr>
        <w:t xml:space="preserve"> et al. (</w:t>
      </w:r>
      <w:r w:rsidR="00595F08" w:rsidRPr="003B7815">
        <w:rPr>
          <w:rFonts w:ascii="Times New Roman" w:hAnsi="Times New Roman" w:cs="Times New Roman"/>
          <w:color w:val="000000" w:themeColor="text1"/>
          <w:sz w:val="20"/>
          <w:szCs w:val="20"/>
          <w:lang w:val="en-US"/>
        </w:rPr>
        <w:t>2011</w:t>
      </w:r>
      <w:r w:rsidR="000955F8" w:rsidRPr="003B7815">
        <w:rPr>
          <w:rFonts w:ascii="Times New Roman" w:hAnsi="Times New Roman" w:cs="Times New Roman"/>
          <w:color w:val="000000" w:themeColor="text1"/>
          <w:sz w:val="20"/>
          <w:szCs w:val="20"/>
          <w:lang w:val="en-US"/>
        </w:rPr>
        <w:t>)</w:t>
      </w:r>
      <w:r w:rsidR="005D58AD" w:rsidRPr="003B7815">
        <w:rPr>
          <w:rFonts w:ascii="Times New Roman" w:hAnsi="Times New Roman" w:cs="Times New Roman"/>
          <w:color w:val="000000" w:themeColor="text1"/>
          <w:sz w:val="20"/>
          <w:szCs w:val="20"/>
          <w:lang w:val="en-US"/>
        </w:rPr>
        <w:t xml:space="preserve">. </w:t>
      </w:r>
      <w:r w:rsidR="0045481B" w:rsidRPr="003B7815">
        <w:rPr>
          <w:rFonts w:ascii="Times New Roman" w:hAnsi="Times New Roman" w:cs="Times New Roman"/>
          <w:color w:val="000000" w:themeColor="text1"/>
          <w:sz w:val="20"/>
          <w:szCs w:val="20"/>
          <w:lang w:val="en-US"/>
        </w:rPr>
        <w:t>D</w:t>
      </w:r>
      <w:r w:rsidR="000955F8" w:rsidRPr="003B7815">
        <w:rPr>
          <w:rFonts w:ascii="Times New Roman" w:hAnsi="Times New Roman" w:cs="Times New Roman"/>
          <w:color w:val="000000" w:themeColor="text1"/>
          <w:sz w:val="20"/>
          <w:szCs w:val="20"/>
          <w:lang w:val="en-US"/>
        </w:rPr>
        <w:t xml:space="preserve">espite </w:t>
      </w:r>
      <w:r w:rsidR="005B2809" w:rsidRPr="003B7815">
        <w:rPr>
          <w:rFonts w:ascii="Times New Roman" w:hAnsi="Times New Roman" w:cs="Times New Roman"/>
          <w:color w:val="000000" w:themeColor="text1"/>
          <w:sz w:val="20"/>
          <w:szCs w:val="20"/>
          <w:lang w:val="en-US"/>
        </w:rPr>
        <w:t xml:space="preserve">the </w:t>
      </w:r>
      <w:r w:rsidR="000955F8" w:rsidRPr="003B7815">
        <w:rPr>
          <w:rFonts w:ascii="Times New Roman" w:hAnsi="Times New Roman" w:cs="Times New Roman"/>
          <w:color w:val="000000" w:themeColor="text1"/>
          <w:sz w:val="20"/>
          <w:szCs w:val="20"/>
          <w:lang w:val="en-US"/>
        </w:rPr>
        <w:t xml:space="preserve">conventional wisdom that fiscal consolidation is </w:t>
      </w:r>
      <w:r w:rsidR="00D6763D" w:rsidRPr="003B7815">
        <w:rPr>
          <w:rFonts w:ascii="Times New Roman" w:hAnsi="Times New Roman" w:cs="Times New Roman"/>
          <w:color w:val="000000" w:themeColor="text1"/>
          <w:sz w:val="20"/>
          <w:szCs w:val="20"/>
          <w:lang w:val="en-US"/>
        </w:rPr>
        <w:t xml:space="preserve">a </w:t>
      </w:r>
      <w:r w:rsidR="000955F8" w:rsidRPr="003B7815">
        <w:rPr>
          <w:rFonts w:ascii="Times New Roman" w:hAnsi="Times New Roman" w:cs="Times New Roman"/>
          <w:color w:val="000000" w:themeColor="text1"/>
          <w:sz w:val="20"/>
          <w:szCs w:val="20"/>
          <w:lang w:val="en-US"/>
        </w:rPr>
        <w:t xml:space="preserve">politically unattractive venture, </w:t>
      </w:r>
      <w:r w:rsidR="00C416C9" w:rsidRPr="003B7815">
        <w:rPr>
          <w:rFonts w:ascii="Times New Roman" w:hAnsi="Times New Roman" w:cs="Times New Roman"/>
          <w:color w:val="000000" w:themeColor="text1"/>
          <w:sz w:val="20"/>
          <w:szCs w:val="20"/>
          <w:lang w:val="en-US"/>
        </w:rPr>
        <w:t>these studies</w:t>
      </w:r>
      <w:r w:rsidR="0045481B" w:rsidRPr="003B7815">
        <w:rPr>
          <w:rFonts w:ascii="Times New Roman" w:hAnsi="Times New Roman" w:cs="Times New Roman"/>
          <w:color w:val="000000" w:themeColor="text1"/>
          <w:sz w:val="20"/>
          <w:szCs w:val="20"/>
          <w:lang w:val="en-US"/>
        </w:rPr>
        <w:t xml:space="preserve"> do not find empirical evidence for this statement. </w:t>
      </w:r>
      <w:r w:rsidR="00EC7A04" w:rsidRPr="003B7815">
        <w:rPr>
          <w:rFonts w:ascii="Times New Roman" w:hAnsi="Times New Roman" w:cs="Times New Roman"/>
          <w:color w:val="000000" w:themeColor="text1"/>
          <w:sz w:val="20"/>
          <w:szCs w:val="20"/>
          <w:lang w:val="en-US"/>
        </w:rPr>
        <w:t>In OECD countries</w:t>
      </w:r>
      <w:r w:rsidR="005E61BD" w:rsidRPr="003B7815">
        <w:rPr>
          <w:rFonts w:ascii="Times New Roman" w:hAnsi="Times New Roman" w:cs="Times New Roman"/>
          <w:color w:val="000000" w:themeColor="text1"/>
          <w:sz w:val="20"/>
          <w:szCs w:val="20"/>
          <w:lang w:val="en-US"/>
        </w:rPr>
        <w:t>,</w:t>
      </w:r>
      <w:r w:rsidR="00EC7A04" w:rsidRPr="003B7815">
        <w:rPr>
          <w:rFonts w:ascii="Times New Roman" w:hAnsi="Times New Roman" w:cs="Times New Roman"/>
          <w:color w:val="000000" w:themeColor="text1"/>
          <w:sz w:val="20"/>
          <w:szCs w:val="20"/>
          <w:lang w:val="en-US"/>
        </w:rPr>
        <w:t xml:space="preserve"> i</w:t>
      </w:r>
      <w:r w:rsidR="0045481B" w:rsidRPr="003B7815">
        <w:rPr>
          <w:rFonts w:ascii="Times New Roman" w:hAnsi="Times New Roman" w:cs="Times New Roman"/>
          <w:color w:val="000000" w:themeColor="text1"/>
          <w:sz w:val="20"/>
          <w:szCs w:val="20"/>
          <w:lang w:val="en-US"/>
        </w:rPr>
        <w:t xml:space="preserve">ncumbent governments radically pursuing fiscal adjustments are not systematically worse off than their counterparts which </w:t>
      </w:r>
      <w:r w:rsidR="00A54202" w:rsidRPr="003B7815">
        <w:rPr>
          <w:rFonts w:ascii="Times New Roman" w:hAnsi="Times New Roman" w:cs="Times New Roman"/>
          <w:color w:val="000000" w:themeColor="text1"/>
          <w:sz w:val="20"/>
          <w:szCs w:val="20"/>
          <w:lang w:val="en-US"/>
        </w:rPr>
        <w:t>abstain from fiscal tightening.</w:t>
      </w:r>
      <w:r w:rsidR="008F5DC9" w:rsidRPr="003B7815">
        <w:rPr>
          <w:rFonts w:ascii="Times New Roman" w:hAnsi="Times New Roman" w:cs="Times New Roman"/>
          <w:color w:val="000000" w:themeColor="text1"/>
          <w:sz w:val="20"/>
          <w:szCs w:val="20"/>
          <w:lang w:val="en-US"/>
        </w:rPr>
        <w:t xml:space="preserve"> </w:t>
      </w:r>
    </w:p>
    <w:p w:rsidR="00B505F3" w:rsidRPr="003B7815" w:rsidRDefault="00B505F3"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sz w:val="20"/>
          <w:szCs w:val="20"/>
          <w:lang w:val="en-US"/>
        </w:rPr>
        <w:t>Although only in an anecdotal fashion, one may claim that in Switzerland the public is to</w:t>
      </w:r>
      <w:r w:rsidR="001E2617" w:rsidRPr="003B7815">
        <w:rPr>
          <w:rFonts w:ascii="Times New Roman" w:hAnsi="Times New Roman" w:cs="Times New Roman"/>
          <w:sz w:val="20"/>
          <w:szCs w:val="20"/>
          <w:lang w:val="en-US"/>
        </w:rPr>
        <w:t xml:space="preserve"> a</w:t>
      </w:r>
      <w:r w:rsidRPr="003B7815">
        <w:rPr>
          <w:rFonts w:ascii="Times New Roman" w:hAnsi="Times New Roman" w:cs="Times New Roman"/>
          <w:sz w:val="20"/>
          <w:szCs w:val="20"/>
          <w:lang w:val="en-US"/>
        </w:rPr>
        <w:t xml:space="preserve"> large extent fiscally conservative. This conjecture is </w:t>
      </w:r>
      <w:r w:rsidR="00770A0B" w:rsidRPr="003B7815">
        <w:rPr>
          <w:rFonts w:ascii="Times New Roman" w:hAnsi="Times New Roman" w:cs="Times New Roman"/>
          <w:sz w:val="20"/>
          <w:szCs w:val="20"/>
          <w:lang w:val="en-US"/>
        </w:rPr>
        <w:t>derived</w:t>
      </w:r>
      <w:r w:rsidR="000E183C" w:rsidRPr="003B7815">
        <w:rPr>
          <w:rFonts w:ascii="Times New Roman" w:hAnsi="Times New Roman" w:cs="Times New Roman"/>
          <w:sz w:val="20"/>
          <w:szCs w:val="20"/>
          <w:lang w:val="en-US"/>
        </w:rPr>
        <w:t xml:space="preserve"> based on circumstances</w:t>
      </w:r>
      <w:r w:rsidRPr="003B7815">
        <w:rPr>
          <w:rFonts w:ascii="Times New Roman" w:hAnsi="Times New Roman" w:cs="Times New Roman"/>
          <w:sz w:val="20"/>
          <w:szCs w:val="20"/>
          <w:lang w:val="en-US"/>
        </w:rPr>
        <w:t xml:space="preserve"> from </w:t>
      </w:r>
      <w:r w:rsidR="001E261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1990s, when </w:t>
      </w:r>
      <w:r w:rsidR="001E261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fiscal stance in Switzerland deteriorated and public debt reached the unobserved level of nearly 60% of GDP. In 1995, </w:t>
      </w:r>
      <w:r w:rsidR="001E2617" w:rsidRPr="003B7815">
        <w:rPr>
          <w:rFonts w:ascii="Times New Roman" w:hAnsi="Times New Roman" w:cs="Times New Roman"/>
          <w:sz w:val="20"/>
          <w:szCs w:val="20"/>
          <w:lang w:val="en-US"/>
        </w:rPr>
        <w:t>a</w:t>
      </w:r>
      <w:r w:rsidR="008A2F6F">
        <w:rPr>
          <w:rFonts w:ascii="Times New Roman" w:hAnsi="Times New Roman" w:cs="Times New Roman"/>
          <w:sz w:val="20"/>
          <w:szCs w:val="20"/>
          <w:lang w:val="en-US"/>
        </w:rPr>
        <w:t> </w:t>
      </w:r>
      <w:r w:rsidRPr="003B7815">
        <w:rPr>
          <w:rFonts w:ascii="Times New Roman" w:hAnsi="Times New Roman" w:cs="Times New Roman"/>
          <w:sz w:val="20"/>
          <w:szCs w:val="20"/>
          <w:lang w:val="en-US"/>
        </w:rPr>
        <w:t>dis</w:t>
      </w:r>
      <w:r w:rsidR="00770A0B" w:rsidRPr="003B7815">
        <w:rPr>
          <w:rFonts w:ascii="Times New Roman" w:hAnsi="Times New Roman" w:cs="Times New Roman"/>
          <w:sz w:val="20"/>
          <w:szCs w:val="20"/>
          <w:lang w:val="en-US"/>
        </w:rPr>
        <w:t>s</w:t>
      </w:r>
      <w:r w:rsidRPr="003B7815">
        <w:rPr>
          <w:rFonts w:ascii="Times New Roman" w:hAnsi="Times New Roman" w:cs="Times New Roman"/>
          <w:sz w:val="20"/>
          <w:szCs w:val="20"/>
          <w:lang w:val="en-US"/>
        </w:rPr>
        <w:t xml:space="preserve">atisfied public launched </w:t>
      </w:r>
      <w:r w:rsidR="00D6763D"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 xml:space="preserve">popular initiative to restrain </w:t>
      </w:r>
      <w:r w:rsidR="00D6763D"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accumulation of public debt. The aim of the initiative was to introduce constitutional rule to preclude the situation of permanent deficits. The rule was to balance expenditure and revenue in </w:t>
      </w:r>
      <w:r w:rsidR="00D6763D" w:rsidRPr="003B7815">
        <w:rPr>
          <w:rFonts w:ascii="Times New Roman" w:hAnsi="Times New Roman" w:cs="Times New Roman"/>
          <w:sz w:val="20"/>
          <w:szCs w:val="20"/>
          <w:lang w:val="en-US"/>
        </w:rPr>
        <w:t xml:space="preserve">a </w:t>
      </w:r>
      <w:r w:rsidRPr="003B7815">
        <w:rPr>
          <w:rFonts w:ascii="Times New Roman" w:hAnsi="Times New Roman" w:cs="Times New Roman"/>
          <w:sz w:val="20"/>
          <w:szCs w:val="20"/>
          <w:lang w:val="en-US"/>
        </w:rPr>
        <w:t>four</w:t>
      </w:r>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year time horizon (</w:t>
      </w:r>
      <w:proofErr w:type="spellStart"/>
      <w:r w:rsidRPr="003B7815">
        <w:rPr>
          <w:rFonts w:ascii="Times New Roman" w:hAnsi="Times New Roman" w:cs="Times New Roman"/>
          <w:sz w:val="20"/>
          <w:szCs w:val="20"/>
          <w:lang w:val="en-US"/>
        </w:rPr>
        <w:t>Conseil</w:t>
      </w:r>
      <w:proofErr w:type="spellEnd"/>
      <w:r w:rsidRPr="003B7815">
        <w:rPr>
          <w:rFonts w:ascii="Times New Roman" w:hAnsi="Times New Roman" w:cs="Times New Roman"/>
          <w:sz w:val="20"/>
          <w:szCs w:val="20"/>
          <w:lang w:val="en-US"/>
        </w:rPr>
        <w:t xml:space="preserve"> Federal</w:t>
      </w:r>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2000). Despite the defeat of the initiative, this example shows that society was concerned about debt accumulation and wanted to use its right to restraint politicians </w:t>
      </w:r>
      <w:r w:rsidR="00316E0D" w:rsidRPr="003B7815">
        <w:rPr>
          <w:rFonts w:ascii="Times New Roman" w:hAnsi="Times New Roman" w:cs="Times New Roman"/>
          <w:sz w:val="20"/>
          <w:szCs w:val="20"/>
          <w:lang w:val="en-US"/>
        </w:rPr>
        <w:t>from</w:t>
      </w:r>
      <w:r w:rsidRPr="003B7815">
        <w:rPr>
          <w:rFonts w:ascii="Times New Roman" w:hAnsi="Times New Roman" w:cs="Times New Roman"/>
          <w:sz w:val="20"/>
          <w:szCs w:val="20"/>
          <w:lang w:val="en-US"/>
        </w:rPr>
        <w:t xml:space="preserve"> spending excessively. Eventually, in 1999, the Swiss Ministry of Finance launched </w:t>
      </w:r>
      <w:r w:rsidR="00316E0D"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 xml:space="preserve"> project on the debt brake, which was in line with the social expectations. The constitution</w:t>
      </w:r>
      <w:r w:rsidR="00D6763D" w:rsidRPr="003B7815">
        <w:rPr>
          <w:rFonts w:ascii="Times New Roman" w:hAnsi="Times New Roman" w:cs="Times New Roman"/>
          <w:sz w:val="20"/>
          <w:szCs w:val="20"/>
          <w:lang w:val="en-US"/>
        </w:rPr>
        <w:t>al</w:t>
      </w:r>
      <w:r w:rsidRPr="003B7815">
        <w:rPr>
          <w:rFonts w:ascii="Times New Roman" w:hAnsi="Times New Roman" w:cs="Times New Roman"/>
          <w:sz w:val="20"/>
          <w:szCs w:val="20"/>
          <w:lang w:val="en-US"/>
        </w:rPr>
        <w:t xml:space="preserve"> provision of the rule was approved in referendum in 2001. Overall</w:t>
      </w:r>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85% of voters were in favor of it. The referendum turnout was approximately 37%, which is high for Swiss standards (</w:t>
      </w:r>
      <w:proofErr w:type="spellStart"/>
      <w:r w:rsidRPr="003B7815">
        <w:rPr>
          <w:rFonts w:ascii="Times New Roman" w:hAnsi="Times New Roman" w:cs="Times New Roman"/>
          <w:sz w:val="20"/>
          <w:szCs w:val="20"/>
          <w:lang w:val="en-US"/>
        </w:rPr>
        <w:t>Kirchgässner</w:t>
      </w:r>
      <w:proofErr w:type="spellEnd"/>
      <w:r w:rsidR="00316E0D"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2005).  </w:t>
      </w:r>
    </w:p>
    <w:p w:rsidR="00E52413" w:rsidRPr="003B7815" w:rsidRDefault="002356C0"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Consequently, w</w:t>
      </w:r>
      <w:r w:rsidR="00CB6E42" w:rsidRPr="003B7815">
        <w:rPr>
          <w:rFonts w:ascii="Times New Roman" w:hAnsi="Times New Roman" w:cs="Times New Roman"/>
          <w:color w:val="000000" w:themeColor="text1"/>
          <w:sz w:val="20"/>
          <w:szCs w:val="20"/>
          <w:lang w:val="en-US"/>
        </w:rPr>
        <w:t xml:space="preserve">hile there is agreement concerning the fact that people </w:t>
      </w:r>
      <w:r w:rsidR="00236C8D" w:rsidRPr="003B7815">
        <w:rPr>
          <w:rFonts w:ascii="Times New Roman" w:hAnsi="Times New Roman" w:cs="Times New Roman"/>
          <w:color w:val="000000" w:themeColor="text1"/>
          <w:sz w:val="20"/>
          <w:szCs w:val="20"/>
          <w:lang w:val="en-US"/>
        </w:rPr>
        <w:t xml:space="preserve">on average </w:t>
      </w:r>
      <w:r w:rsidR="00270074" w:rsidRPr="003B7815">
        <w:rPr>
          <w:rFonts w:ascii="Times New Roman" w:hAnsi="Times New Roman" w:cs="Times New Roman"/>
          <w:color w:val="000000" w:themeColor="text1"/>
          <w:sz w:val="20"/>
          <w:szCs w:val="20"/>
          <w:lang w:val="en-US"/>
        </w:rPr>
        <w:t>prefer lower taxation, there is</w:t>
      </w:r>
      <w:r w:rsidR="001B3DCA" w:rsidRPr="003B7815">
        <w:rPr>
          <w:rFonts w:ascii="Times New Roman" w:hAnsi="Times New Roman" w:cs="Times New Roman"/>
          <w:color w:val="000000" w:themeColor="text1"/>
          <w:sz w:val="20"/>
          <w:szCs w:val="20"/>
          <w:lang w:val="en-US"/>
        </w:rPr>
        <w:t xml:space="preserve"> </w:t>
      </w:r>
      <w:r w:rsidR="008F2BA4" w:rsidRPr="003B7815">
        <w:rPr>
          <w:rFonts w:ascii="Times New Roman" w:hAnsi="Times New Roman" w:cs="Times New Roman"/>
          <w:color w:val="000000" w:themeColor="text1"/>
          <w:sz w:val="20"/>
          <w:szCs w:val="20"/>
          <w:lang w:val="en-US"/>
        </w:rPr>
        <w:t xml:space="preserve">a </w:t>
      </w:r>
      <w:r w:rsidR="001B3DCA" w:rsidRPr="003B7815">
        <w:rPr>
          <w:rFonts w:ascii="Times New Roman" w:hAnsi="Times New Roman" w:cs="Times New Roman"/>
          <w:color w:val="000000" w:themeColor="text1"/>
          <w:sz w:val="20"/>
          <w:szCs w:val="20"/>
          <w:lang w:val="en-US"/>
        </w:rPr>
        <w:t xml:space="preserve">lack of consensus </w:t>
      </w:r>
      <w:r w:rsidR="00CB6E42" w:rsidRPr="003B7815">
        <w:rPr>
          <w:rFonts w:ascii="Times New Roman" w:hAnsi="Times New Roman" w:cs="Times New Roman"/>
          <w:color w:val="000000" w:themeColor="text1"/>
          <w:sz w:val="20"/>
          <w:szCs w:val="20"/>
          <w:lang w:val="en-US"/>
        </w:rPr>
        <w:t>on the</w:t>
      </w:r>
      <w:r w:rsidR="00522C5F" w:rsidRPr="003B7815">
        <w:rPr>
          <w:rFonts w:ascii="Times New Roman" w:hAnsi="Times New Roman" w:cs="Times New Roman"/>
          <w:color w:val="000000" w:themeColor="text1"/>
          <w:sz w:val="20"/>
          <w:szCs w:val="20"/>
          <w:lang w:val="en-US"/>
        </w:rPr>
        <w:t xml:space="preserve"> </w:t>
      </w:r>
      <w:r w:rsidR="0056607E" w:rsidRPr="003B7815">
        <w:rPr>
          <w:rFonts w:ascii="Times New Roman" w:hAnsi="Times New Roman" w:cs="Times New Roman"/>
          <w:color w:val="000000" w:themeColor="text1"/>
          <w:sz w:val="20"/>
          <w:szCs w:val="20"/>
          <w:lang w:val="en-US"/>
        </w:rPr>
        <w:t xml:space="preserve">popular </w:t>
      </w:r>
      <w:r w:rsidR="001B3DCA" w:rsidRPr="003B7815">
        <w:rPr>
          <w:rFonts w:ascii="Times New Roman" w:hAnsi="Times New Roman" w:cs="Times New Roman"/>
          <w:color w:val="000000" w:themeColor="text1"/>
          <w:sz w:val="20"/>
          <w:szCs w:val="20"/>
          <w:lang w:val="en-US"/>
        </w:rPr>
        <w:t xml:space="preserve">fiscal </w:t>
      </w:r>
      <w:r w:rsidR="007705BC" w:rsidRPr="003B7815">
        <w:rPr>
          <w:rFonts w:ascii="Times New Roman" w:hAnsi="Times New Roman" w:cs="Times New Roman"/>
          <w:color w:val="000000" w:themeColor="text1"/>
          <w:sz w:val="20"/>
          <w:szCs w:val="20"/>
          <w:lang w:val="en-US"/>
        </w:rPr>
        <w:t>perception</w:t>
      </w:r>
      <w:r w:rsidR="0056607E" w:rsidRPr="003B7815">
        <w:rPr>
          <w:rFonts w:ascii="Times New Roman" w:hAnsi="Times New Roman" w:cs="Times New Roman"/>
          <w:color w:val="000000" w:themeColor="text1"/>
          <w:sz w:val="20"/>
          <w:szCs w:val="20"/>
          <w:lang w:val="en-US"/>
        </w:rPr>
        <w:t xml:space="preserve"> </w:t>
      </w:r>
      <w:r w:rsidR="00CB6E42" w:rsidRPr="003B7815">
        <w:rPr>
          <w:rFonts w:ascii="Times New Roman" w:hAnsi="Times New Roman" w:cs="Times New Roman"/>
          <w:color w:val="000000" w:themeColor="text1"/>
          <w:sz w:val="20"/>
          <w:szCs w:val="20"/>
          <w:lang w:val="en-US"/>
        </w:rPr>
        <w:t>regarding expenditure</w:t>
      </w:r>
      <w:r w:rsidR="00757A7D" w:rsidRPr="003B7815">
        <w:rPr>
          <w:rFonts w:ascii="Times New Roman" w:hAnsi="Times New Roman" w:cs="Times New Roman"/>
          <w:color w:val="000000" w:themeColor="text1"/>
          <w:sz w:val="20"/>
          <w:szCs w:val="20"/>
          <w:lang w:val="en-US"/>
        </w:rPr>
        <w:t xml:space="preserve"> and deficit</w:t>
      </w:r>
      <w:r w:rsidR="001B3DCA" w:rsidRPr="003B7815">
        <w:rPr>
          <w:rFonts w:ascii="Times New Roman" w:hAnsi="Times New Roman" w:cs="Times New Roman"/>
          <w:color w:val="000000" w:themeColor="text1"/>
          <w:sz w:val="20"/>
          <w:szCs w:val="20"/>
          <w:lang w:val="en-US"/>
        </w:rPr>
        <w:t>.</w:t>
      </w:r>
      <w:r w:rsidR="00522C5F" w:rsidRPr="003B7815">
        <w:rPr>
          <w:rFonts w:ascii="Times New Roman" w:hAnsi="Times New Roman" w:cs="Times New Roman"/>
          <w:color w:val="000000" w:themeColor="text1"/>
          <w:sz w:val="20"/>
          <w:szCs w:val="20"/>
          <w:lang w:val="en-US"/>
        </w:rPr>
        <w:t xml:space="preserve"> </w:t>
      </w:r>
      <w:r w:rsidRPr="003B7815">
        <w:rPr>
          <w:rFonts w:ascii="Times New Roman" w:hAnsi="Times New Roman" w:cs="Times New Roman"/>
          <w:color w:val="000000" w:themeColor="text1"/>
          <w:sz w:val="20"/>
          <w:szCs w:val="20"/>
          <w:lang w:val="en-US"/>
        </w:rPr>
        <w:t>Contrary to fiscal illusion, f</w:t>
      </w:r>
      <w:r w:rsidR="00236C8D" w:rsidRPr="003B7815">
        <w:rPr>
          <w:rFonts w:ascii="Times New Roman" w:hAnsi="Times New Roman" w:cs="Times New Roman"/>
          <w:color w:val="000000" w:themeColor="text1"/>
          <w:sz w:val="20"/>
          <w:szCs w:val="20"/>
          <w:lang w:val="en-US"/>
        </w:rPr>
        <w:t xml:space="preserve">iscal conservatism </w:t>
      </w:r>
      <w:r w:rsidR="00690AE4" w:rsidRPr="003B7815">
        <w:rPr>
          <w:rFonts w:ascii="Times New Roman" w:hAnsi="Times New Roman" w:cs="Times New Roman"/>
          <w:color w:val="000000" w:themeColor="text1"/>
          <w:sz w:val="20"/>
          <w:szCs w:val="20"/>
          <w:lang w:val="en-US"/>
        </w:rPr>
        <w:t>leads to more constrained</w:t>
      </w:r>
      <w:r w:rsidR="00236C8D" w:rsidRPr="003B7815">
        <w:rPr>
          <w:rFonts w:ascii="Times New Roman" w:hAnsi="Times New Roman" w:cs="Times New Roman"/>
          <w:color w:val="000000" w:themeColor="text1"/>
          <w:sz w:val="20"/>
          <w:szCs w:val="20"/>
          <w:lang w:val="en-US"/>
        </w:rPr>
        <w:t xml:space="preserve"> public spending</w:t>
      </w:r>
      <w:r w:rsidR="00757A7D" w:rsidRPr="003B7815">
        <w:rPr>
          <w:rFonts w:ascii="Times New Roman" w:hAnsi="Times New Roman" w:cs="Times New Roman"/>
          <w:color w:val="000000" w:themeColor="text1"/>
          <w:sz w:val="20"/>
          <w:szCs w:val="20"/>
          <w:lang w:val="en-US"/>
        </w:rPr>
        <w:t xml:space="preserve"> and lower public deficit</w:t>
      </w:r>
      <w:r w:rsidR="00236C8D" w:rsidRPr="003B7815">
        <w:rPr>
          <w:rFonts w:ascii="Times New Roman" w:hAnsi="Times New Roman" w:cs="Times New Roman"/>
          <w:color w:val="000000" w:themeColor="text1"/>
          <w:sz w:val="20"/>
          <w:szCs w:val="20"/>
          <w:lang w:val="en-US"/>
        </w:rPr>
        <w:t xml:space="preserve">. </w:t>
      </w:r>
      <w:r w:rsidR="0083213C" w:rsidRPr="003B7815">
        <w:rPr>
          <w:rFonts w:ascii="Times New Roman" w:hAnsi="Times New Roman" w:cs="Times New Roman"/>
          <w:color w:val="000000" w:themeColor="text1"/>
          <w:sz w:val="20"/>
          <w:szCs w:val="20"/>
          <w:lang w:val="en-US"/>
        </w:rPr>
        <w:t>Instead of arbitrar</w:t>
      </w:r>
      <w:r w:rsidR="00014CF3" w:rsidRPr="003B7815">
        <w:rPr>
          <w:rFonts w:ascii="Times New Roman" w:hAnsi="Times New Roman" w:cs="Times New Roman"/>
          <w:color w:val="000000" w:themeColor="text1"/>
          <w:sz w:val="20"/>
          <w:szCs w:val="20"/>
          <w:lang w:val="en-US"/>
        </w:rPr>
        <w:t>il</w:t>
      </w:r>
      <w:r w:rsidR="0083213C" w:rsidRPr="003B7815">
        <w:rPr>
          <w:rFonts w:ascii="Times New Roman" w:hAnsi="Times New Roman" w:cs="Times New Roman"/>
          <w:color w:val="000000" w:themeColor="text1"/>
          <w:sz w:val="20"/>
          <w:szCs w:val="20"/>
          <w:lang w:val="en-US"/>
        </w:rPr>
        <w:t>y choosing the prevailing perception</w:t>
      </w:r>
      <w:r w:rsidR="00757A7D" w:rsidRPr="003B7815">
        <w:rPr>
          <w:rFonts w:ascii="Times New Roman" w:hAnsi="Times New Roman" w:cs="Times New Roman"/>
          <w:color w:val="000000" w:themeColor="text1"/>
          <w:sz w:val="20"/>
          <w:szCs w:val="20"/>
          <w:lang w:val="en-US"/>
        </w:rPr>
        <w:t xml:space="preserve"> on expenditure and deficit</w:t>
      </w:r>
      <w:r w:rsidR="0083213C" w:rsidRPr="003B7815">
        <w:rPr>
          <w:rFonts w:ascii="Times New Roman" w:hAnsi="Times New Roman" w:cs="Times New Roman"/>
          <w:color w:val="000000" w:themeColor="text1"/>
          <w:sz w:val="20"/>
          <w:szCs w:val="20"/>
          <w:lang w:val="en-US"/>
        </w:rPr>
        <w:t>, i</w:t>
      </w:r>
      <w:r w:rsidR="00014822" w:rsidRPr="003B7815">
        <w:rPr>
          <w:rFonts w:ascii="Times New Roman" w:hAnsi="Times New Roman" w:cs="Times New Roman"/>
          <w:color w:val="000000" w:themeColor="text1"/>
          <w:sz w:val="20"/>
          <w:szCs w:val="20"/>
          <w:lang w:val="en-US"/>
        </w:rPr>
        <w:t xml:space="preserve">t seems plausible to assume that in some countries fiscal illusion </w:t>
      </w:r>
      <w:r w:rsidR="00A81EB7" w:rsidRPr="003B7815">
        <w:rPr>
          <w:rFonts w:ascii="Times New Roman" w:hAnsi="Times New Roman" w:cs="Times New Roman"/>
          <w:color w:val="000000" w:themeColor="text1"/>
          <w:sz w:val="20"/>
          <w:szCs w:val="20"/>
          <w:lang w:val="en-US"/>
        </w:rPr>
        <w:t xml:space="preserve">is </w:t>
      </w:r>
      <w:r w:rsidR="00014CF3" w:rsidRPr="003B7815">
        <w:rPr>
          <w:rFonts w:ascii="Times New Roman" w:hAnsi="Times New Roman" w:cs="Times New Roman"/>
          <w:color w:val="000000" w:themeColor="text1"/>
          <w:sz w:val="20"/>
          <w:szCs w:val="20"/>
          <w:lang w:val="en-US"/>
        </w:rPr>
        <w:t>the</w:t>
      </w:r>
      <w:r w:rsidR="00A81EB7" w:rsidRPr="003B7815">
        <w:rPr>
          <w:rFonts w:ascii="Times New Roman" w:hAnsi="Times New Roman" w:cs="Times New Roman"/>
          <w:color w:val="000000" w:themeColor="text1"/>
          <w:sz w:val="20"/>
          <w:szCs w:val="20"/>
          <w:lang w:val="en-US"/>
        </w:rPr>
        <w:t xml:space="preserve"> dominant fiscal </w:t>
      </w:r>
      <w:r w:rsidR="007705BC" w:rsidRPr="003B7815">
        <w:rPr>
          <w:rFonts w:ascii="Times New Roman" w:hAnsi="Times New Roman" w:cs="Times New Roman"/>
          <w:color w:val="000000" w:themeColor="text1"/>
          <w:sz w:val="20"/>
          <w:szCs w:val="20"/>
          <w:lang w:val="en-US"/>
        </w:rPr>
        <w:t>perception</w:t>
      </w:r>
      <w:r w:rsidR="00014822" w:rsidRPr="003B7815">
        <w:rPr>
          <w:rFonts w:ascii="Times New Roman" w:hAnsi="Times New Roman" w:cs="Times New Roman"/>
          <w:color w:val="000000" w:themeColor="text1"/>
          <w:sz w:val="20"/>
          <w:szCs w:val="20"/>
          <w:lang w:val="en-US"/>
        </w:rPr>
        <w:t xml:space="preserve"> </w:t>
      </w:r>
      <w:r w:rsidR="0054646C" w:rsidRPr="003B7815">
        <w:rPr>
          <w:rFonts w:ascii="Times New Roman" w:hAnsi="Times New Roman" w:cs="Times New Roman"/>
          <w:color w:val="000000" w:themeColor="text1"/>
          <w:sz w:val="20"/>
          <w:szCs w:val="20"/>
          <w:lang w:val="en-US"/>
        </w:rPr>
        <w:t>o</w:t>
      </w:r>
      <w:r w:rsidR="00014CF3" w:rsidRPr="003B7815">
        <w:rPr>
          <w:rFonts w:ascii="Times New Roman" w:hAnsi="Times New Roman" w:cs="Times New Roman"/>
          <w:color w:val="000000" w:themeColor="text1"/>
          <w:sz w:val="20"/>
          <w:szCs w:val="20"/>
          <w:lang w:val="en-US"/>
        </w:rPr>
        <w:t>f</w:t>
      </w:r>
      <w:r w:rsidR="0054646C" w:rsidRPr="003B7815">
        <w:rPr>
          <w:rFonts w:ascii="Times New Roman" w:hAnsi="Times New Roman" w:cs="Times New Roman"/>
          <w:color w:val="000000" w:themeColor="text1"/>
          <w:sz w:val="20"/>
          <w:szCs w:val="20"/>
          <w:lang w:val="en-US"/>
        </w:rPr>
        <w:t xml:space="preserve"> </w:t>
      </w:r>
      <w:r w:rsidR="0054646C" w:rsidRPr="003B7815">
        <w:rPr>
          <w:rFonts w:ascii="Times New Roman" w:hAnsi="Times New Roman" w:cs="Times New Roman"/>
          <w:color w:val="000000" w:themeColor="text1"/>
          <w:sz w:val="20"/>
          <w:szCs w:val="20"/>
          <w:lang w:val="en-US"/>
        </w:rPr>
        <w:lastRenderedPageBreak/>
        <w:t xml:space="preserve">expenditure and deficit </w:t>
      </w:r>
      <w:r w:rsidR="00014822" w:rsidRPr="003B7815">
        <w:rPr>
          <w:rFonts w:ascii="Times New Roman" w:hAnsi="Times New Roman" w:cs="Times New Roman"/>
          <w:color w:val="000000" w:themeColor="text1"/>
          <w:sz w:val="20"/>
          <w:szCs w:val="20"/>
          <w:lang w:val="en-US"/>
        </w:rPr>
        <w:t xml:space="preserve">(e.g. Greece and Italy) and in some other states </w:t>
      </w:r>
      <w:r w:rsidR="00F907E1" w:rsidRPr="003B7815">
        <w:rPr>
          <w:rFonts w:ascii="Times New Roman" w:hAnsi="Times New Roman" w:cs="Times New Roman"/>
          <w:color w:val="000000" w:themeColor="text1"/>
          <w:sz w:val="20"/>
          <w:szCs w:val="20"/>
          <w:lang w:val="en-US"/>
        </w:rPr>
        <w:t>the</w:t>
      </w:r>
      <w:r w:rsidR="00014822" w:rsidRPr="003B7815">
        <w:rPr>
          <w:rFonts w:ascii="Times New Roman" w:hAnsi="Times New Roman" w:cs="Times New Roman"/>
          <w:color w:val="000000" w:themeColor="text1"/>
          <w:sz w:val="20"/>
          <w:szCs w:val="20"/>
          <w:lang w:val="en-US"/>
        </w:rPr>
        <w:t xml:space="preserve"> public is fiscally conservative (e.g. Esto</w:t>
      </w:r>
      <w:r w:rsidR="00907B32" w:rsidRPr="003B7815">
        <w:rPr>
          <w:rFonts w:ascii="Times New Roman" w:hAnsi="Times New Roman" w:cs="Times New Roman"/>
          <w:color w:val="000000" w:themeColor="text1"/>
          <w:sz w:val="20"/>
          <w:szCs w:val="20"/>
          <w:lang w:val="en-US"/>
        </w:rPr>
        <w:t xml:space="preserve">nia, </w:t>
      </w:r>
      <w:r w:rsidRPr="003B7815">
        <w:rPr>
          <w:rFonts w:ascii="Times New Roman" w:hAnsi="Times New Roman" w:cs="Times New Roman"/>
          <w:color w:val="000000" w:themeColor="text1"/>
          <w:sz w:val="20"/>
          <w:szCs w:val="20"/>
          <w:lang w:val="en-US"/>
        </w:rPr>
        <w:t>Luxembourg</w:t>
      </w:r>
      <w:r w:rsidR="00014822" w:rsidRPr="003B7815">
        <w:rPr>
          <w:rFonts w:ascii="Times New Roman" w:hAnsi="Times New Roman" w:cs="Times New Roman"/>
          <w:color w:val="000000" w:themeColor="text1"/>
          <w:sz w:val="20"/>
          <w:szCs w:val="20"/>
          <w:lang w:val="en-US"/>
        </w:rPr>
        <w:t xml:space="preserve">). </w:t>
      </w:r>
    </w:p>
    <w:p w:rsidR="00207C72" w:rsidRPr="003B7815" w:rsidRDefault="00132671" w:rsidP="003B7815">
      <w:pPr>
        <w:spacing w:after="0" w:line="240" w:lineRule="auto"/>
        <w:jc w:val="both"/>
        <w:rPr>
          <w:rFonts w:ascii="Times New Roman" w:hAnsi="Times New Roman" w:cs="Times New Roman"/>
          <w:color w:val="000000" w:themeColor="text1"/>
          <w:sz w:val="20"/>
          <w:szCs w:val="20"/>
          <w:lang w:val="en-US"/>
        </w:rPr>
      </w:pPr>
      <w:r w:rsidRPr="003B7815">
        <w:rPr>
          <w:rFonts w:ascii="Times New Roman" w:hAnsi="Times New Roman" w:cs="Times New Roman"/>
          <w:color w:val="000000" w:themeColor="text1"/>
          <w:sz w:val="20"/>
          <w:szCs w:val="20"/>
          <w:lang w:val="en-US"/>
        </w:rPr>
        <w:t>As a result, o</w:t>
      </w:r>
      <w:r w:rsidR="00A81EB7" w:rsidRPr="003B7815">
        <w:rPr>
          <w:rFonts w:ascii="Times New Roman" w:hAnsi="Times New Roman" w:cs="Times New Roman"/>
          <w:color w:val="000000" w:themeColor="text1"/>
          <w:sz w:val="20"/>
          <w:szCs w:val="20"/>
          <w:lang w:val="en-US"/>
        </w:rPr>
        <w:t xml:space="preserve">ne can derive hypotheses conditioned </w:t>
      </w:r>
      <w:r w:rsidR="00014CF3" w:rsidRPr="003B7815">
        <w:rPr>
          <w:rFonts w:ascii="Times New Roman" w:hAnsi="Times New Roman" w:cs="Times New Roman"/>
          <w:color w:val="000000" w:themeColor="text1"/>
          <w:sz w:val="20"/>
          <w:szCs w:val="20"/>
          <w:lang w:val="en-US"/>
        </w:rPr>
        <w:t>to the</w:t>
      </w:r>
      <w:r w:rsidR="00A81EB7" w:rsidRPr="003B7815">
        <w:rPr>
          <w:rFonts w:ascii="Times New Roman" w:hAnsi="Times New Roman" w:cs="Times New Roman"/>
          <w:color w:val="000000" w:themeColor="text1"/>
          <w:sz w:val="20"/>
          <w:szCs w:val="20"/>
          <w:lang w:val="en-US"/>
        </w:rPr>
        <w:t xml:space="preserve"> fiscal </w:t>
      </w:r>
      <w:r w:rsidR="008F2BA4" w:rsidRPr="003B7815">
        <w:rPr>
          <w:rFonts w:ascii="Times New Roman" w:hAnsi="Times New Roman" w:cs="Times New Roman"/>
          <w:color w:val="000000" w:themeColor="text1"/>
          <w:sz w:val="20"/>
          <w:szCs w:val="20"/>
          <w:lang w:val="en-US"/>
        </w:rPr>
        <w:t xml:space="preserve">perception </w:t>
      </w:r>
      <w:r w:rsidR="00A81EB7" w:rsidRPr="003B7815">
        <w:rPr>
          <w:rFonts w:ascii="Times New Roman" w:hAnsi="Times New Roman" w:cs="Times New Roman"/>
          <w:color w:val="000000" w:themeColor="text1"/>
          <w:sz w:val="20"/>
          <w:szCs w:val="20"/>
          <w:lang w:val="en-US"/>
        </w:rPr>
        <w:t>of the public</w:t>
      </w:r>
      <w:r w:rsidR="00EB5CD9" w:rsidRPr="003B7815">
        <w:rPr>
          <w:rFonts w:ascii="Times New Roman" w:hAnsi="Times New Roman" w:cs="Times New Roman"/>
          <w:color w:val="000000" w:themeColor="text1"/>
          <w:sz w:val="20"/>
          <w:szCs w:val="20"/>
          <w:lang w:val="en-US"/>
        </w:rPr>
        <w:t>.</w:t>
      </w:r>
      <w:r w:rsidR="00E52413" w:rsidRPr="003B7815">
        <w:rPr>
          <w:rFonts w:ascii="Times New Roman" w:hAnsi="Times New Roman" w:cs="Times New Roman"/>
          <w:color w:val="000000" w:themeColor="text1"/>
          <w:sz w:val="20"/>
          <w:szCs w:val="20"/>
          <w:lang w:val="en-US"/>
        </w:rPr>
        <w:t xml:space="preserve"> They are as follows:</w:t>
      </w:r>
      <w:r w:rsidR="00767E42" w:rsidRPr="003B7815">
        <w:rPr>
          <w:rFonts w:ascii="Times New Roman" w:hAnsi="Times New Roman" w:cs="Times New Roman"/>
          <w:color w:val="000000" w:themeColor="text1"/>
          <w:sz w:val="20"/>
          <w:szCs w:val="20"/>
          <w:lang w:val="en-US"/>
        </w:rPr>
        <w:t xml:space="preserve"> </w:t>
      </w:r>
    </w:p>
    <w:p w:rsidR="001B76CF" w:rsidRPr="003B7815" w:rsidRDefault="00A81EB7"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w:t>
      </w:r>
      <w:r w:rsidR="00AE48FC" w:rsidRPr="003B7815">
        <w:rPr>
          <w:rFonts w:ascii="Times New Roman" w:hAnsi="Times New Roman" w:cs="Times New Roman"/>
          <w:i/>
          <w:sz w:val="20"/>
          <w:szCs w:val="20"/>
          <w:lang w:val="en-GB"/>
        </w:rPr>
        <w:t>1</w:t>
      </w:r>
      <w:r w:rsidR="001B76C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1B76CF" w:rsidRPr="003B7815">
        <w:rPr>
          <w:rFonts w:ascii="Times New Roman" w:hAnsi="Times New Roman" w:cs="Times New Roman"/>
          <w:sz w:val="20"/>
          <w:szCs w:val="20"/>
          <w:lang w:val="en-GB"/>
        </w:rPr>
        <w:t>other jud</w:t>
      </w:r>
      <w:r w:rsidR="00094DA5">
        <w:rPr>
          <w:rFonts w:ascii="Times New Roman" w:hAnsi="Times New Roman" w:cs="Times New Roman"/>
          <w:sz w:val="20"/>
          <w:szCs w:val="20"/>
          <w:lang w:val="en-GB"/>
        </w:rPr>
        <w:t>icial institution with a </w:t>
      </w:r>
      <w:r w:rsidR="00977C89" w:rsidRPr="003B7815">
        <w:rPr>
          <w:rFonts w:ascii="Times New Roman" w:hAnsi="Times New Roman" w:cs="Times New Roman"/>
          <w:sz w:val="20"/>
          <w:szCs w:val="20"/>
          <w:lang w:val="en-GB"/>
        </w:rPr>
        <w:t>strong</w:t>
      </w:r>
      <w:r w:rsidR="004826E6" w:rsidRPr="003B7815">
        <w:rPr>
          <w:rFonts w:ascii="Times New Roman" w:hAnsi="Times New Roman" w:cs="Times New Roman"/>
          <w:sz w:val="20"/>
          <w:szCs w:val="20"/>
          <w:lang w:val="en-GB"/>
        </w:rPr>
        <w:t xml:space="preserve"> </w:t>
      </w:r>
      <w:r w:rsidR="001B76CF" w:rsidRPr="003B7815">
        <w:rPr>
          <w:rFonts w:ascii="Times New Roman" w:hAnsi="Times New Roman" w:cs="Times New Roman"/>
          <w:sz w:val="20"/>
          <w:szCs w:val="20"/>
          <w:lang w:val="en-GB"/>
        </w:rPr>
        <w:t xml:space="preserve">constitutional review power results in </w:t>
      </w:r>
      <w:r w:rsidR="00270074" w:rsidRPr="003B7815">
        <w:rPr>
          <w:rFonts w:ascii="Times New Roman" w:hAnsi="Times New Roman" w:cs="Times New Roman"/>
          <w:sz w:val="20"/>
          <w:szCs w:val="20"/>
          <w:lang w:val="en-GB"/>
        </w:rPr>
        <w:t>smaller</w:t>
      </w:r>
      <w:r w:rsidR="001B76CF" w:rsidRPr="003B7815">
        <w:rPr>
          <w:rFonts w:ascii="Times New Roman" w:hAnsi="Times New Roman" w:cs="Times New Roman"/>
          <w:sz w:val="20"/>
          <w:szCs w:val="20"/>
          <w:lang w:val="en-GB"/>
        </w:rPr>
        <w:t xml:space="preserve"> general government </w:t>
      </w:r>
      <w:r w:rsidR="00AE48FC" w:rsidRPr="003B7815">
        <w:rPr>
          <w:rFonts w:ascii="Times New Roman" w:hAnsi="Times New Roman" w:cs="Times New Roman"/>
          <w:sz w:val="20"/>
          <w:szCs w:val="20"/>
          <w:lang w:val="en-GB"/>
        </w:rPr>
        <w:t xml:space="preserve">tax revenue </w:t>
      </w:r>
      <w:r w:rsidR="001B76CF" w:rsidRPr="003B7815">
        <w:rPr>
          <w:rFonts w:ascii="Times New Roman" w:hAnsi="Times New Roman" w:cs="Times New Roman"/>
          <w:sz w:val="20"/>
          <w:szCs w:val="20"/>
          <w:lang w:val="en-GB"/>
        </w:rPr>
        <w:t xml:space="preserve">to GDP </w:t>
      </w:r>
      <w:r w:rsidR="00DB1ABF" w:rsidRPr="003B7815">
        <w:rPr>
          <w:rFonts w:ascii="Times New Roman" w:hAnsi="Times New Roman" w:cs="Times New Roman"/>
          <w:sz w:val="20"/>
          <w:szCs w:val="20"/>
          <w:lang w:val="en-GB"/>
        </w:rPr>
        <w:t xml:space="preserve">regardless of public </w:t>
      </w:r>
      <w:r w:rsidR="00270074" w:rsidRPr="003B7815">
        <w:rPr>
          <w:rFonts w:ascii="Times New Roman" w:hAnsi="Times New Roman" w:cs="Times New Roman"/>
          <w:sz w:val="20"/>
          <w:szCs w:val="20"/>
          <w:lang w:val="en-GB"/>
        </w:rPr>
        <w:t>fiscal perceptions</w:t>
      </w:r>
      <w:r w:rsidR="001B76CF" w:rsidRPr="003B7815">
        <w:rPr>
          <w:rFonts w:ascii="Times New Roman" w:hAnsi="Times New Roman" w:cs="Times New Roman"/>
          <w:sz w:val="20"/>
          <w:szCs w:val="20"/>
          <w:lang w:val="en-GB"/>
        </w:rPr>
        <w:t>.</w:t>
      </w:r>
    </w:p>
    <w:p w:rsidR="00DB1ABF" w:rsidRPr="003B7815" w:rsidRDefault="00AE48FC"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H2</w:t>
      </w:r>
      <w:r w:rsidR="00DB1AB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DB1ABF" w:rsidRPr="003B7815">
        <w:rPr>
          <w:rFonts w:ascii="Times New Roman" w:hAnsi="Times New Roman" w:cs="Times New Roman"/>
          <w:sz w:val="20"/>
          <w:szCs w:val="20"/>
          <w:lang w:val="en-GB"/>
        </w:rPr>
        <w:t>other jud</w:t>
      </w:r>
      <w:r w:rsidR="00094DA5">
        <w:rPr>
          <w:rFonts w:ascii="Times New Roman" w:hAnsi="Times New Roman" w:cs="Times New Roman"/>
          <w:sz w:val="20"/>
          <w:szCs w:val="20"/>
          <w:lang w:val="en-GB"/>
        </w:rPr>
        <w:t>icial institution with a </w:t>
      </w:r>
      <w:r w:rsidR="00977C89" w:rsidRPr="003B7815">
        <w:rPr>
          <w:rFonts w:ascii="Times New Roman" w:hAnsi="Times New Roman" w:cs="Times New Roman"/>
          <w:sz w:val="20"/>
          <w:szCs w:val="20"/>
          <w:lang w:val="en-GB"/>
        </w:rPr>
        <w:t xml:space="preserve">strong </w:t>
      </w:r>
      <w:r w:rsidR="00DB1ABF" w:rsidRPr="003B7815">
        <w:rPr>
          <w:rFonts w:ascii="Times New Roman" w:hAnsi="Times New Roman" w:cs="Times New Roman"/>
          <w:sz w:val="20"/>
          <w:szCs w:val="20"/>
          <w:lang w:val="en-GB"/>
        </w:rPr>
        <w:t xml:space="preserve">constitutional review power results in smaller general government spending to GDP if </w:t>
      </w:r>
      <w:r w:rsidR="00D20FF7" w:rsidRPr="003B7815">
        <w:rPr>
          <w:rFonts w:ascii="Times New Roman" w:hAnsi="Times New Roman" w:cs="Times New Roman"/>
          <w:sz w:val="20"/>
          <w:szCs w:val="20"/>
          <w:lang w:val="en-GB"/>
        </w:rPr>
        <w:t xml:space="preserve">public </w:t>
      </w:r>
      <w:r w:rsidR="00752BAC" w:rsidRPr="003B7815">
        <w:rPr>
          <w:rFonts w:ascii="Times New Roman" w:hAnsi="Times New Roman" w:cs="Times New Roman"/>
          <w:sz w:val="20"/>
          <w:szCs w:val="20"/>
          <w:lang w:val="en-GB"/>
        </w:rPr>
        <w:t>fiscal conservatism prevails</w:t>
      </w:r>
      <w:r w:rsidR="00DB1ABF" w:rsidRPr="003B7815">
        <w:rPr>
          <w:rFonts w:ascii="Times New Roman" w:hAnsi="Times New Roman" w:cs="Times New Roman"/>
          <w:sz w:val="20"/>
          <w:szCs w:val="20"/>
          <w:lang w:val="en-GB"/>
        </w:rPr>
        <w:t>.</w:t>
      </w:r>
    </w:p>
    <w:p w:rsidR="00DB1ABF" w:rsidRPr="003B7815" w:rsidRDefault="00AE48FC"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H3</w:t>
      </w:r>
      <w:r w:rsidR="00DB1AB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DB1ABF" w:rsidRPr="003B7815">
        <w:rPr>
          <w:rFonts w:ascii="Times New Roman" w:hAnsi="Times New Roman" w:cs="Times New Roman"/>
          <w:sz w:val="20"/>
          <w:szCs w:val="20"/>
          <w:lang w:val="en-GB"/>
        </w:rPr>
        <w:t>ot</w:t>
      </w:r>
      <w:r w:rsidR="00094DA5">
        <w:rPr>
          <w:rFonts w:ascii="Times New Roman" w:hAnsi="Times New Roman" w:cs="Times New Roman"/>
          <w:sz w:val="20"/>
          <w:szCs w:val="20"/>
          <w:lang w:val="en-GB"/>
        </w:rPr>
        <w:t>her judicial institution with a </w:t>
      </w:r>
      <w:r w:rsidR="00DB1ABF" w:rsidRPr="003B7815">
        <w:rPr>
          <w:rFonts w:ascii="Times New Roman" w:hAnsi="Times New Roman" w:cs="Times New Roman"/>
          <w:sz w:val="20"/>
          <w:szCs w:val="20"/>
          <w:lang w:val="en-GB"/>
        </w:rPr>
        <w:t xml:space="preserve">strong constitutional review power results in larger general government spending to GDP if </w:t>
      </w:r>
      <w:r w:rsidR="0054174A" w:rsidRPr="003B7815">
        <w:rPr>
          <w:rFonts w:ascii="Times New Roman" w:hAnsi="Times New Roman" w:cs="Times New Roman"/>
          <w:sz w:val="20"/>
          <w:szCs w:val="20"/>
          <w:lang w:val="en-GB"/>
        </w:rPr>
        <w:t xml:space="preserve">public </w:t>
      </w:r>
      <w:r w:rsidR="00752BAC" w:rsidRPr="003B7815">
        <w:rPr>
          <w:rFonts w:ascii="Times New Roman" w:hAnsi="Times New Roman" w:cs="Times New Roman"/>
          <w:sz w:val="20"/>
          <w:szCs w:val="20"/>
          <w:lang w:val="en-GB"/>
        </w:rPr>
        <w:t>fiscal illusion prevails</w:t>
      </w:r>
      <w:r w:rsidR="00DB1ABF" w:rsidRPr="003B7815">
        <w:rPr>
          <w:rFonts w:ascii="Times New Roman" w:hAnsi="Times New Roman" w:cs="Times New Roman"/>
          <w:sz w:val="20"/>
          <w:szCs w:val="20"/>
          <w:lang w:val="en-GB"/>
        </w:rPr>
        <w:t>.</w:t>
      </w:r>
    </w:p>
    <w:p w:rsidR="001B76CF" w:rsidRPr="003B7815" w:rsidRDefault="00A81EB7"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i/>
          <w:sz w:val="20"/>
          <w:szCs w:val="20"/>
          <w:lang w:val="en-GB"/>
        </w:rPr>
        <w:t>H</w:t>
      </w:r>
      <w:r w:rsidR="00AE48FC" w:rsidRPr="003B7815">
        <w:rPr>
          <w:rFonts w:ascii="Times New Roman" w:hAnsi="Times New Roman" w:cs="Times New Roman"/>
          <w:i/>
          <w:sz w:val="20"/>
          <w:szCs w:val="20"/>
          <w:lang w:val="en-GB"/>
        </w:rPr>
        <w:t>4</w:t>
      </w:r>
      <w:r w:rsidR="001B76CF" w:rsidRPr="003B7815">
        <w:rPr>
          <w:rFonts w:ascii="Times New Roman" w:hAnsi="Times New Roman" w:cs="Times New Roman"/>
          <w:sz w:val="20"/>
          <w:szCs w:val="20"/>
          <w:lang w:val="en-GB"/>
        </w:rPr>
        <w:t xml:space="preserve">: The presence of the Constitutional Court or </w:t>
      </w:r>
      <w:r w:rsidR="00CE2074" w:rsidRPr="003B7815">
        <w:rPr>
          <w:rFonts w:ascii="Times New Roman" w:hAnsi="Times New Roman" w:cs="Times New Roman"/>
          <w:sz w:val="20"/>
          <w:szCs w:val="20"/>
          <w:lang w:val="en-GB"/>
        </w:rPr>
        <w:t>an</w:t>
      </w:r>
      <w:r w:rsidR="001B76CF" w:rsidRPr="003B7815">
        <w:rPr>
          <w:rFonts w:ascii="Times New Roman" w:hAnsi="Times New Roman" w:cs="Times New Roman"/>
          <w:sz w:val="20"/>
          <w:szCs w:val="20"/>
          <w:lang w:val="en-GB"/>
        </w:rPr>
        <w:t>ot</w:t>
      </w:r>
      <w:r w:rsidR="00094DA5">
        <w:rPr>
          <w:rFonts w:ascii="Times New Roman" w:hAnsi="Times New Roman" w:cs="Times New Roman"/>
          <w:sz w:val="20"/>
          <w:szCs w:val="20"/>
          <w:lang w:val="en-GB"/>
        </w:rPr>
        <w:t>her judicial institution with a </w:t>
      </w:r>
      <w:r w:rsidR="001B76CF" w:rsidRPr="003B7815">
        <w:rPr>
          <w:rFonts w:ascii="Times New Roman" w:hAnsi="Times New Roman" w:cs="Times New Roman"/>
          <w:sz w:val="20"/>
          <w:szCs w:val="20"/>
          <w:lang w:val="en-GB"/>
        </w:rPr>
        <w:t xml:space="preserve">strong constitutional review power results in </w:t>
      </w:r>
      <w:r w:rsidR="00DA1744" w:rsidRPr="003B7815">
        <w:rPr>
          <w:rFonts w:ascii="Times New Roman" w:hAnsi="Times New Roman" w:cs="Times New Roman"/>
          <w:sz w:val="20"/>
          <w:szCs w:val="20"/>
          <w:lang w:val="en-GB"/>
        </w:rPr>
        <w:t xml:space="preserve">larger deficits </w:t>
      </w:r>
      <w:r w:rsidR="00454289" w:rsidRPr="003B7815">
        <w:rPr>
          <w:rFonts w:ascii="Times New Roman" w:hAnsi="Times New Roman" w:cs="Times New Roman"/>
          <w:sz w:val="20"/>
          <w:szCs w:val="20"/>
          <w:lang w:val="en-GB"/>
        </w:rPr>
        <w:t xml:space="preserve">if </w:t>
      </w:r>
      <w:r w:rsidR="0054174A" w:rsidRPr="003B7815">
        <w:rPr>
          <w:rFonts w:ascii="Times New Roman" w:hAnsi="Times New Roman" w:cs="Times New Roman"/>
          <w:sz w:val="20"/>
          <w:szCs w:val="20"/>
          <w:lang w:val="en-GB"/>
        </w:rPr>
        <w:t xml:space="preserve">public </w:t>
      </w:r>
      <w:r w:rsidR="00454289" w:rsidRPr="003B7815">
        <w:rPr>
          <w:rFonts w:ascii="Times New Roman" w:hAnsi="Times New Roman" w:cs="Times New Roman"/>
          <w:sz w:val="20"/>
          <w:szCs w:val="20"/>
          <w:lang w:val="en-GB"/>
        </w:rPr>
        <w:t>fiscal illusion prevails</w:t>
      </w:r>
      <w:r w:rsidR="001B76CF" w:rsidRPr="003B7815">
        <w:rPr>
          <w:rFonts w:ascii="Times New Roman" w:hAnsi="Times New Roman" w:cs="Times New Roman"/>
          <w:sz w:val="20"/>
          <w:szCs w:val="20"/>
          <w:lang w:val="en-GB"/>
        </w:rPr>
        <w:t>.</w:t>
      </w:r>
    </w:p>
    <w:p w:rsidR="00FF70FC" w:rsidRPr="003B7815" w:rsidRDefault="004443E0"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 xml:space="preserve">It is </w:t>
      </w:r>
      <w:r w:rsidR="00014CF3" w:rsidRPr="003B7815">
        <w:rPr>
          <w:rFonts w:ascii="Times New Roman" w:hAnsi="Times New Roman" w:cs="Times New Roman"/>
          <w:sz w:val="20"/>
          <w:szCs w:val="20"/>
          <w:lang w:val="en-GB"/>
        </w:rPr>
        <w:t xml:space="preserve">necessary </w:t>
      </w:r>
      <w:r w:rsidRPr="003B7815">
        <w:rPr>
          <w:rFonts w:ascii="Times New Roman" w:hAnsi="Times New Roman" w:cs="Times New Roman"/>
          <w:sz w:val="20"/>
          <w:szCs w:val="20"/>
          <w:lang w:val="en-GB"/>
        </w:rPr>
        <w:t xml:space="preserve">to mention that </w:t>
      </w:r>
      <w:r w:rsidR="0084219D" w:rsidRPr="003B7815">
        <w:rPr>
          <w:rFonts w:ascii="Times New Roman" w:hAnsi="Times New Roman" w:cs="Times New Roman"/>
          <w:sz w:val="20"/>
          <w:szCs w:val="20"/>
          <w:lang w:val="en-GB"/>
        </w:rPr>
        <w:t>information</w:t>
      </w:r>
      <w:r w:rsidRPr="003B7815">
        <w:rPr>
          <w:rFonts w:ascii="Times New Roman" w:hAnsi="Times New Roman" w:cs="Times New Roman"/>
          <w:sz w:val="20"/>
          <w:szCs w:val="20"/>
          <w:lang w:val="en-GB"/>
        </w:rPr>
        <w:t xml:space="preserve"> on </w:t>
      </w:r>
      <w:r w:rsidR="00014CF3" w:rsidRPr="003B7815">
        <w:rPr>
          <w:rFonts w:ascii="Times New Roman" w:hAnsi="Times New Roman" w:cs="Times New Roman"/>
          <w:sz w:val="20"/>
          <w:szCs w:val="20"/>
          <w:lang w:val="en-GB"/>
        </w:rPr>
        <w:t xml:space="preserve">the </w:t>
      </w:r>
      <w:r w:rsidRPr="003B7815">
        <w:rPr>
          <w:rFonts w:ascii="Times New Roman" w:hAnsi="Times New Roman" w:cs="Times New Roman"/>
          <w:sz w:val="20"/>
          <w:szCs w:val="20"/>
          <w:lang w:val="en-GB"/>
        </w:rPr>
        <w:t xml:space="preserve">fiscal </w:t>
      </w:r>
      <w:r w:rsidR="00A01A2B" w:rsidRPr="003B7815">
        <w:rPr>
          <w:rFonts w:ascii="Times New Roman" w:hAnsi="Times New Roman" w:cs="Times New Roman"/>
          <w:sz w:val="20"/>
          <w:szCs w:val="20"/>
          <w:lang w:val="en-GB"/>
        </w:rPr>
        <w:t>perception</w:t>
      </w:r>
      <w:r w:rsidRPr="003B7815">
        <w:rPr>
          <w:rFonts w:ascii="Times New Roman" w:hAnsi="Times New Roman" w:cs="Times New Roman"/>
          <w:sz w:val="20"/>
          <w:szCs w:val="20"/>
          <w:lang w:val="en-GB"/>
        </w:rPr>
        <w:t xml:space="preserve"> of </w:t>
      </w:r>
      <w:r w:rsidR="00014CF3" w:rsidRPr="003B7815">
        <w:rPr>
          <w:rFonts w:ascii="Times New Roman" w:hAnsi="Times New Roman" w:cs="Times New Roman"/>
          <w:sz w:val="20"/>
          <w:szCs w:val="20"/>
          <w:lang w:val="en-GB"/>
        </w:rPr>
        <w:t xml:space="preserve">the </w:t>
      </w:r>
      <w:r w:rsidRPr="003B7815">
        <w:rPr>
          <w:rFonts w:ascii="Times New Roman" w:hAnsi="Times New Roman" w:cs="Times New Roman"/>
          <w:sz w:val="20"/>
          <w:szCs w:val="20"/>
          <w:lang w:val="en-GB"/>
        </w:rPr>
        <w:t>people is hard to collect. For that reason, in this paper, an attempt is given only to test the first of the hypotheses</w:t>
      </w:r>
      <w:r w:rsidR="0084219D" w:rsidRPr="003B7815">
        <w:rPr>
          <w:rFonts w:ascii="Times New Roman" w:hAnsi="Times New Roman" w:cs="Times New Roman"/>
          <w:sz w:val="20"/>
          <w:szCs w:val="20"/>
          <w:lang w:val="en-GB"/>
        </w:rPr>
        <w:t>, i.e. H1</w:t>
      </w:r>
      <w:r w:rsidRPr="003B7815">
        <w:rPr>
          <w:rFonts w:ascii="Times New Roman" w:hAnsi="Times New Roman" w:cs="Times New Roman"/>
          <w:sz w:val="20"/>
          <w:szCs w:val="20"/>
          <w:lang w:val="en-GB"/>
        </w:rPr>
        <w:t>.</w:t>
      </w:r>
    </w:p>
    <w:p w:rsidR="00A67F93" w:rsidRPr="003B7815" w:rsidRDefault="008A2F6F" w:rsidP="008A2F6F">
      <w:pPr>
        <w:pStyle w:val="Nadpis1"/>
        <w:rPr>
          <w:lang w:val="en-US"/>
        </w:rPr>
      </w:pPr>
      <w:bookmarkStart w:id="12" w:name="_Toc344995459"/>
      <w:r w:rsidRPr="00094DA5">
        <w:rPr>
          <w:highlight w:val="yellow"/>
          <w:lang w:val="en-US"/>
        </w:rPr>
        <w:t xml:space="preserve">V. </w:t>
      </w:r>
      <w:r w:rsidR="00094DA5" w:rsidRPr="00094DA5">
        <w:rPr>
          <w:highlight w:val="yellow"/>
          <w:lang w:val="en-US"/>
        </w:rPr>
        <w:t xml:space="preserve">Data </w:t>
      </w:r>
      <w:commentRangeStart w:id="13"/>
      <w:r w:rsidR="00094DA5" w:rsidRPr="00094DA5">
        <w:rPr>
          <w:highlight w:val="yellow"/>
          <w:lang w:val="en-US"/>
        </w:rPr>
        <w:t>d</w:t>
      </w:r>
      <w:r w:rsidR="00683284" w:rsidRPr="00094DA5">
        <w:rPr>
          <w:highlight w:val="yellow"/>
          <w:lang w:val="en-US"/>
        </w:rPr>
        <w:t>escription</w:t>
      </w:r>
      <w:commentRangeEnd w:id="13"/>
      <w:r w:rsidR="00094DA5">
        <w:rPr>
          <w:rStyle w:val="Odkaznakoment"/>
          <w:rFonts w:asciiTheme="minorHAnsi" w:eastAsiaTheme="minorHAnsi" w:hAnsiTheme="minorHAnsi" w:cstheme="minorBidi"/>
          <w:b w:val="0"/>
          <w:bCs w:val="0"/>
        </w:rPr>
        <w:commentReference w:id="13"/>
      </w:r>
      <w:r w:rsidR="00683284" w:rsidRPr="003B7815">
        <w:rPr>
          <w:lang w:val="en-US"/>
        </w:rPr>
        <w:t xml:space="preserve"> </w:t>
      </w:r>
      <w:bookmarkEnd w:id="12"/>
    </w:p>
    <w:p w:rsidR="00296871" w:rsidRPr="003B7815" w:rsidRDefault="00551B3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As </w:t>
      </w:r>
      <w:r w:rsidR="00014CF3" w:rsidRPr="003B7815">
        <w:rPr>
          <w:rFonts w:ascii="Times New Roman" w:hAnsi="Times New Roman" w:cs="Times New Roman"/>
          <w:sz w:val="20"/>
          <w:szCs w:val="20"/>
          <w:lang w:val="en-US"/>
        </w:rPr>
        <w:t xml:space="preserve">previously </w:t>
      </w:r>
      <w:r w:rsidR="008E4676" w:rsidRPr="003B7815">
        <w:rPr>
          <w:rFonts w:ascii="Times New Roman" w:hAnsi="Times New Roman" w:cs="Times New Roman"/>
          <w:sz w:val="20"/>
          <w:szCs w:val="20"/>
          <w:lang w:val="en-US"/>
        </w:rPr>
        <w:t>mentioned</w:t>
      </w:r>
      <w:r w:rsidR="00D55463" w:rsidRPr="003B7815">
        <w:rPr>
          <w:rFonts w:ascii="Times New Roman" w:hAnsi="Times New Roman" w:cs="Times New Roman"/>
          <w:sz w:val="20"/>
          <w:szCs w:val="20"/>
          <w:lang w:val="en-US"/>
        </w:rPr>
        <w:t xml:space="preserve">, </w:t>
      </w:r>
      <w:r w:rsidR="00C50373" w:rsidRPr="003B7815">
        <w:rPr>
          <w:rFonts w:ascii="Times New Roman" w:hAnsi="Times New Roman" w:cs="Times New Roman"/>
          <w:sz w:val="20"/>
          <w:szCs w:val="20"/>
          <w:lang w:val="en-US"/>
        </w:rPr>
        <w:t xml:space="preserve">the </w:t>
      </w:r>
      <w:r w:rsidR="00AE0C70" w:rsidRPr="003B7815">
        <w:rPr>
          <w:rFonts w:ascii="Times New Roman" w:hAnsi="Times New Roman" w:cs="Times New Roman"/>
          <w:sz w:val="20"/>
          <w:szCs w:val="20"/>
          <w:lang w:val="en-US"/>
        </w:rPr>
        <w:t xml:space="preserve">Constitutional </w:t>
      </w:r>
      <w:r w:rsidR="00D55463" w:rsidRPr="003B7815">
        <w:rPr>
          <w:rFonts w:ascii="Times New Roman" w:hAnsi="Times New Roman" w:cs="Times New Roman"/>
          <w:sz w:val="20"/>
          <w:szCs w:val="20"/>
          <w:lang w:val="en-US"/>
        </w:rPr>
        <w:t xml:space="preserve">Court </w:t>
      </w:r>
      <w:r w:rsidR="00D42FB3" w:rsidRPr="003B7815">
        <w:rPr>
          <w:rFonts w:ascii="Times New Roman" w:hAnsi="Times New Roman" w:cs="Times New Roman"/>
          <w:sz w:val="20"/>
          <w:szCs w:val="20"/>
          <w:lang w:val="en-US"/>
        </w:rPr>
        <w:t>or other judicial entities</w:t>
      </w:r>
      <w:r w:rsidR="00A67F93" w:rsidRPr="003B7815">
        <w:rPr>
          <w:rFonts w:ascii="Times New Roman" w:hAnsi="Times New Roman" w:cs="Times New Roman"/>
          <w:sz w:val="20"/>
          <w:szCs w:val="20"/>
          <w:lang w:val="en-US"/>
        </w:rPr>
        <w:t xml:space="preserve"> </w:t>
      </w:r>
      <w:r w:rsidR="00D42FB3" w:rsidRPr="003B7815">
        <w:rPr>
          <w:rFonts w:ascii="Times New Roman" w:hAnsi="Times New Roman" w:cs="Times New Roman"/>
          <w:sz w:val="20"/>
          <w:szCs w:val="20"/>
          <w:lang w:val="en-US"/>
        </w:rPr>
        <w:t>intervene</w:t>
      </w:r>
      <w:r w:rsidR="00D55463" w:rsidRPr="003B7815">
        <w:rPr>
          <w:rFonts w:ascii="Times New Roman" w:hAnsi="Times New Roman" w:cs="Times New Roman"/>
          <w:sz w:val="20"/>
          <w:szCs w:val="20"/>
          <w:lang w:val="en-US"/>
        </w:rPr>
        <w:t xml:space="preserve"> in </w:t>
      </w:r>
      <w:r w:rsidR="00C50373" w:rsidRPr="003B7815">
        <w:rPr>
          <w:rFonts w:ascii="Times New Roman" w:hAnsi="Times New Roman" w:cs="Times New Roman"/>
          <w:sz w:val="20"/>
          <w:szCs w:val="20"/>
          <w:lang w:val="en-US"/>
        </w:rPr>
        <w:t xml:space="preserve">the </w:t>
      </w:r>
      <w:r w:rsidR="00D55463" w:rsidRPr="003B7815">
        <w:rPr>
          <w:rFonts w:ascii="Times New Roman" w:hAnsi="Times New Roman" w:cs="Times New Roman"/>
          <w:sz w:val="20"/>
          <w:szCs w:val="20"/>
          <w:lang w:val="en-US"/>
        </w:rPr>
        <w:t xml:space="preserve">political system through the execution of power to review the </w:t>
      </w:r>
      <w:r w:rsidR="00E414E2" w:rsidRPr="003B7815">
        <w:rPr>
          <w:rFonts w:ascii="Times New Roman" w:hAnsi="Times New Roman" w:cs="Times New Roman"/>
          <w:sz w:val="20"/>
          <w:szCs w:val="20"/>
          <w:lang w:val="en-US"/>
        </w:rPr>
        <w:t>legislation</w:t>
      </w:r>
      <w:r w:rsidR="00D55463" w:rsidRPr="003B7815">
        <w:rPr>
          <w:rFonts w:ascii="Times New Roman" w:hAnsi="Times New Roman" w:cs="Times New Roman"/>
          <w:sz w:val="20"/>
          <w:szCs w:val="20"/>
          <w:lang w:val="en-US"/>
        </w:rPr>
        <w:t>.</w:t>
      </w:r>
      <w:r w:rsidR="006D1B12" w:rsidRPr="003B7815">
        <w:rPr>
          <w:rFonts w:ascii="Times New Roman" w:hAnsi="Times New Roman" w:cs="Times New Roman"/>
          <w:sz w:val="20"/>
          <w:szCs w:val="20"/>
          <w:lang w:val="en-US"/>
        </w:rPr>
        <w:t xml:space="preserve"> </w:t>
      </w:r>
      <w:r w:rsidR="00573ED0" w:rsidRPr="003B7815">
        <w:rPr>
          <w:rFonts w:ascii="Times New Roman" w:hAnsi="Times New Roman" w:cs="Times New Roman"/>
          <w:sz w:val="20"/>
          <w:szCs w:val="20"/>
          <w:lang w:val="en-US"/>
        </w:rPr>
        <w:t>However, t</w:t>
      </w:r>
      <w:r w:rsidR="00FD5BAD" w:rsidRPr="003B7815">
        <w:rPr>
          <w:rFonts w:ascii="Times New Roman" w:hAnsi="Times New Roman" w:cs="Times New Roman"/>
          <w:sz w:val="20"/>
          <w:szCs w:val="20"/>
          <w:lang w:val="en-US"/>
        </w:rPr>
        <w:t xml:space="preserve">he constraining effect of the constitutional review varies across countries and </w:t>
      </w:r>
      <w:r w:rsidR="00A67F93" w:rsidRPr="003B7815">
        <w:rPr>
          <w:rFonts w:ascii="Times New Roman" w:hAnsi="Times New Roman" w:cs="Times New Roman"/>
          <w:sz w:val="20"/>
          <w:szCs w:val="20"/>
          <w:lang w:val="en-US"/>
        </w:rPr>
        <w:t>time</w:t>
      </w:r>
      <w:r w:rsidR="00FD5BAD" w:rsidRPr="003B7815">
        <w:rPr>
          <w:rFonts w:ascii="Times New Roman" w:hAnsi="Times New Roman" w:cs="Times New Roman"/>
          <w:sz w:val="20"/>
          <w:szCs w:val="20"/>
          <w:lang w:val="en-US"/>
        </w:rPr>
        <w:t xml:space="preserve">. </w:t>
      </w:r>
    </w:p>
    <w:p w:rsidR="00B6204A" w:rsidRPr="003B7815" w:rsidRDefault="00AE0C70"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new dataset </w:t>
      </w:r>
      <w:r w:rsidR="002C5823" w:rsidRPr="003B7815">
        <w:rPr>
          <w:rFonts w:ascii="Times New Roman" w:hAnsi="Times New Roman" w:cs="Times New Roman"/>
          <w:sz w:val="20"/>
          <w:szCs w:val="20"/>
          <w:lang w:val="en-US"/>
        </w:rPr>
        <w:t xml:space="preserve">by </w:t>
      </w:r>
      <w:proofErr w:type="spellStart"/>
      <w:r w:rsidR="002C5823" w:rsidRPr="003B7815">
        <w:rPr>
          <w:rFonts w:ascii="Times New Roman" w:hAnsi="Times New Roman" w:cs="Times New Roman"/>
          <w:sz w:val="20"/>
          <w:szCs w:val="20"/>
          <w:lang w:val="en-US"/>
        </w:rPr>
        <w:t>Gutmann</w:t>
      </w:r>
      <w:proofErr w:type="spellEnd"/>
      <w:r w:rsidR="002C5823" w:rsidRPr="003B7815">
        <w:rPr>
          <w:rFonts w:ascii="Times New Roman" w:hAnsi="Times New Roman" w:cs="Times New Roman"/>
          <w:sz w:val="20"/>
          <w:szCs w:val="20"/>
          <w:lang w:val="en-US"/>
        </w:rPr>
        <w:t xml:space="preserve"> et al. (2011) allows for </w:t>
      </w:r>
      <w:r w:rsidR="00EB34AE" w:rsidRPr="003B7815">
        <w:rPr>
          <w:rFonts w:ascii="Times New Roman" w:hAnsi="Times New Roman" w:cs="Times New Roman"/>
          <w:sz w:val="20"/>
          <w:szCs w:val="20"/>
          <w:lang w:val="en-US"/>
        </w:rPr>
        <w:t xml:space="preserve">cross-country and </w:t>
      </w:r>
      <w:r w:rsidR="006A38B5" w:rsidRPr="003B7815">
        <w:rPr>
          <w:rFonts w:ascii="Times New Roman" w:hAnsi="Times New Roman" w:cs="Times New Roman"/>
          <w:sz w:val="20"/>
          <w:szCs w:val="20"/>
          <w:lang w:val="en-US"/>
        </w:rPr>
        <w:t>cross-time</w:t>
      </w:r>
      <w:r w:rsidR="008405DD" w:rsidRPr="003B7815">
        <w:rPr>
          <w:rFonts w:ascii="Times New Roman" w:hAnsi="Times New Roman" w:cs="Times New Roman"/>
          <w:sz w:val="20"/>
          <w:szCs w:val="20"/>
          <w:lang w:val="en-US"/>
        </w:rPr>
        <w:t xml:space="preserve"> </w:t>
      </w:r>
      <w:r w:rsidR="002C5823" w:rsidRPr="003B7815">
        <w:rPr>
          <w:rFonts w:ascii="Times New Roman" w:hAnsi="Times New Roman" w:cs="Times New Roman"/>
          <w:sz w:val="20"/>
          <w:szCs w:val="20"/>
          <w:lang w:val="en-US"/>
        </w:rPr>
        <w:t xml:space="preserve">comparability of </w:t>
      </w:r>
      <w:r w:rsidR="005E7D08" w:rsidRPr="003B7815">
        <w:rPr>
          <w:rFonts w:ascii="Times New Roman" w:hAnsi="Times New Roman" w:cs="Times New Roman"/>
          <w:sz w:val="20"/>
          <w:szCs w:val="20"/>
          <w:lang w:val="en-US"/>
        </w:rPr>
        <w:t xml:space="preserve">the </w:t>
      </w:r>
      <w:r w:rsidR="002C5823" w:rsidRPr="003B7815">
        <w:rPr>
          <w:rFonts w:ascii="Times New Roman" w:hAnsi="Times New Roman" w:cs="Times New Roman"/>
          <w:sz w:val="20"/>
          <w:szCs w:val="20"/>
          <w:lang w:val="en-US"/>
        </w:rPr>
        <w:t>constraining effect</w:t>
      </w:r>
      <w:r w:rsidR="0024241A" w:rsidRPr="003B7815">
        <w:rPr>
          <w:rFonts w:ascii="Times New Roman" w:hAnsi="Times New Roman" w:cs="Times New Roman"/>
          <w:sz w:val="20"/>
          <w:szCs w:val="20"/>
          <w:lang w:val="en-US"/>
        </w:rPr>
        <w:t>s</w:t>
      </w:r>
      <w:r w:rsidR="002C5823" w:rsidRPr="003B7815">
        <w:rPr>
          <w:rFonts w:ascii="Times New Roman" w:hAnsi="Times New Roman" w:cs="Times New Roman"/>
          <w:sz w:val="20"/>
          <w:szCs w:val="20"/>
          <w:lang w:val="en-US"/>
        </w:rPr>
        <w:t xml:space="preserve"> of the constitutional review</w:t>
      </w:r>
      <w:r w:rsidR="005106D6" w:rsidRPr="003B7815">
        <w:rPr>
          <w:rFonts w:ascii="Times New Roman" w:hAnsi="Times New Roman" w:cs="Times New Roman"/>
          <w:sz w:val="20"/>
          <w:szCs w:val="20"/>
          <w:lang w:val="en-US"/>
        </w:rPr>
        <w:t>, which is a key variable of</w:t>
      </w:r>
      <w:r w:rsidR="00AB1498" w:rsidRPr="003B7815">
        <w:rPr>
          <w:rFonts w:ascii="Times New Roman" w:hAnsi="Times New Roman" w:cs="Times New Roman"/>
          <w:sz w:val="20"/>
          <w:szCs w:val="20"/>
          <w:lang w:val="en-US"/>
        </w:rPr>
        <w:t xml:space="preserve"> interest in the</w:t>
      </w:r>
      <w:r w:rsidR="005106D6" w:rsidRPr="003B7815">
        <w:rPr>
          <w:rFonts w:ascii="Times New Roman" w:hAnsi="Times New Roman" w:cs="Times New Roman"/>
          <w:sz w:val="20"/>
          <w:szCs w:val="20"/>
          <w:lang w:val="en-US"/>
        </w:rPr>
        <w:t xml:space="preserve"> current analysis</w:t>
      </w:r>
      <w:r w:rsidR="002C5823" w:rsidRPr="003B7815">
        <w:rPr>
          <w:rFonts w:ascii="Times New Roman" w:hAnsi="Times New Roman" w:cs="Times New Roman"/>
          <w:sz w:val="20"/>
          <w:szCs w:val="20"/>
          <w:lang w:val="en-US"/>
        </w:rPr>
        <w:t xml:space="preserve">. </w:t>
      </w:r>
      <w:r w:rsidR="00296871" w:rsidRPr="003B7815">
        <w:rPr>
          <w:rFonts w:ascii="Times New Roman" w:hAnsi="Times New Roman" w:cs="Times New Roman"/>
          <w:sz w:val="20"/>
          <w:szCs w:val="20"/>
          <w:lang w:val="en-US"/>
        </w:rPr>
        <w:t>The m</w:t>
      </w:r>
      <w:r w:rsidR="002C5823" w:rsidRPr="003B7815">
        <w:rPr>
          <w:rFonts w:ascii="Times New Roman" w:hAnsi="Times New Roman" w:cs="Times New Roman"/>
          <w:sz w:val="20"/>
          <w:szCs w:val="20"/>
          <w:lang w:val="en-US"/>
        </w:rPr>
        <w:t>easurements refer to</w:t>
      </w:r>
      <w:r w:rsidR="0019434C" w:rsidRPr="003B7815">
        <w:rPr>
          <w:rFonts w:ascii="Times New Roman" w:hAnsi="Times New Roman" w:cs="Times New Roman"/>
          <w:sz w:val="20"/>
          <w:szCs w:val="20"/>
          <w:lang w:val="en-US"/>
        </w:rPr>
        <w:t xml:space="preserve"> the</w:t>
      </w:r>
      <w:r w:rsidR="002C5823" w:rsidRPr="003B7815">
        <w:rPr>
          <w:rFonts w:ascii="Times New Roman" w:hAnsi="Times New Roman" w:cs="Times New Roman"/>
          <w:sz w:val="20"/>
          <w:szCs w:val="20"/>
          <w:lang w:val="en-US"/>
        </w:rPr>
        <w:t xml:space="preserve"> </w:t>
      </w:r>
      <w:r w:rsidR="002C5823" w:rsidRPr="003B7815">
        <w:rPr>
          <w:rFonts w:ascii="Times New Roman" w:hAnsi="Times New Roman" w:cs="Times New Roman"/>
          <w:i/>
          <w:sz w:val="20"/>
          <w:szCs w:val="20"/>
          <w:lang w:val="en-US"/>
        </w:rPr>
        <w:t>de jure</w:t>
      </w:r>
      <w:r w:rsidR="002C5823" w:rsidRPr="003B7815">
        <w:rPr>
          <w:rFonts w:ascii="Times New Roman" w:hAnsi="Times New Roman" w:cs="Times New Roman"/>
          <w:sz w:val="20"/>
          <w:szCs w:val="20"/>
          <w:lang w:val="en-US"/>
        </w:rPr>
        <w:t xml:space="preserve"> constitutional review, i.e. </w:t>
      </w:r>
      <w:r w:rsidR="0027602C" w:rsidRPr="003B7815">
        <w:rPr>
          <w:rFonts w:ascii="Times New Roman" w:hAnsi="Times New Roman" w:cs="Times New Roman"/>
          <w:sz w:val="20"/>
          <w:szCs w:val="20"/>
          <w:lang w:val="en-US"/>
        </w:rPr>
        <w:t>what</w:t>
      </w:r>
      <w:r w:rsidR="00296871" w:rsidRPr="003B7815">
        <w:rPr>
          <w:rFonts w:ascii="Times New Roman" w:hAnsi="Times New Roman" w:cs="Times New Roman"/>
          <w:sz w:val="20"/>
          <w:szCs w:val="20"/>
          <w:lang w:val="en-US"/>
        </w:rPr>
        <w:t xml:space="preserve"> are </w:t>
      </w:r>
      <w:r w:rsidR="005106D6" w:rsidRPr="003B7815">
        <w:rPr>
          <w:rFonts w:ascii="Times New Roman" w:hAnsi="Times New Roman" w:cs="Times New Roman"/>
          <w:sz w:val="20"/>
          <w:szCs w:val="20"/>
          <w:lang w:val="en-US"/>
        </w:rPr>
        <w:t>its</w:t>
      </w:r>
      <w:r w:rsidR="00296871" w:rsidRPr="003B7815">
        <w:rPr>
          <w:rFonts w:ascii="Times New Roman" w:hAnsi="Times New Roman" w:cs="Times New Roman"/>
          <w:sz w:val="20"/>
          <w:szCs w:val="20"/>
          <w:lang w:val="en-US"/>
        </w:rPr>
        <w:t xml:space="preserve"> legal </w:t>
      </w:r>
      <w:r w:rsidR="0032353E" w:rsidRPr="003B7815">
        <w:rPr>
          <w:rFonts w:ascii="Times New Roman" w:hAnsi="Times New Roman" w:cs="Times New Roman"/>
          <w:sz w:val="20"/>
          <w:szCs w:val="20"/>
          <w:lang w:val="en-US"/>
        </w:rPr>
        <w:t xml:space="preserve">(constitutional) </w:t>
      </w:r>
      <w:r w:rsidR="00296871" w:rsidRPr="003B7815">
        <w:rPr>
          <w:rFonts w:ascii="Times New Roman" w:hAnsi="Times New Roman" w:cs="Times New Roman"/>
          <w:sz w:val="20"/>
          <w:szCs w:val="20"/>
          <w:lang w:val="en-US"/>
        </w:rPr>
        <w:t>foundations</w:t>
      </w:r>
      <w:r w:rsidR="005B04B3" w:rsidRPr="003B7815">
        <w:rPr>
          <w:rFonts w:ascii="Times New Roman" w:hAnsi="Times New Roman" w:cs="Times New Roman"/>
          <w:sz w:val="20"/>
          <w:szCs w:val="20"/>
          <w:lang w:val="en-US"/>
        </w:rPr>
        <w:t>.</w:t>
      </w:r>
      <w:r w:rsidR="00022F64" w:rsidRPr="003B7815">
        <w:rPr>
          <w:rStyle w:val="Znakapoznpodarou"/>
          <w:rFonts w:ascii="Times New Roman" w:hAnsi="Times New Roman" w:cs="Times New Roman"/>
          <w:sz w:val="20"/>
          <w:szCs w:val="20"/>
          <w:lang w:val="en-US"/>
        </w:rPr>
        <w:footnoteReference w:id="44"/>
      </w:r>
      <w:r w:rsidR="008405DD" w:rsidRPr="003B7815">
        <w:rPr>
          <w:rFonts w:ascii="Times New Roman" w:hAnsi="Times New Roman" w:cs="Times New Roman"/>
          <w:sz w:val="20"/>
          <w:szCs w:val="20"/>
          <w:lang w:val="en-US"/>
        </w:rPr>
        <w:t xml:space="preserve"> </w:t>
      </w:r>
      <w:proofErr w:type="spellStart"/>
      <w:r w:rsidR="00081B8D" w:rsidRPr="003B7815">
        <w:rPr>
          <w:rFonts w:ascii="Times New Roman" w:hAnsi="Times New Roman" w:cs="Times New Roman"/>
          <w:sz w:val="20"/>
          <w:szCs w:val="20"/>
          <w:lang w:val="en-US"/>
        </w:rPr>
        <w:t>Gutmann</w:t>
      </w:r>
      <w:proofErr w:type="spellEnd"/>
      <w:r w:rsidR="00081B8D" w:rsidRPr="003B7815">
        <w:rPr>
          <w:rFonts w:ascii="Times New Roman" w:hAnsi="Times New Roman" w:cs="Times New Roman"/>
          <w:sz w:val="20"/>
          <w:szCs w:val="20"/>
          <w:lang w:val="en-US"/>
        </w:rPr>
        <w:t xml:space="preserve"> et al. </w:t>
      </w:r>
      <w:r w:rsidR="00E414E2" w:rsidRPr="003B7815">
        <w:rPr>
          <w:rFonts w:ascii="Times New Roman" w:hAnsi="Times New Roman" w:cs="Times New Roman"/>
          <w:sz w:val="20"/>
          <w:szCs w:val="20"/>
          <w:lang w:val="en-US"/>
        </w:rPr>
        <w:t>examine</w:t>
      </w:r>
      <w:r w:rsidR="00081B8D" w:rsidRPr="003B7815">
        <w:rPr>
          <w:rFonts w:ascii="Times New Roman" w:hAnsi="Times New Roman" w:cs="Times New Roman"/>
          <w:sz w:val="20"/>
          <w:szCs w:val="20"/>
          <w:lang w:val="en-US"/>
        </w:rPr>
        <w:t xml:space="preserve"> four elements of </w:t>
      </w:r>
      <w:r w:rsidR="0024241A" w:rsidRPr="003B7815">
        <w:rPr>
          <w:rFonts w:ascii="Times New Roman" w:hAnsi="Times New Roman" w:cs="Times New Roman"/>
          <w:sz w:val="20"/>
          <w:szCs w:val="20"/>
          <w:lang w:val="en-US"/>
        </w:rPr>
        <w:t xml:space="preserve">the </w:t>
      </w:r>
      <w:r w:rsidR="00081B8D" w:rsidRPr="003B7815">
        <w:rPr>
          <w:rFonts w:ascii="Times New Roman" w:hAnsi="Times New Roman" w:cs="Times New Roman"/>
          <w:sz w:val="20"/>
          <w:szCs w:val="20"/>
          <w:lang w:val="en-US"/>
        </w:rPr>
        <w:t xml:space="preserve">constitutional review. First, they consider only </w:t>
      </w:r>
      <w:r w:rsidR="00040442" w:rsidRPr="003B7815">
        <w:rPr>
          <w:rFonts w:ascii="Times New Roman" w:hAnsi="Times New Roman" w:cs="Times New Roman"/>
          <w:sz w:val="20"/>
          <w:szCs w:val="20"/>
          <w:lang w:val="en-US"/>
        </w:rPr>
        <w:t xml:space="preserve">the </w:t>
      </w:r>
      <w:r w:rsidR="00081B8D" w:rsidRPr="003B7815">
        <w:rPr>
          <w:rFonts w:ascii="Times New Roman" w:hAnsi="Times New Roman" w:cs="Times New Roman"/>
          <w:sz w:val="20"/>
          <w:szCs w:val="20"/>
          <w:lang w:val="en-US"/>
        </w:rPr>
        <w:t xml:space="preserve">constitutional review </w:t>
      </w:r>
      <w:r w:rsidR="00433336" w:rsidRPr="003B7815">
        <w:rPr>
          <w:rFonts w:ascii="Times New Roman" w:hAnsi="Times New Roman" w:cs="Times New Roman"/>
          <w:sz w:val="20"/>
          <w:szCs w:val="20"/>
          <w:lang w:val="en-US"/>
        </w:rPr>
        <w:t xml:space="preserve">which </w:t>
      </w:r>
      <w:r w:rsidR="00081B8D" w:rsidRPr="003B7815">
        <w:rPr>
          <w:rFonts w:ascii="Times New Roman" w:hAnsi="Times New Roman" w:cs="Times New Roman"/>
          <w:sz w:val="20"/>
          <w:szCs w:val="20"/>
          <w:lang w:val="en-US"/>
        </w:rPr>
        <w:t xml:space="preserve">is pursued by the judiciary. </w:t>
      </w:r>
      <w:r w:rsidR="0067392F" w:rsidRPr="003B7815">
        <w:rPr>
          <w:rFonts w:ascii="Times New Roman" w:hAnsi="Times New Roman" w:cs="Times New Roman"/>
          <w:sz w:val="20"/>
          <w:szCs w:val="20"/>
          <w:lang w:val="en-US"/>
        </w:rPr>
        <w:t>However</w:t>
      </w:r>
      <w:r w:rsidR="00F740FE" w:rsidRPr="003B7815">
        <w:rPr>
          <w:rFonts w:ascii="Times New Roman" w:hAnsi="Times New Roman" w:cs="Times New Roman"/>
          <w:sz w:val="20"/>
          <w:szCs w:val="20"/>
          <w:lang w:val="en-US"/>
        </w:rPr>
        <w:t>, i</w:t>
      </w:r>
      <w:r w:rsidR="00081B8D" w:rsidRPr="003B7815">
        <w:rPr>
          <w:rFonts w:ascii="Times New Roman" w:hAnsi="Times New Roman" w:cs="Times New Roman"/>
          <w:sz w:val="20"/>
          <w:szCs w:val="20"/>
          <w:lang w:val="en-US"/>
        </w:rPr>
        <w:t xml:space="preserve">t does not matter if the judges reviewing the constitutionality of the law are </w:t>
      </w:r>
      <w:r w:rsidR="00433336" w:rsidRPr="003B7815">
        <w:rPr>
          <w:rFonts w:ascii="Times New Roman" w:hAnsi="Times New Roman" w:cs="Times New Roman"/>
          <w:sz w:val="20"/>
          <w:szCs w:val="20"/>
          <w:lang w:val="en-US"/>
        </w:rPr>
        <w:t>seated in</w:t>
      </w:r>
      <w:r w:rsidR="00BF0176" w:rsidRPr="003B7815">
        <w:rPr>
          <w:rFonts w:ascii="Times New Roman" w:hAnsi="Times New Roman" w:cs="Times New Roman"/>
          <w:sz w:val="20"/>
          <w:szCs w:val="20"/>
          <w:lang w:val="en-US"/>
        </w:rPr>
        <w:t xml:space="preserve"> </w:t>
      </w:r>
      <w:r w:rsidR="0024241A" w:rsidRPr="003B7815">
        <w:rPr>
          <w:rFonts w:ascii="Times New Roman" w:hAnsi="Times New Roman" w:cs="Times New Roman"/>
          <w:sz w:val="20"/>
          <w:szCs w:val="20"/>
          <w:lang w:val="en-US"/>
        </w:rPr>
        <w:t xml:space="preserve">a </w:t>
      </w:r>
      <w:r w:rsidR="00BF0176" w:rsidRPr="003B7815">
        <w:rPr>
          <w:rFonts w:ascii="Times New Roman" w:hAnsi="Times New Roman" w:cs="Times New Roman"/>
          <w:sz w:val="20"/>
          <w:szCs w:val="20"/>
          <w:lang w:val="en-US"/>
        </w:rPr>
        <w:t>Constitutional Court or</w:t>
      </w:r>
      <w:r w:rsidR="00433336" w:rsidRPr="003B7815">
        <w:rPr>
          <w:rFonts w:ascii="Times New Roman" w:hAnsi="Times New Roman" w:cs="Times New Roman"/>
          <w:sz w:val="20"/>
          <w:szCs w:val="20"/>
          <w:lang w:val="en-US"/>
        </w:rPr>
        <w:t xml:space="preserve"> </w:t>
      </w:r>
      <w:r w:rsidR="0024241A" w:rsidRPr="003B7815">
        <w:rPr>
          <w:rFonts w:ascii="Times New Roman" w:hAnsi="Times New Roman" w:cs="Times New Roman"/>
          <w:sz w:val="20"/>
          <w:szCs w:val="20"/>
          <w:lang w:val="en-US"/>
        </w:rPr>
        <w:t xml:space="preserve">a </w:t>
      </w:r>
      <w:r w:rsidR="00433336" w:rsidRPr="003B7815">
        <w:rPr>
          <w:rFonts w:ascii="Times New Roman" w:hAnsi="Times New Roman" w:cs="Times New Roman"/>
          <w:sz w:val="20"/>
          <w:szCs w:val="20"/>
          <w:lang w:val="en-US"/>
        </w:rPr>
        <w:t xml:space="preserve">Supreme Court. </w:t>
      </w:r>
      <w:r w:rsidR="00A26E28" w:rsidRPr="003B7815">
        <w:rPr>
          <w:rFonts w:ascii="Times New Roman" w:hAnsi="Times New Roman" w:cs="Times New Roman"/>
          <w:sz w:val="20"/>
          <w:szCs w:val="20"/>
          <w:lang w:val="en-US"/>
        </w:rPr>
        <w:t xml:space="preserve">Therefore, </w:t>
      </w:r>
      <w:r w:rsidR="005E7D08" w:rsidRPr="003B7815">
        <w:rPr>
          <w:rFonts w:ascii="Times New Roman" w:hAnsi="Times New Roman" w:cs="Times New Roman"/>
          <w:sz w:val="20"/>
          <w:szCs w:val="20"/>
          <w:lang w:val="en-US"/>
        </w:rPr>
        <w:t>a</w:t>
      </w:r>
      <w:r w:rsidR="00A26E28" w:rsidRPr="003B7815">
        <w:rPr>
          <w:rFonts w:ascii="Times New Roman" w:hAnsi="Times New Roman" w:cs="Times New Roman"/>
          <w:sz w:val="20"/>
          <w:szCs w:val="20"/>
          <w:lang w:val="en-US"/>
        </w:rPr>
        <w:t xml:space="preserve"> country where judicial review is pursued by the judiciary </w:t>
      </w:r>
      <w:r w:rsidR="005E7D08" w:rsidRPr="003B7815">
        <w:rPr>
          <w:rFonts w:ascii="Times New Roman" w:hAnsi="Times New Roman" w:cs="Times New Roman"/>
          <w:sz w:val="20"/>
          <w:szCs w:val="20"/>
          <w:lang w:val="en-US"/>
        </w:rPr>
        <w:t xml:space="preserve">receives </w:t>
      </w:r>
      <w:r w:rsidR="00A26E28" w:rsidRPr="003B7815">
        <w:rPr>
          <w:rFonts w:ascii="Times New Roman" w:hAnsi="Times New Roman" w:cs="Times New Roman"/>
          <w:sz w:val="20"/>
          <w:szCs w:val="20"/>
          <w:lang w:val="en-US"/>
        </w:rPr>
        <w:t xml:space="preserve">1, otherwise 0. </w:t>
      </w:r>
      <w:r w:rsidR="0065406F" w:rsidRPr="003B7815">
        <w:rPr>
          <w:rFonts w:ascii="Times New Roman" w:hAnsi="Times New Roman" w:cs="Times New Roman"/>
          <w:sz w:val="20"/>
          <w:szCs w:val="20"/>
          <w:lang w:val="en-US"/>
        </w:rPr>
        <w:t>If</w:t>
      </w:r>
      <w:r w:rsidR="00A26E28" w:rsidRPr="003B7815">
        <w:rPr>
          <w:rFonts w:ascii="Times New Roman" w:hAnsi="Times New Roman" w:cs="Times New Roman"/>
          <w:sz w:val="20"/>
          <w:szCs w:val="20"/>
          <w:lang w:val="en-US"/>
        </w:rPr>
        <w:t xml:space="preserve"> at this stage </w:t>
      </w:r>
      <w:r w:rsidR="005E7D08" w:rsidRPr="003B7815">
        <w:rPr>
          <w:rFonts w:ascii="Times New Roman" w:hAnsi="Times New Roman" w:cs="Times New Roman"/>
          <w:sz w:val="20"/>
          <w:szCs w:val="20"/>
          <w:lang w:val="en-US"/>
        </w:rPr>
        <w:t xml:space="preserve">a </w:t>
      </w:r>
      <w:r w:rsidR="00A26E28" w:rsidRPr="003B7815">
        <w:rPr>
          <w:rFonts w:ascii="Times New Roman" w:hAnsi="Times New Roman" w:cs="Times New Roman"/>
          <w:sz w:val="20"/>
          <w:szCs w:val="20"/>
          <w:lang w:val="en-US"/>
        </w:rPr>
        <w:t xml:space="preserve">country </w:t>
      </w:r>
      <w:r w:rsidR="005E7D08" w:rsidRPr="003B7815">
        <w:rPr>
          <w:rFonts w:ascii="Times New Roman" w:hAnsi="Times New Roman" w:cs="Times New Roman"/>
          <w:sz w:val="20"/>
          <w:szCs w:val="20"/>
          <w:lang w:val="en-US"/>
        </w:rPr>
        <w:t>receives</w:t>
      </w:r>
      <w:r w:rsidR="00A26E28" w:rsidRPr="003B7815">
        <w:rPr>
          <w:rFonts w:ascii="Times New Roman" w:hAnsi="Times New Roman" w:cs="Times New Roman"/>
          <w:sz w:val="20"/>
          <w:szCs w:val="20"/>
          <w:lang w:val="en-US"/>
        </w:rPr>
        <w:t xml:space="preserve"> 0, it is not subject to further investigation.</w:t>
      </w:r>
    </w:p>
    <w:p w:rsidR="00B6204A" w:rsidRPr="003B7815" w:rsidRDefault="00433336"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lastRenderedPageBreak/>
        <w:t xml:space="preserve">Second, </w:t>
      </w:r>
      <w:r w:rsidR="005E7D08" w:rsidRPr="003B7815">
        <w:rPr>
          <w:rFonts w:ascii="Times New Roman" w:hAnsi="Times New Roman" w:cs="Times New Roman"/>
          <w:sz w:val="20"/>
          <w:szCs w:val="20"/>
          <w:lang w:val="en-US"/>
        </w:rPr>
        <w:t>analysis is made of</w:t>
      </w:r>
      <w:r w:rsidR="005F230D" w:rsidRPr="003B7815">
        <w:rPr>
          <w:rFonts w:ascii="Times New Roman" w:hAnsi="Times New Roman" w:cs="Times New Roman"/>
          <w:sz w:val="20"/>
          <w:szCs w:val="20"/>
          <w:lang w:val="en-US"/>
        </w:rPr>
        <w:t xml:space="preserve"> who has t</w:t>
      </w:r>
      <w:r w:rsidR="00573ED0" w:rsidRPr="003B7815">
        <w:rPr>
          <w:rFonts w:ascii="Times New Roman" w:hAnsi="Times New Roman" w:cs="Times New Roman"/>
          <w:sz w:val="20"/>
          <w:szCs w:val="20"/>
          <w:lang w:val="en-US"/>
        </w:rPr>
        <w:t xml:space="preserve">he power to initiate the </w:t>
      </w:r>
      <w:r w:rsidR="00A26E28" w:rsidRPr="003B7815">
        <w:rPr>
          <w:rFonts w:ascii="Times New Roman" w:hAnsi="Times New Roman" w:cs="Times New Roman"/>
          <w:sz w:val="20"/>
          <w:szCs w:val="20"/>
          <w:lang w:val="en-US"/>
        </w:rPr>
        <w:t xml:space="preserve">judicial </w:t>
      </w:r>
      <w:r w:rsidR="00573ED0" w:rsidRPr="003B7815">
        <w:rPr>
          <w:rFonts w:ascii="Times New Roman" w:hAnsi="Times New Roman" w:cs="Times New Roman"/>
          <w:sz w:val="20"/>
          <w:szCs w:val="20"/>
          <w:lang w:val="en-US"/>
        </w:rPr>
        <w:t xml:space="preserve">review, i.e. whether the authority to file the case for judicial review is given only to political bodies or </w:t>
      </w:r>
      <w:r w:rsidR="00275DE5" w:rsidRPr="003B7815">
        <w:rPr>
          <w:rFonts w:ascii="Times New Roman" w:hAnsi="Times New Roman" w:cs="Times New Roman"/>
          <w:sz w:val="20"/>
          <w:szCs w:val="20"/>
          <w:lang w:val="en-US"/>
        </w:rPr>
        <w:t xml:space="preserve">to the </w:t>
      </w:r>
      <w:r w:rsidR="00573ED0" w:rsidRPr="003B7815">
        <w:rPr>
          <w:rFonts w:ascii="Times New Roman" w:hAnsi="Times New Roman" w:cs="Times New Roman"/>
          <w:sz w:val="20"/>
          <w:szCs w:val="20"/>
          <w:lang w:val="en-US"/>
        </w:rPr>
        <w:t>broad</w:t>
      </w:r>
      <w:r w:rsidR="005E162B" w:rsidRPr="003B7815">
        <w:rPr>
          <w:rFonts w:ascii="Times New Roman" w:hAnsi="Times New Roman" w:cs="Times New Roman"/>
          <w:sz w:val="20"/>
          <w:szCs w:val="20"/>
          <w:lang w:val="en-US"/>
        </w:rPr>
        <w:t>er</w:t>
      </w:r>
      <w:r w:rsidR="00573ED0" w:rsidRPr="003B7815">
        <w:rPr>
          <w:rFonts w:ascii="Times New Roman" w:hAnsi="Times New Roman" w:cs="Times New Roman"/>
          <w:sz w:val="20"/>
          <w:szCs w:val="20"/>
          <w:lang w:val="en-US"/>
        </w:rPr>
        <w:t xml:space="preserve"> public</w:t>
      </w:r>
      <w:r w:rsidR="005F230D" w:rsidRPr="003B7815">
        <w:rPr>
          <w:rFonts w:ascii="Times New Roman" w:hAnsi="Times New Roman" w:cs="Times New Roman"/>
          <w:sz w:val="20"/>
          <w:szCs w:val="20"/>
          <w:lang w:val="en-US"/>
        </w:rPr>
        <w:t xml:space="preserve">. </w:t>
      </w:r>
      <w:proofErr w:type="spellStart"/>
      <w:r w:rsidR="00B6204A" w:rsidRPr="003B7815">
        <w:rPr>
          <w:rFonts w:ascii="Times New Roman" w:hAnsi="Times New Roman" w:cs="Times New Roman"/>
          <w:sz w:val="20"/>
          <w:szCs w:val="20"/>
          <w:lang w:val="en-US"/>
        </w:rPr>
        <w:t>Gutmann</w:t>
      </w:r>
      <w:proofErr w:type="spellEnd"/>
      <w:r w:rsidR="00B6204A" w:rsidRPr="003B7815">
        <w:rPr>
          <w:rFonts w:ascii="Times New Roman" w:hAnsi="Times New Roman" w:cs="Times New Roman"/>
          <w:sz w:val="20"/>
          <w:szCs w:val="20"/>
          <w:lang w:val="en-US"/>
        </w:rPr>
        <w:t xml:space="preserve"> et al. </w:t>
      </w:r>
      <w:r w:rsidR="00275CC4" w:rsidRPr="003B7815">
        <w:rPr>
          <w:rFonts w:ascii="Times New Roman" w:hAnsi="Times New Roman" w:cs="Times New Roman"/>
          <w:sz w:val="20"/>
          <w:szCs w:val="20"/>
          <w:lang w:val="en-US"/>
        </w:rPr>
        <w:t>code</w:t>
      </w:r>
      <w:r w:rsidR="00B6204A" w:rsidRPr="003B7815">
        <w:rPr>
          <w:rFonts w:ascii="Times New Roman" w:hAnsi="Times New Roman" w:cs="Times New Roman"/>
          <w:sz w:val="20"/>
          <w:szCs w:val="20"/>
          <w:lang w:val="en-US"/>
        </w:rPr>
        <w:t xml:space="preserve"> </w:t>
      </w:r>
      <w:r w:rsidR="00275CC4" w:rsidRPr="003B7815">
        <w:rPr>
          <w:rFonts w:ascii="Times New Roman" w:hAnsi="Times New Roman" w:cs="Times New Roman"/>
          <w:sz w:val="20"/>
          <w:szCs w:val="20"/>
          <w:lang w:val="en-US"/>
        </w:rPr>
        <w:t>nine possibilities of initiating the judicial review</w:t>
      </w:r>
      <w:r w:rsidR="00275CC4" w:rsidRPr="003B7815">
        <w:rPr>
          <w:rStyle w:val="Znakapoznpodarou"/>
          <w:rFonts w:ascii="Times New Roman" w:hAnsi="Times New Roman" w:cs="Times New Roman"/>
          <w:sz w:val="20"/>
          <w:szCs w:val="20"/>
          <w:lang w:val="en-US"/>
        </w:rPr>
        <w:footnoteReference w:id="45"/>
      </w:r>
      <w:r w:rsidR="00275CC4" w:rsidRPr="003B7815">
        <w:rPr>
          <w:rFonts w:ascii="Times New Roman" w:hAnsi="Times New Roman" w:cs="Times New Roman"/>
          <w:sz w:val="20"/>
          <w:szCs w:val="20"/>
          <w:lang w:val="en-US"/>
        </w:rPr>
        <w:t xml:space="preserve">. The data are normalized on the 0-1 scale, where 1 means that in </w:t>
      </w:r>
      <w:r w:rsidR="002B3D1B" w:rsidRPr="003B7815">
        <w:rPr>
          <w:rFonts w:ascii="Times New Roman" w:hAnsi="Times New Roman" w:cs="Times New Roman"/>
          <w:sz w:val="20"/>
          <w:szCs w:val="20"/>
          <w:lang w:val="en-US"/>
        </w:rPr>
        <w:t xml:space="preserve">a </w:t>
      </w:r>
      <w:r w:rsidR="00275CC4" w:rsidRPr="003B7815">
        <w:rPr>
          <w:rFonts w:ascii="Times New Roman" w:hAnsi="Times New Roman" w:cs="Times New Roman"/>
          <w:sz w:val="20"/>
          <w:szCs w:val="20"/>
          <w:lang w:val="en-US"/>
        </w:rPr>
        <w:t>particular country all nine channels of filling the case for the co</w:t>
      </w:r>
      <w:r w:rsidR="0065406F" w:rsidRPr="003B7815">
        <w:rPr>
          <w:rFonts w:ascii="Times New Roman" w:hAnsi="Times New Roman" w:cs="Times New Roman"/>
          <w:sz w:val="20"/>
          <w:szCs w:val="20"/>
          <w:lang w:val="en-US"/>
        </w:rPr>
        <w:t xml:space="preserve">nstitutional review are present and 0 where none of the channels </w:t>
      </w:r>
      <w:r w:rsidR="002B3D1B" w:rsidRPr="003B7815">
        <w:rPr>
          <w:rFonts w:ascii="Times New Roman" w:hAnsi="Times New Roman" w:cs="Times New Roman"/>
          <w:sz w:val="20"/>
          <w:szCs w:val="20"/>
          <w:lang w:val="en-US"/>
        </w:rPr>
        <w:t>are</w:t>
      </w:r>
      <w:r w:rsidR="0065406F" w:rsidRPr="003B7815">
        <w:rPr>
          <w:rFonts w:ascii="Times New Roman" w:hAnsi="Times New Roman" w:cs="Times New Roman"/>
          <w:sz w:val="20"/>
          <w:szCs w:val="20"/>
          <w:lang w:val="en-US"/>
        </w:rPr>
        <w:t xml:space="preserve"> identified.</w:t>
      </w:r>
    </w:p>
    <w:p w:rsidR="00B6204A" w:rsidRPr="003B7815" w:rsidRDefault="005F230D"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Third, when the constitutional review can be launched</w:t>
      </w:r>
      <w:r w:rsidR="005E7D08" w:rsidRPr="003B7815">
        <w:rPr>
          <w:rFonts w:ascii="Times New Roman" w:hAnsi="Times New Roman" w:cs="Times New Roman"/>
          <w:sz w:val="20"/>
          <w:szCs w:val="20"/>
          <w:lang w:val="en-US"/>
        </w:rPr>
        <w:t xml:space="preserve"> is examined</w:t>
      </w:r>
      <w:r w:rsidRPr="003B7815">
        <w:rPr>
          <w:rFonts w:ascii="Times New Roman" w:hAnsi="Times New Roman" w:cs="Times New Roman"/>
          <w:sz w:val="20"/>
          <w:szCs w:val="20"/>
          <w:lang w:val="en-US"/>
        </w:rPr>
        <w:t>, i.e. before (</w:t>
      </w:r>
      <w:r w:rsidR="003B75CA" w:rsidRPr="003B7815">
        <w:rPr>
          <w:rFonts w:ascii="Times New Roman" w:hAnsi="Times New Roman" w:cs="Times New Roman"/>
          <w:i/>
          <w:sz w:val="20"/>
          <w:szCs w:val="20"/>
          <w:lang w:val="en-US"/>
        </w:rPr>
        <w:t xml:space="preserve">ex </w:t>
      </w:r>
      <w:r w:rsidRPr="003B7815">
        <w:rPr>
          <w:rFonts w:ascii="Times New Roman" w:hAnsi="Times New Roman" w:cs="Times New Roman"/>
          <w:i/>
          <w:sz w:val="20"/>
          <w:szCs w:val="20"/>
          <w:lang w:val="en-US"/>
        </w:rPr>
        <w:t>ante</w:t>
      </w:r>
      <w:r w:rsidRPr="003B7815">
        <w:rPr>
          <w:rFonts w:ascii="Times New Roman" w:hAnsi="Times New Roman" w:cs="Times New Roman"/>
          <w:sz w:val="20"/>
          <w:szCs w:val="20"/>
          <w:lang w:val="en-US"/>
        </w:rPr>
        <w:t>) or after (</w:t>
      </w:r>
      <w:r w:rsidRPr="003B7815">
        <w:rPr>
          <w:rFonts w:ascii="Times New Roman" w:hAnsi="Times New Roman" w:cs="Times New Roman"/>
          <w:i/>
          <w:sz w:val="20"/>
          <w:szCs w:val="20"/>
          <w:lang w:val="en-US"/>
        </w:rPr>
        <w:t>ex post</w:t>
      </w:r>
      <w:r w:rsidRPr="003B7815">
        <w:rPr>
          <w:rFonts w:ascii="Times New Roman" w:hAnsi="Times New Roman" w:cs="Times New Roman"/>
          <w:sz w:val="20"/>
          <w:szCs w:val="20"/>
          <w:lang w:val="en-US"/>
        </w:rPr>
        <w:t xml:space="preserve">) constitutional review. </w:t>
      </w:r>
      <w:proofErr w:type="spellStart"/>
      <w:r w:rsidR="00275CC4" w:rsidRPr="003B7815">
        <w:rPr>
          <w:rFonts w:ascii="Times New Roman" w:hAnsi="Times New Roman" w:cs="Times New Roman"/>
          <w:sz w:val="20"/>
          <w:szCs w:val="20"/>
          <w:lang w:val="en-US"/>
        </w:rPr>
        <w:t>Gutmann</w:t>
      </w:r>
      <w:proofErr w:type="spellEnd"/>
      <w:r w:rsidR="00275CC4" w:rsidRPr="003B7815">
        <w:rPr>
          <w:rFonts w:ascii="Times New Roman" w:hAnsi="Times New Roman" w:cs="Times New Roman"/>
          <w:sz w:val="20"/>
          <w:szCs w:val="20"/>
          <w:lang w:val="en-US"/>
        </w:rPr>
        <w:t xml:space="preserve"> et al. propose to assign 1 to </w:t>
      </w:r>
      <w:r w:rsidR="005E7D08" w:rsidRPr="003B7815">
        <w:rPr>
          <w:rFonts w:ascii="Times New Roman" w:hAnsi="Times New Roman" w:cs="Times New Roman"/>
          <w:sz w:val="20"/>
          <w:szCs w:val="20"/>
          <w:lang w:val="en-US"/>
        </w:rPr>
        <w:t>a</w:t>
      </w:r>
      <w:r w:rsidR="008A2F6F">
        <w:rPr>
          <w:rFonts w:ascii="Times New Roman" w:hAnsi="Times New Roman" w:cs="Times New Roman"/>
          <w:sz w:val="20"/>
          <w:szCs w:val="20"/>
          <w:lang w:val="en-US"/>
        </w:rPr>
        <w:t> </w:t>
      </w:r>
      <w:r w:rsidR="00275CC4" w:rsidRPr="003B7815">
        <w:rPr>
          <w:rFonts w:ascii="Times New Roman" w:hAnsi="Times New Roman" w:cs="Times New Roman"/>
          <w:sz w:val="20"/>
          <w:szCs w:val="20"/>
          <w:lang w:val="en-US"/>
        </w:rPr>
        <w:t>country where it is possible to initiate the judicial review before and aft</w:t>
      </w:r>
      <w:r w:rsidR="002F6E98" w:rsidRPr="003B7815">
        <w:rPr>
          <w:rFonts w:ascii="Times New Roman" w:hAnsi="Times New Roman" w:cs="Times New Roman"/>
          <w:sz w:val="20"/>
          <w:szCs w:val="20"/>
          <w:lang w:val="en-US"/>
        </w:rPr>
        <w:t xml:space="preserve">er the promulgation of the law. The value </w:t>
      </w:r>
      <w:r w:rsidR="000E671C" w:rsidRPr="003B7815">
        <w:rPr>
          <w:rFonts w:ascii="Times New Roman" w:hAnsi="Times New Roman" w:cs="Times New Roman"/>
          <w:sz w:val="20"/>
          <w:szCs w:val="20"/>
          <w:lang w:val="en-US"/>
        </w:rPr>
        <w:t xml:space="preserve">of </w:t>
      </w:r>
      <w:r w:rsidR="002F6E98" w:rsidRPr="003B7815">
        <w:rPr>
          <w:rFonts w:ascii="Times New Roman" w:hAnsi="Times New Roman" w:cs="Times New Roman"/>
          <w:sz w:val="20"/>
          <w:szCs w:val="20"/>
          <w:lang w:val="en-US"/>
        </w:rPr>
        <w:t xml:space="preserve">0.5, in turn, is assigned to </w:t>
      </w:r>
      <w:r w:rsidR="005E7D08" w:rsidRPr="003B7815">
        <w:rPr>
          <w:rFonts w:ascii="Times New Roman" w:hAnsi="Times New Roman" w:cs="Times New Roman"/>
          <w:sz w:val="20"/>
          <w:szCs w:val="20"/>
          <w:lang w:val="en-US"/>
        </w:rPr>
        <w:t>a</w:t>
      </w:r>
      <w:r w:rsidR="002F6E98" w:rsidRPr="003B7815">
        <w:rPr>
          <w:rFonts w:ascii="Times New Roman" w:hAnsi="Times New Roman" w:cs="Times New Roman"/>
          <w:sz w:val="20"/>
          <w:szCs w:val="20"/>
          <w:lang w:val="en-US"/>
        </w:rPr>
        <w:t xml:space="preserve"> country where the judicial review can be launch</w:t>
      </w:r>
      <w:r w:rsidR="005E7D08" w:rsidRPr="003B7815">
        <w:rPr>
          <w:rFonts w:ascii="Times New Roman" w:hAnsi="Times New Roman" w:cs="Times New Roman"/>
          <w:sz w:val="20"/>
          <w:szCs w:val="20"/>
          <w:lang w:val="en-US"/>
        </w:rPr>
        <w:t>ed</w:t>
      </w:r>
      <w:r w:rsidR="002F6E98" w:rsidRPr="003B7815">
        <w:rPr>
          <w:rFonts w:ascii="Times New Roman" w:hAnsi="Times New Roman" w:cs="Times New Roman"/>
          <w:sz w:val="20"/>
          <w:szCs w:val="20"/>
          <w:lang w:val="en-US"/>
        </w:rPr>
        <w:t xml:space="preserve"> only </w:t>
      </w:r>
      <w:r w:rsidR="000E671C" w:rsidRPr="003B7815">
        <w:rPr>
          <w:rFonts w:ascii="Times New Roman" w:hAnsi="Times New Roman" w:cs="Times New Roman"/>
          <w:i/>
          <w:sz w:val="20"/>
          <w:szCs w:val="20"/>
          <w:lang w:val="en-US"/>
        </w:rPr>
        <w:t>ex post</w:t>
      </w:r>
      <w:r w:rsidR="000E671C" w:rsidRPr="003B7815">
        <w:rPr>
          <w:rFonts w:ascii="Times New Roman" w:hAnsi="Times New Roman" w:cs="Times New Roman"/>
          <w:sz w:val="20"/>
          <w:szCs w:val="20"/>
          <w:lang w:val="en-US"/>
        </w:rPr>
        <w:t xml:space="preserve"> and the value of 0, where the law can be reviewed only </w:t>
      </w:r>
      <w:r w:rsidR="000E671C" w:rsidRPr="003B7815">
        <w:rPr>
          <w:rFonts w:ascii="Times New Roman" w:hAnsi="Times New Roman" w:cs="Times New Roman"/>
          <w:i/>
          <w:sz w:val="20"/>
          <w:szCs w:val="20"/>
          <w:lang w:val="en-US"/>
        </w:rPr>
        <w:t>ex ante</w:t>
      </w:r>
      <w:r w:rsidR="000E671C" w:rsidRPr="003B7815">
        <w:rPr>
          <w:rFonts w:ascii="Times New Roman" w:hAnsi="Times New Roman" w:cs="Times New Roman"/>
          <w:sz w:val="20"/>
          <w:szCs w:val="20"/>
          <w:lang w:val="en-US"/>
        </w:rPr>
        <w:t>.</w:t>
      </w:r>
    </w:p>
    <w:p w:rsidR="00433336" w:rsidRPr="003B7815" w:rsidRDefault="00D0252C"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Finally</w:t>
      </w:r>
      <w:r w:rsidR="005F230D" w:rsidRPr="003B7815">
        <w:rPr>
          <w:rFonts w:ascii="Times New Roman" w:hAnsi="Times New Roman" w:cs="Times New Roman"/>
          <w:sz w:val="20"/>
          <w:szCs w:val="20"/>
          <w:lang w:val="en-US"/>
        </w:rPr>
        <w:t xml:space="preserve">, </w:t>
      </w:r>
      <w:r w:rsidR="00E50F73" w:rsidRPr="003B7815">
        <w:rPr>
          <w:rFonts w:ascii="Times New Roman" w:hAnsi="Times New Roman" w:cs="Times New Roman"/>
          <w:sz w:val="20"/>
          <w:szCs w:val="20"/>
          <w:lang w:val="en-US"/>
        </w:rPr>
        <w:t xml:space="preserve">the authors </w:t>
      </w:r>
      <w:r w:rsidRPr="003B7815">
        <w:rPr>
          <w:rFonts w:ascii="Times New Roman" w:hAnsi="Times New Roman" w:cs="Times New Roman"/>
          <w:sz w:val="20"/>
          <w:szCs w:val="20"/>
          <w:lang w:val="en-US"/>
        </w:rPr>
        <w:t>investigate the effect</w:t>
      </w:r>
      <w:r w:rsidR="00275DE5" w:rsidRPr="003B7815">
        <w:rPr>
          <w:rFonts w:ascii="Times New Roman" w:hAnsi="Times New Roman" w:cs="Times New Roman"/>
          <w:sz w:val="20"/>
          <w:szCs w:val="20"/>
          <w:lang w:val="en-US"/>
        </w:rPr>
        <w:t>s</w:t>
      </w:r>
      <w:r w:rsidRPr="003B7815">
        <w:rPr>
          <w:rFonts w:ascii="Times New Roman" w:hAnsi="Times New Roman" w:cs="Times New Roman"/>
          <w:sz w:val="20"/>
          <w:szCs w:val="20"/>
          <w:lang w:val="en-US"/>
        </w:rPr>
        <w:t xml:space="preserve"> of declaring the law as unconstitutional, i.e. it is automatically void or only return</w:t>
      </w:r>
      <w:r w:rsidR="00573ED0" w:rsidRPr="003B7815">
        <w:rPr>
          <w:rFonts w:ascii="Times New Roman" w:hAnsi="Times New Roman" w:cs="Times New Roman"/>
          <w:sz w:val="20"/>
          <w:szCs w:val="20"/>
          <w:lang w:val="en-US"/>
        </w:rPr>
        <w:t>ed</w:t>
      </w:r>
      <w:r w:rsidRPr="003B7815">
        <w:rPr>
          <w:rFonts w:ascii="Times New Roman" w:hAnsi="Times New Roman" w:cs="Times New Roman"/>
          <w:sz w:val="20"/>
          <w:szCs w:val="20"/>
          <w:lang w:val="en-US"/>
        </w:rPr>
        <w:t xml:space="preserve"> to the legislature for re-consideration.</w:t>
      </w:r>
      <w:r w:rsidR="000E671C" w:rsidRPr="003B7815">
        <w:rPr>
          <w:rFonts w:ascii="Times New Roman" w:hAnsi="Times New Roman" w:cs="Times New Roman"/>
          <w:sz w:val="20"/>
          <w:szCs w:val="20"/>
          <w:lang w:val="en-US"/>
        </w:rPr>
        <w:t xml:space="preserve"> </w:t>
      </w:r>
      <w:proofErr w:type="spellStart"/>
      <w:r w:rsidR="000E671C" w:rsidRPr="003B7815">
        <w:rPr>
          <w:rFonts w:ascii="Times New Roman" w:hAnsi="Times New Roman" w:cs="Times New Roman"/>
          <w:sz w:val="20"/>
          <w:szCs w:val="20"/>
          <w:lang w:val="en-US"/>
        </w:rPr>
        <w:t>Gutmann</w:t>
      </w:r>
      <w:proofErr w:type="spellEnd"/>
      <w:r w:rsidR="000E671C" w:rsidRPr="003B7815">
        <w:rPr>
          <w:rFonts w:ascii="Times New Roman" w:hAnsi="Times New Roman" w:cs="Times New Roman"/>
          <w:sz w:val="20"/>
          <w:szCs w:val="20"/>
          <w:lang w:val="en-US"/>
        </w:rPr>
        <w:t xml:space="preserve"> </w:t>
      </w:r>
      <w:r w:rsidR="00653DE0" w:rsidRPr="003B7815">
        <w:rPr>
          <w:rFonts w:ascii="Times New Roman" w:hAnsi="Times New Roman" w:cs="Times New Roman"/>
          <w:sz w:val="20"/>
          <w:szCs w:val="20"/>
          <w:lang w:val="en-US"/>
        </w:rPr>
        <w:t xml:space="preserve">et al. </w:t>
      </w:r>
      <w:r w:rsidR="00A26E28" w:rsidRPr="003B7815">
        <w:rPr>
          <w:rFonts w:ascii="Times New Roman" w:hAnsi="Times New Roman" w:cs="Times New Roman"/>
          <w:sz w:val="20"/>
          <w:szCs w:val="20"/>
          <w:lang w:val="en-US"/>
        </w:rPr>
        <w:t xml:space="preserve">assign 1 to </w:t>
      </w:r>
      <w:r w:rsidR="00171E2F" w:rsidRPr="003B7815">
        <w:rPr>
          <w:rFonts w:ascii="Times New Roman" w:hAnsi="Times New Roman" w:cs="Times New Roman"/>
          <w:sz w:val="20"/>
          <w:szCs w:val="20"/>
          <w:lang w:val="en-US"/>
        </w:rPr>
        <w:t>a</w:t>
      </w:r>
      <w:r w:rsidR="00A26E28" w:rsidRPr="003B7815">
        <w:rPr>
          <w:rFonts w:ascii="Times New Roman" w:hAnsi="Times New Roman" w:cs="Times New Roman"/>
          <w:sz w:val="20"/>
          <w:szCs w:val="20"/>
          <w:lang w:val="en-US"/>
        </w:rPr>
        <w:t xml:space="preserve"> country where the law is automatically void, and 0.5 to </w:t>
      </w:r>
      <w:r w:rsidR="00171E2F" w:rsidRPr="003B7815">
        <w:rPr>
          <w:rFonts w:ascii="Times New Roman" w:hAnsi="Times New Roman" w:cs="Times New Roman"/>
          <w:sz w:val="20"/>
          <w:szCs w:val="20"/>
          <w:lang w:val="en-US"/>
        </w:rPr>
        <w:t>a</w:t>
      </w:r>
      <w:r w:rsidR="00A26E28" w:rsidRPr="003B7815">
        <w:rPr>
          <w:rFonts w:ascii="Times New Roman" w:hAnsi="Times New Roman" w:cs="Times New Roman"/>
          <w:sz w:val="20"/>
          <w:szCs w:val="20"/>
          <w:lang w:val="en-US"/>
        </w:rPr>
        <w:t xml:space="preserve"> country where the law is returned for revisions to the legislature. Other options are coded 0.</w:t>
      </w:r>
    </w:p>
    <w:p w:rsidR="00AB7640" w:rsidRPr="003B7815" w:rsidRDefault="00A26E28"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To obtain the aggregate indicator of judicial review, t</w:t>
      </w:r>
      <w:r w:rsidR="008405DD" w:rsidRPr="003B7815">
        <w:rPr>
          <w:rFonts w:ascii="Times New Roman" w:hAnsi="Times New Roman" w:cs="Times New Roman"/>
          <w:sz w:val="20"/>
          <w:szCs w:val="20"/>
          <w:lang w:val="en-US"/>
        </w:rPr>
        <w:t xml:space="preserve">he </w:t>
      </w:r>
      <w:r w:rsidR="000E671C" w:rsidRPr="003B7815">
        <w:rPr>
          <w:rFonts w:ascii="Times New Roman" w:hAnsi="Times New Roman" w:cs="Times New Roman"/>
          <w:sz w:val="20"/>
          <w:szCs w:val="20"/>
          <w:lang w:val="en-US"/>
        </w:rPr>
        <w:t xml:space="preserve">abovementioned </w:t>
      </w:r>
      <w:r w:rsidR="008405DD" w:rsidRPr="003B7815">
        <w:rPr>
          <w:rFonts w:ascii="Times New Roman" w:hAnsi="Times New Roman" w:cs="Times New Roman"/>
          <w:sz w:val="20"/>
          <w:szCs w:val="20"/>
          <w:lang w:val="en-US"/>
        </w:rPr>
        <w:t xml:space="preserve">data are </w:t>
      </w:r>
      <w:r w:rsidR="0024375E" w:rsidRPr="003B7815">
        <w:rPr>
          <w:rFonts w:ascii="Times New Roman" w:hAnsi="Times New Roman" w:cs="Times New Roman"/>
          <w:sz w:val="20"/>
          <w:szCs w:val="20"/>
          <w:lang w:val="en-US"/>
        </w:rPr>
        <w:t xml:space="preserve">normalized </w:t>
      </w:r>
      <w:r w:rsidR="00E414E2" w:rsidRPr="003B7815">
        <w:rPr>
          <w:rFonts w:ascii="Times New Roman" w:hAnsi="Times New Roman" w:cs="Times New Roman"/>
          <w:sz w:val="20"/>
          <w:szCs w:val="20"/>
          <w:lang w:val="en-US"/>
        </w:rPr>
        <w:t>on</w:t>
      </w:r>
      <w:r w:rsidR="0024375E" w:rsidRPr="003B7815">
        <w:rPr>
          <w:rFonts w:ascii="Times New Roman" w:hAnsi="Times New Roman" w:cs="Times New Roman"/>
          <w:sz w:val="20"/>
          <w:szCs w:val="20"/>
          <w:lang w:val="en-US"/>
        </w:rPr>
        <w:t xml:space="preserve"> the 0–</w:t>
      </w:r>
      <w:r w:rsidR="008405DD" w:rsidRPr="003B7815">
        <w:rPr>
          <w:rFonts w:ascii="Times New Roman" w:hAnsi="Times New Roman" w:cs="Times New Roman"/>
          <w:sz w:val="20"/>
          <w:szCs w:val="20"/>
          <w:lang w:val="en-US"/>
        </w:rPr>
        <w:t xml:space="preserve">1 </w:t>
      </w:r>
      <w:r w:rsidR="00573ED0" w:rsidRPr="003B7815">
        <w:rPr>
          <w:rFonts w:ascii="Times New Roman" w:hAnsi="Times New Roman" w:cs="Times New Roman"/>
          <w:sz w:val="20"/>
          <w:szCs w:val="20"/>
          <w:lang w:val="en-US"/>
        </w:rPr>
        <w:t>interval</w:t>
      </w:r>
      <w:r w:rsidR="008405DD" w:rsidRPr="003B7815">
        <w:rPr>
          <w:rFonts w:ascii="Times New Roman" w:hAnsi="Times New Roman" w:cs="Times New Roman"/>
          <w:sz w:val="20"/>
          <w:szCs w:val="20"/>
          <w:lang w:val="en-US"/>
        </w:rPr>
        <w:t xml:space="preserve">. </w:t>
      </w:r>
      <w:r w:rsidR="006A7589" w:rsidRPr="003B7815">
        <w:rPr>
          <w:rFonts w:ascii="Times New Roman" w:hAnsi="Times New Roman" w:cs="Times New Roman"/>
          <w:sz w:val="20"/>
          <w:szCs w:val="20"/>
          <w:lang w:val="en-US"/>
        </w:rPr>
        <w:t>Consequently, t</w:t>
      </w:r>
      <w:r w:rsidR="008405DD" w:rsidRPr="003B7815">
        <w:rPr>
          <w:rFonts w:ascii="Times New Roman" w:hAnsi="Times New Roman" w:cs="Times New Roman"/>
          <w:sz w:val="20"/>
          <w:szCs w:val="20"/>
          <w:lang w:val="en-US"/>
        </w:rPr>
        <w:t>he higher</w:t>
      </w:r>
      <w:r w:rsidR="00171E2F" w:rsidRPr="003B7815">
        <w:rPr>
          <w:rFonts w:ascii="Times New Roman" w:hAnsi="Times New Roman" w:cs="Times New Roman"/>
          <w:sz w:val="20"/>
          <w:szCs w:val="20"/>
          <w:lang w:val="en-US"/>
        </w:rPr>
        <w:t xml:space="preserve"> </w:t>
      </w:r>
      <w:r w:rsidR="008405DD" w:rsidRPr="003B7815">
        <w:rPr>
          <w:rFonts w:ascii="Times New Roman" w:hAnsi="Times New Roman" w:cs="Times New Roman"/>
          <w:sz w:val="20"/>
          <w:szCs w:val="20"/>
          <w:lang w:val="en-US"/>
        </w:rPr>
        <w:t xml:space="preserve">the </w:t>
      </w:r>
      <w:r w:rsidR="009635C6" w:rsidRPr="003B7815">
        <w:rPr>
          <w:rFonts w:ascii="Times New Roman" w:hAnsi="Times New Roman" w:cs="Times New Roman"/>
          <w:sz w:val="20"/>
          <w:szCs w:val="20"/>
          <w:lang w:val="en-US"/>
        </w:rPr>
        <w:t xml:space="preserve">aggregated </w:t>
      </w:r>
      <w:r w:rsidR="008405DD" w:rsidRPr="003B7815">
        <w:rPr>
          <w:rFonts w:ascii="Times New Roman" w:hAnsi="Times New Roman" w:cs="Times New Roman"/>
          <w:sz w:val="20"/>
          <w:szCs w:val="20"/>
          <w:lang w:val="en-US"/>
        </w:rPr>
        <w:t>measurement</w:t>
      </w:r>
      <w:r w:rsidR="0024375E" w:rsidRPr="003B7815">
        <w:rPr>
          <w:rFonts w:ascii="Times New Roman" w:hAnsi="Times New Roman" w:cs="Times New Roman"/>
          <w:sz w:val="20"/>
          <w:szCs w:val="20"/>
          <w:lang w:val="en-US"/>
        </w:rPr>
        <w:t>,</w:t>
      </w:r>
      <w:r w:rsidR="008405DD" w:rsidRPr="003B7815">
        <w:rPr>
          <w:rFonts w:ascii="Times New Roman" w:hAnsi="Times New Roman" w:cs="Times New Roman"/>
          <w:sz w:val="20"/>
          <w:szCs w:val="20"/>
          <w:lang w:val="en-US"/>
        </w:rPr>
        <w:t xml:space="preserve"> the stronger the </w:t>
      </w:r>
      <w:r w:rsidR="005341B2" w:rsidRPr="003B7815">
        <w:rPr>
          <w:rFonts w:ascii="Times New Roman" w:hAnsi="Times New Roman" w:cs="Times New Roman"/>
          <w:sz w:val="20"/>
          <w:szCs w:val="20"/>
          <w:lang w:val="en-US"/>
        </w:rPr>
        <w:t xml:space="preserve">constraining </w:t>
      </w:r>
      <w:r w:rsidR="008405DD" w:rsidRPr="003B7815">
        <w:rPr>
          <w:rFonts w:ascii="Times New Roman" w:hAnsi="Times New Roman" w:cs="Times New Roman"/>
          <w:sz w:val="20"/>
          <w:szCs w:val="20"/>
          <w:lang w:val="en-US"/>
        </w:rPr>
        <w:t xml:space="preserve">power of </w:t>
      </w:r>
      <w:r w:rsidR="00275DE5" w:rsidRPr="003B7815">
        <w:rPr>
          <w:rFonts w:ascii="Times New Roman" w:hAnsi="Times New Roman" w:cs="Times New Roman"/>
          <w:sz w:val="20"/>
          <w:szCs w:val="20"/>
          <w:lang w:val="en-US"/>
        </w:rPr>
        <w:t xml:space="preserve">the </w:t>
      </w:r>
      <w:r w:rsidR="00275DE5" w:rsidRPr="003B7815">
        <w:rPr>
          <w:rFonts w:ascii="Times New Roman" w:hAnsi="Times New Roman" w:cs="Times New Roman"/>
          <w:i/>
          <w:sz w:val="20"/>
          <w:szCs w:val="20"/>
          <w:lang w:val="en-US"/>
        </w:rPr>
        <w:t>de jure</w:t>
      </w:r>
      <w:r w:rsidR="00275DE5" w:rsidRPr="003B7815">
        <w:rPr>
          <w:rFonts w:ascii="Times New Roman" w:hAnsi="Times New Roman" w:cs="Times New Roman"/>
          <w:sz w:val="20"/>
          <w:szCs w:val="20"/>
          <w:lang w:val="en-US"/>
        </w:rPr>
        <w:t xml:space="preserve"> </w:t>
      </w:r>
      <w:r w:rsidR="008405DD" w:rsidRPr="003B7815">
        <w:rPr>
          <w:rFonts w:ascii="Times New Roman" w:hAnsi="Times New Roman" w:cs="Times New Roman"/>
          <w:sz w:val="20"/>
          <w:szCs w:val="20"/>
          <w:lang w:val="en-US"/>
        </w:rPr>
        <w:t>constitutional review</w:t>
      </w:r>
      <w:r w:rsidR="005341B2" w:rsidRPr="003B7815">
        <w:rPr>
          <w:rFonts w:ascii="Times New Roman" w:hAnsi="Times New Roman" w:cs="Times New Roman"/>
          <w:sz w:val="20"/>
          <w:szCs w:val="20"/>
          <w:lang w:val="en-US"/>
        </w:rPr>
        <w:t xml:space="preserve"> </w:t>
      </w:r>
      <w:r w:rsidR="005341B2" w:rsidRPr="003B7815">
        <w:rPr>
          <w:rFonts w:ascii="Times New Roman" w:hAnsi="Times New Roman" w:cs="Times New Roman"/>
          <w:i/>
          <w:sz w:val="20"/>
          <w:szCs w:val="20"/>
          <w:lang w:val="en-US"/>
        </w:rPr>
        <w:t>vis-à-vis</w:t>
      </w:r>
      <w:r w:rsidR="005341B2" w:rsidRPr="003B7815">
        <w:rPr>
          <w:rFonts w:ascii="Times New Roman" w:hAnsi="Times New Roman" w:cs="Times New Roman"/>
          <w:sz w:val="20"/>
          <w:szCs w:val="20"/>
          <w:lang w:val="en-US"/>
        </w:rPr>
        <w:t xml:space="preserve"> legislators</w:t>
      </w:r>
      <w:r w:rsidR="008405DD" w:rsidRPr="003B7815">
        <w:rPr>
          <w:rFonts w:ascii="Times New Roman" w:hAnsi="Times New Roman" w:cs="Times New Roman"/>
          <w:sz w:val="20"/>
          <w:szCs w:val="20"/>
          <w:lang w:val="en-US"/>
        </w:rPr>
        <w:t xml:space="preserve">. For instance, </w:t>
      </w:r>
      <w:r w:rsidR="003864B3" w:rsidRPr="003B7815">
        <w:rPr>
          <w:rFonts w:ascii="Times New Roman" w:hAnsi="Times New Roman" w:cs="Times New Roman"/>
          <w:sz w:val="20"/>
          <w:szCs w:val="20"/>
          <w:lang w:val="en-US"/>
        </w:rPr>
        <w:t>in</w:t>
      </w:r>
      <w:r w:rsidR="008405DD" w:rsidRPr="003B7815">
        <w:rPr>
          <w:rFonts w:ascii="Times New Roman" w:hAnsi="Times New Roman" w:cs="Times New Roman"/>
          <w:sz w:val="20"/>
          <w:szCs w:val="20"/>
          <w:lang w:val="en-US"/>
        </w:rPr>
        <w:t xml:space="preserve"> 2005, </w:t>
      </w:r>
      <w:r w:rsidR="00831087" w:rsidRPr="003B7815">
        <w:rPr>
          <w:rFonts w:ascii="Times New Roman" w:hAnsi="Times New Roman" w:cs="Times New Roman"/>
          <w:sz w:val="20"/>
          <w:szCs w:val="20"/>
          <w:lang w:val="en-US"/>
        </w:rPr>
        <w:t>t</w:t>
      </w:r>
      <w:r w:rsidR="008405DD" w:rsidRPr="003B7815">
        <w:rPr>
          <w:rFonts w:ascii="Times New Roman" w:hAnsi="Times New Roman" w:cs="Times New Roman"/>
          <w:sz w:val="20"/>
          <w:szCs w:val="20"/>
          <w:lang w:val="en-US"/>
        </w:rPr>
        <w:t>he Netherlands</w:t>
      </w:r>
      <w:r w:rsidR="003864B3" w:rsidRPr="003B7815">
        <w:rPr>
          <w:rFonts w:ascii="Times New Roman" w:hAnsi="Times New Roman" w:cs="Times New Roman"/>
          <w:sz w:val="20"/>
          <w:szCs w:val="20"/>
          <w:lang w:val="en-US"/>
        </w:rPr>
        <w:t xml:space="preserve"> </w:t>
      </w:r>
      <w:r w:rsidR="00171E2F" w:rsidRPr="003B7815">
        <w:rPr>
          <w:rFonts w:ascii="Times New Roman" w:hAnsi="Times New Roman" w:cs="Times New Roman"/>
          <w:sz w:val="20"/>
          <w:szCs w:val="20"/>
          <w:lang w:val="en-US"/>
        </w:rPr>
        <w:t>received</w:t>
      </w:r>
      <w:r w:rsidR="008405DD" w:rsidRPr="003B7815">
        <w:rPr>
          <w:rFonts w:ascii="Times New Roman" w:hAnsi="Times New Roman" w:cs="Times New Roman"/>
          <w:sz w:val="20"/>
          <w:szCs w:val="20"/>
          <w:lang w:val="en-US"/>
        </w:rPr>
        <w:t xml:space="preserve"> 0 </w:t>
      </w:r>
      <w:r w:rsidR="00171E2F" w:rsidRPr="003B7815">
        <w:rPr>
          <w:rFonts w:ascii="Times New Roman" w:hAnsi="Times New Roman" w:cs="Times New Roman"/>
          <w:sz w:val="20"/>
          <w:szCs w:val="20"/>
          <w:lang w:val="en-US"/>
        </w:rPr>
        <w:t>as</w:t>
      </w:r>
      <w:r w:rsidR="008405DD" w:rsidRPr="003B7815">
        <w:rPr>
          <w:rFonts w:ascii="Times New Roman" w:hAnsi="Times New Roman" w:cs="Times New Roman"/>
          <w:sz w:val="20"/>
          <w:szCs w:val="20"/>
          <w:lang w:val="en-US"/>
        </w:rPr>
        <w:t xml:space="preserve"> there is no formal pr</w:t>
      </w:r>
      <w:r w:rsidR="00EB34AE" w:rsidRPr="003B7815">
        <w:rPr>
          <w:rFonts w:ascii="Times New Roman" w:hAnsi="Times New Roman" w:cs="Times New Roman"/>
          <w:sz w:val="20"/>
          <w:szCs w:val="20"/>
          <w:lang w:val="en-US"/>
        </w:rPr>
        <w:t xml:space="preserve">ovision for the </w:t>
      </w:r>
      <w:r w:rsidR="00573ED0" w:rsidRPr="003B7815">
        <w:rPr>
          <w:rFonts w:ascii="Times New Roman" w:hAnsi="Times New Roman" w:cs="Times New Roman"/>
          <w:sz w:val="20"/>
          <w:szCs w:val="20"/>
          <w:lang w:val="en-US"/>
        </w:rPr>
        <w:t>constitutional</w:t>
      </w:r>
      <w:r w:rsidR="00EB34AE" w:rsidRPr="003B7815">
        <w:rPr>
          <w:rFonts w:ascii="Times New Roman" w:hAnsi="Times New Roman" w:cs="Times New Roman"/>
          <w:sz w:val="20"/>
          <w:szCs w:val="20"/>
          <w:lang w:val="en-US"/>
        </w:rPr>
        <w:t xml:space="preserve"> review</w:t>
      </w:r>
      <w:r w:rsidR="00573ED0" w:rsidRPr="003B7815">
        <w:rPr>
          <w:rStyle w:val="Znakapoznpodarou"/>
          <w:rFonts w:ascii="Times New Roman" w:hAnsi="Times New Roman" w:cs="Times New Roman"/>
          <w:sz w:val="20"/>
          <w:szCs w:val="20"/>
          <w:lang w:val="en-US"/>
        </w:rPr>
        <w:footnoteReference w:id="46"/>
      </w:r>
      <w:r w:rsidR="00EB34AE" w:rsidRPr="003B7815">
        <w:rPr>
          <w:rFonts w:ascii="Times New Roman" w:hAnsi="Times New Roman" w:cs="Times New Roman"/>
          <w:sz w:val="20"/>
          <w:szCs w:val="20"/>
          <w:lang w:val="en-US"/>
        </w:rPr>
        <w:t xml:space="preserve">. Poland, in turn, receives 0.57 </w:t>
      </w:r>
      <w:r w:rsidR="00171E2F" w:rsidRPr="003B7815">
        <w:rPr>
          <w:rFonts w:ascii="Times New Roman" w:hAnsi="Times New Roman" w:cs="Times New Roman"/>
          <w:sz w:val="20"/>
          <w:szCs w:val="20"/>
          <w:lang w:val="en-US"/>
        </w:rPr>
        <w:t xml:space="preserve">as </w:t>
      </w:r>
      <w:r w:rsidR="00A730DD" w:rsidRPr="003B7815">
        <w:rPr>
          <w:rFonts w:ascii="Times New Roman" w:hAnsi="Times New Roman" w:cs="Times New Roman"/>
          <w:sz w:val="20"/>
          <w:szCs w:val="20"/>
          <w:lang w:val="en-US"/>
        </w:rPr>
        <w:t xml:space="preserve">the </w:t>
      </w:r>
      <w:r w:rsidR="00EB34AE" w:rsidRPr="003B7815">
        <w:rPr>
          <w:rFonts w:ascii="Times New Roman" w:hAnsi="Times New Roman" w:cs="Times New Roman"/>
          <w:sz w:val="20"/>
          <w:szCs w:val="20"/>
          <w:lang w:val="en-US"/>
        </w:rPr>
        <w:t xml:space="preserve">review is provided </w:t>
      </w:r>
      <w:r w:rsidR="00171E2F" w:rsidRPr="003B7815">
        <w:rPr>
          <w:rFonts w:ascii="Times New Roman" w:hAnsi="Times New Roman" w:cs="Times New Roman"/>
          <w:sz w:val="20"/>
          <w:szCs w:val="20"/>
          <w:lang w:val="en-US"/>
        </w:rPr>
        <w:t xml:space="preserve">for </w:t>
      </w:r>
      <w:r w:rsidR="00EB34AE" w:rsidRPr="003B7815">
        <w:rPr>
          <w:rFonts w:ascii="Times New Roman" w:hAnsi="Times New Roman" w:cs="Times New Roman"/>
          <w:sz w:val="20"/>
          <w:szCs w:val="20"/>
          <w:lang w:val="en-US"/>
        </w:rPr>
        <w:t>in the Constitution</w:t>
      </w:r>
      <w:r w:rsidR="0053343A" w:rsidRPr="003B7815">
        <w:rPr>
          <w:rFonts w:ascii="Times New Roman" w:hAnsi="Times New Roman" w:cs="Times New Roman"/>
          <w:sz w:val="20"/>
          <w:szCs w:val="20"/>
          <w:lang w:val="en-US"/>
        </w:rPr>
        <w:t xml:space="preserve">. </w:t>
      </w:r>
      <w:r w:rsidR="003864B3" w:rsidRPr="003B7815">
        <w:rPr>
          <w:rFonts w:ascii="Times New Roman" w:hAnsi="Times New Roman" w:cs="Times New Roman"/>
          <w:sz w:val="20"/>
          <w:szCs w:val="20"/>
          <w:lang w:val="en-US"/>
        </w:rPr>
        <w:t xml:space="preserve">It </w:t>
      </w:r>
      <w:r w:rsidR="00C32E2C" w:rsidRPr="003B7815">
        <w:rPr>
          <w:rFonts w:ascii="Times New Roman" w:hAnsi="Times New Roman" w:cs="Times New Roman"/>
          <w:sz w:val="20"/>
          <w:szCs w:val="20"/>
          <w:lang w:val="en-US"/>
        </w:rPr>
        <w:t>can</w:t>
      </w:r>
      <w:r w:rsidR="003864B3" w:rsidRPr="003B7815">
        <w:rPr>
          <w:rFonts w:ascii="Times New Roman" w:hAnsi="Times New Roman" w:cs="Times New Roman"/>
          <w:sz w:val="20"/>
          <w:szCs w:val="20"/>
          <w:lang w:val="en-US"/>
        </w:rPr>
        <w:t xml:space="preserve"> also </w:t>
      </w:r>
      <w:r w:rsidR="00C32E2C" w:rsidRPr="003B7815">
        <w:rPr>
          <w:rFonts w:ascii="Times New Roman" w:hAnsi="Times New Roman" w:cs="Times New Roman"/>
          <w:sz w:val="20"/>
          <w:szCs w:val="20"/>
          <w:lang w:val="en-US"/>
        </w:rPr>
        <w:t xml:space="preserve">be </w:t>
      </w:r>
      <w:r w:rsidR="00890B3E" w:rsidRPr="003B7815">
        <w:rPr>
          <w:rFonts w:ascii="Times New Roman" w:hAnsi="Times New Roman" w:cs="Times New Roman"/>
          <w:sz w:val="20"/>
          <w:szCs w:val="20"/>
          <w:lang w:val="en-US"/>
        </w:rPr>
        <w:t>determined</w:t>
      </w:r>
      <w:r w:rsidR="003864B3" w:rsidRPr="003B7815">
        <w:rPr>
          <w:rFonts w:ascii="Times New Roman" w:hAnsi="Times New Roman" w:cs="Times New Roman"/>
          <w:sz w:val="20"/>
          <w:szCs w:val="20"/>
          <w:lang w:val="en-US"/>
        </w:rPr>
        <w:t xml:space="preserve"> that </w:t>
      </w:r>
      <w:r w:rsidR="00A730DD" w:rsidRPr="003B7815">
        <w:rPr>
          <w:rFonts w:ascii="Times New Roman" w:hAnsi="Times New Roman" w:cs="Times New Roman"/>
          <w:sz w:val="20"/>
          <w:szCs w:val="20"/>
          <w:lang w:val="en-US"/>
        </w:rPr>
        <w:t xml:space="preserve">the </w:t>
      </w:r>
      <w:r w:rsidR="0053343A" w:rsidRPr="003B7815">
        <w:rPr>
          <w:rFonts w:ascii="Times New Roman" w:hAnsi="Times New Roman" w:cs="Times New Roman"/>
          <w:sz w:val="20"/>
          <w:szCs w:val="20"/>
          <w:lang w:val="en-US"/>
        </w:rPr>
        <w:t>review</w:t>
      </w:r>
      <w:r w:rsidR="00EB34AE" w:rsidRPr="003B7815">
        <w:rPr>
          <w:rFonts w:ascii="Times New Roman" w:hAnsi="Times New Roman" w:cs="Times New Roman"/>
          <w:sz w:val="20"/>
          <w:szCs w:val="20"/>
          <w:lang w:val="en-US"/>
        </w:rPr>
        <w:t xml:space="preserve"> can be pursed before and after the promulgation of the law</w:t>
      </w:r>
      <w:r w:rsidR="003864B3" w:rsidRPr="003B7815">
        <w:rPr>
          <w:rFonts w:ascii="Times New Roman" w:hAnsi="Times New Roman" w:cs="Times New Roman"/>
          <w:sz w:val="20"/>
          <w:szCs w:val="20"/>
          <w:lang w:val="en-US"/>
        </w:rPr>
        <w:t>. In addition,</w:t>
      </w:r>
      <w:r w:rsidR="00EB34AE" w:rsidRPr="003B7815">
        <w:rPr>
          <w:rFonts w:ascii="Times New Roman" w:hAnsi="Times New Roman" w:cs="Times New Roman"/>
          <w:sz w:val="20"/>
          <w:szCs w:val="20"/>
          <w:lang w:val="en-US"/>
        </w:rPr>
        <w:t xml:space="preserve"> the list of political bodies to file the case to the </w:t>
      </w:r>
      <w:r w:rsidR="005341B2" w:rsidRPr="003B7815">
        <w:rPr>
          <w:rFonts w:ascii="Times New Roman" w:hAnsi="Times New Roman" w:cs="Times New Roman"/>
          <w:sz w:val="20"/>
          <w:szCs w:val="20"/>
          <w:lang w:val="en-US"/>
        </w:rPr>
        <w:t xml:space="preserve">Polish </w:t>
      </w:r>
      <w:r w:rsidR="00EB34AE" w:rsidRPr="003B7815">
        <w:rPr>
          <w:rFonts w:ascii="Times New Roman" w:hAnsi="Times New Roman" w:cs="Times New Roman"/>
          <w:sz w:val="20"/>
          <w:szCs w:val="20"/>
          <w:lang w:val="en-US"/>
        </w:rPr>
        <w:t xml:space="preserve">Constitutional </w:t>
      </w:r>
      <w:r w:rsidR="005341B2" w:rsidRPr="003B7815">
        <w:rPr>
          <w:rFonts w:ascii="Times New Roman" w:hAnsi="Times New Roman" w:cs="Times New Roman"/>
          <w:sz w:val="20"/>
          <w:szCs w:val="20"/>
          <w:lang w:val="en-US"/>
        </w:rPr>
        <w:t>Tribunal</w:t>
      </w:r>
      <w:r w:rsidRPr="003B7815">
        <w:rPr>
          <w:rFonts w:ascii="Times New Roman" w:hAnsi="Times New Roman" w:cs="Times New Roman"/>
          <w:sz w:val="20"/>
          <w:szCs w:val="20"/>
          <w:lang w:val="en-US"/>
        </w:rPr>
        <w:t xml:space="preserve"> is broad.</w:t>
      </w:r>
    </w:p>
    <w:p w:rsidR="003645FC" w:rsidRPr="003B7815" w:rsidRDefault="001F3826"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It </w:t>
      </w:r>
      <w:r w:rsidR="00171E2F" w:rsidRPr="003B7815">
        <w:rPr>
          <w:rFonts w:ascii="Times New Roman" w:hAnsi="Times New Roman" w:cs="Times New Roman"/>
          <w:sz w:val="20"/>
          <w:szCs w:val="20"/>
          <w:lang w:val="en-US"/>
        </w:rPr>
        <w:t xml:space="preserve">should be </w:t>
      </w:r>
      <w:r w:rsidRPr="003B7815">
        <w:rPr>
          <w:rFonts w:ascii="Times New Roman" w:hAnsi="Times New Roman" w:cs="Times New Roman"/>
          <w:sz w:val="20"/>
          <w:szCs w:val="20"/>
          <w:lang w:val="en-US"/>
        </w:rPr>
        <w:t>note</w:t>
      </w:r>
      <w:r w:rsidR="00171E2F" w:rsidRPr="003B7815">
        <w:rPr>
          <w:rFonts w:ascii="Times New Roman" w:hAnsi="Times New Roman" w:cs="Times New Roman"/>
          <w:sz w:val="20"/>
          <w:szCs w:val="20"/>
          <w:lang w:val="en-US"/>
        </w:rPr>
        <w:t>d</w:t>
      </w:r>
      <w:r w:rsidRPr="003B7815">
        <w:rPr>
          <w:rFonts w:ascii="Times New Roman" w:hAnsi="Times New Roman" w:cs="Times New Roman"/>
          <w:sz w:val="20"/>
          <w:szCs w:val="20"/>
          <w:lang w:val="en-US"/>
        </w:rPr>
        <w:t xml:space="preserve"> that </w:t>
      </w:r>
      <w:r w:rsidR="00F112F8"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sample under consideration contains 24 EU countries over the period 1995-2005</w:t>
      </w:r>
      <w:r w:rsidR="00A01A2B" w:rsidRPr="003B7815">
        <w:rPr>
          <w:rFonts w:ascii="Times New Roman" w:hAnsi="Times New Roman" w:cs="Times New Roman"/>
          <w:sz w:val="20"/>
          <w:szCs w:val="20"/>
          <w:lang w:val="en-US"/>
        </w:rPr>
        <w:t>, for which data are easily accessible</w:t>
      </w:r>
      <w:r w:rsidRPr="003B7815">
        <w:rPr>
          <w:rFonts w:ascii="Times New Roman" w:hAnsi="Times New Roman" w:cs="Times New Roman"/>
          <w:sz w:val="20"/>
          <w:szCs w:val="20"/>
          <w:lang w:val="en-US"/>
        </w:rPr>
        <w:t xml:space="preserve">. Finland, Malta and the United Kingdom are not subject to the analysis since they do not appear in </w:t>
      </w:r>
      <w:r w:rsidR="00091BCE" w:rsidRPr="003B7815">
        <w:rPr>
          <w:rFonts w:ascii="Times New Roman" w:hAnsi="Times New Roman" w:cs="Times New Roman"/>
          <w:sz w:val="20"/>
          <w:szCs w:val="20"/>
          <w:lang w:val="en-US"/>
        </w:rPr>
        <w:t xml:space="preserve">the </w:t>
      </w:r>
      <w:proofErr w:type="spellStart"/>
      <w:r w:rsidRPr="003B7815">
        <w:rPr>
          <w:rFonts w:ascii="Times New Roman" w:hAnsi="Times New Roman" w:cs="Times New Roman"/>
          <w:sz w:val="20"/>
          <w:szCs w:val="20"/>
          <w:lang w:val="en-US"/>
        </w:rPr>
        <w:t>Gutmann</w:t>
      </w:r>
      <w:proofErr w:type="spellEnd"/>
      <w:r w:rsidRPr="003B7815">
        <w:rPr>
          <w:rFonts w:ascii="Times New Roman" w:hAnsi="Times New Roman" w:cs="Times New Roman"/>
          <w:sz w:val="20"/>
          <w:szCs w:val="20"/>
          <w:lang w:val="en-US"/>
        </w:rPr>
        <w:t xml:space="preserve"> et al. database. Lack of comparable data on fiscal policy outcomes among </w:t>
      </w:r>
      <w:r w:rsidR="00FE3377"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EU countries beyond 1995 downwards is a main factor for constraining the time period under investigation. AMECO provides consistent data on the most crucial fiscal indicators for all EU countries only </w:t>
      </w:r>
      <w:r w:rsidR="00890B3E" w:rsidRPr="003B7815">
        <w:rPr>
          <w:rFonts w:ascii="Times New Roman" w:hAnsi="Times New Roman" w:cs="Times New Roman"/>
          <w:sz w:val="20"/>
          <w:szCs w:val="20"/>
          <w:lang w:val="en-US"/>
        </w:rPr>
        <w:t>since</w:t>
      </w:r>
      <w:r w:rsidRPr="003B7815">
        <w:rPr>
          <w:rFonts w:ascii="Times New Roman" w:hAnsi="Times New Roman" w:cs="Times New Roman"/>
          <w:sz w:val="20"/>
          <w:szCs w:val="20"/>
          <w:lang w:val="en-US"/>
        </w:rPr>
        <w:t xml:space="preserve"> 1995.</w:t>
      </w:r>
      <w:r w:rsidRPr="003B7815">
        <w:rPr>
          <w:rStyle w:val="Znakapoznpodarou"/>
          <w:rFonts w:ascii="Times New Roman" w:hAnsi="Times New Roman" w:cs="Times New Roman"/>
          <w:sz w:val="20"/>
          <w:szCs w:val="20"/>
          <w:lang w:val="en-US"/>
        </w:rPr>
        <w:footnoteReference w:id="47"/>
      </w:r>
      <w:r w:rsidRPr="003B7815">
        <w:rPr>
          <w:rFonts w:ascii="Times New Roman" w:hAnsi="Times New Roman" w:cs="Times New Roman"/>
          <w:sz w:val="20"/>
          <w:szCs w:val="20"/>
          <w:lang w:val="en-US"/>
        </w:rPr>
        <w:t xml:space="preserve"> </w:t>
      </w:r>
    </w:p>
    <w:p w:rsidR="00D94A25" w:rsidRPr="003B7815" w:rsidRDefault="006D1AF6"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i/>
          <w:sz w:val="20"/>
          <w:szCs w:val="20"/>
          <w:lang w:val="en-US"/>
        </w:rPr>
        <w:lastRenderedPageBreak/>
        <w:t>Prima facie</w:t>
      </w:r>
      <w:r w:rsidRPr="003B7815">
        <w:rPr>
          <w:rFonts w:ascii="Times New Roman" w:hAnsi="Times New Roman" w:cs="Times New Roman"/>
          <w:sz w:val="20"/>
          <w:szCs w:val="20"/>
          <w:lang w:val="en-US"/>
        </w:rPr>
        <w:t xml:space="preserve">, </w:t>
      </w:r>
      <w:r w:rsidR="00744960" w:rsidRPr="003B7815">
        <w:rPr>
          <w:rFonts w:ascii="Times New Roman" w:hAnsi="Times New Roman" w:cs="Times New Roman"/>
          <w:sz w:val="20"/>
          <w:szCs w:val="20"/>
          <w:lang w:val="en-US"/>
        </w:rPr>
        <w:t xml:space="preserve">it seems that </w:t>
      </w:r>
      <w:r w:rsidR="007D6261" w:rsidRPr="003B7815">
        <w:rPr>
          <w:rFonts w:ascii="Times New Roman" w:hAnsi="Times New Roman" w:cs="Times New Roman"/>
          <w:sz w:val="20"/>
          <w:szCs w:val="20"/>
          <w:lang w:val="en-US"/>
        </w:rPr>
        <w:t xml:space="preserve">the </w:t>
      </w:r>
      <w:r w:rsidR="00FA53C5" w:rsidRPr="003B7815">
        <w:rPr>
          <w:rFonts w:ascii="Times New Roman" w:hAnsi="Times New Roman" w:cs="Times New Roman"/>
          <w:sz w:val="20"/>
          <w:szCs w:val="20"/>
          <w:lang w:val="en-US"/>
        </w:rPr>
        <w:t xml:space="preserve">main fiscal aggregate of interest, i.e. </w:t>
      </w:r>
      <w:r w:rsidR="00A01A2B" w:rsidRPr="003B7815">
        <w:rPr>
          <w:rFonts w:ascii="Times New Roman" w:hAnsi="Times New Roman" w:cs="Times New Roman"/>
          <w:sz w:val="20"/>
          <w:szCs w:val="20"/>
          <w:lang w:val="en-US"/>
        </w:rPr>
        <w:t>government revenue</w:t>
      </w:r>
      <w:r w:rsidR="00FA53C5" w:rsidRPr="003B7815">
        <w:rPr>
          <w:rFonts w:ascii="Times New Roman" w:hAnsi="Times New Roman" w:cs="Times New Roman"/>
          <w:sz w:val="20"/>
          <w:szCs w:val="20"/>
          <w:lang w:val="en-US"/>
        </w:rPr>
        <w:t>, is</w:t>
      </w:r>
      <w:r w:rsidR="002A477B" w:rsidRPr="003B7815">
        <w:rPr>
          <w:rFonts w:ascii="Times New Roman" w:hAnsi="Times New Roman" w:cs="Times New Roman"/>
          <w:sz w:val="20"/>
          <w:szCs w:val="20"/>
          <w:lang w:val="en-US"/>
        </w:rPr>
        <w:t xml:space="preserve"> correlated with </w:t>
      </w:r>
      <w:r w:rsidR="00844507" w:rsidRPr="003B7815">
        <w:rPr>
          <w:rFonts w:ascii="Times New Roman" w:hAnsi="Times New Roman" w:cs="Times New Roman"/>
          <w:sz w:val="20"/>
          <w:szCs w:val="20"/>
          <w:lang w:val="en-US"/>
        </w:rPr>
        <w:t xml:space="preserve">the </w:t>
      </w:r>
      <w:r w:rsidR="002A477B" w:rsidRPr="003B7815">
        <w:rPr>
          <w:rFonts w:ascii="Times New Roman" w:hAnsi="Times New Roman" w:cs="Times New Roman"/>
          <w:sz w:val="20"/>
          <w:szCs w:val="20"/>
          <w:lang w:val="en-US"/>
        </w:rPr>
        <w:t xml:space="preserve">degree of </w:t>
      </w:r>
      <w:r w:rsidR="00E33C7F" w:rsidRPr="003B7815">
        <w:rPr>
          <w:rFonts w:ascii="Times New Roman" w:hAnsi="Times New Roman" w:cs="Times New Roman"/>
          <w:sz w:val="20"/>
          <w:szCs w:val="20"/>
          <w:lang w:val="en-US"/>
        </w:rPr>
        <w:t xml:space="preserve">the </w:t>
      </w:r>
      <w:r w:rsidR="00744960" w:rsidRPr="003B7815">
        <w:rPr>
          <w:rFonts w:ascii="Times New Roman" w:hAnsi="Times New Roman" w:cs="Times New Roman"/>
          <w:i/>
          <w:sz w:val="20"/>
          <w:szCs w:val="20"/>
          <w:lang w:val="en-US"/>
        </w:rPr>
        <w:t>de jure</w:t>
      </w:r>
      <w:r w:rsidR="00744960" w:rsidRPr="003B7815">
        <w:rPr>
          <w:rFonts w:ascii="Times New Roman" w:hAnsi="Times New Roman" w:cs="Times New Roman"/>
          <w:sz w:val="20"/>
          <w:szCs w:val="20"/>
          <w:lang w:val="en-US"/>
        </w:rPr>
        <w:t xml:space="preserve"> </w:t>
      </w:r>
      <w:r w:rsidR="002A477B" w:rsidRPr="003B7815">
        <w:rPr>
          <w:rFonts w:ascii="Times New Roman" w:hAnsi="Times New Roman" w:cs="Times New Roman"/>
          <w:sz w:val="20"/>
          <w:szCs w:val="20"/>
          <w:lang w:val="en-US"/>
        </w:rPr>
        <w:t xml:space="preserve">constitutional review. </w:t>
      </w:r>
      <w:r w:rsidR="00FA53C5" w:rsidRPr="003B7815">
        <w:rPr>
          <w:rFonts w:ascii="Times New Roman" w:hAnsi="Times New Roman" w:cs="Times New Roman"/>
          <w:sz w:val="20"/>
          <w:szCs w:val="20"/>
          <w:lang w:val="en-US"/>
        </w:rPr>
        <w:t>T</w:t>
      </w:r>
      <w:r w:rsidR="00D342E2" w:rsidRPr="003B7815">
        <w:rPr>
          <w:rFonts w:ascii="Times New Roman" w:hAnsi="Times New Roman" w:cs="Times New Roman"/>
          <w:sz w:val="20"/>
          <w:szCs w:val="20"/>
          <w:lang w:val="en-US"/>
        </w:rPr>
        <w:t xml:space="preserve">he </w:t>
      </w:r>
      <w:r w:rsidR="002A477B" w:rsidRPr="003B7815">
        <w:rPr>
          <w:rFonts w:ascii="Times New Roman" w:hAnsi="Times New Roman" w:cs="Times New Roman"/>
          <w:sz w:val="20"/>
          <w:szCs w:val="20"/>
          <w:lang w:val="en-US"/>
        </w:rPr>
        <w:t>Pearson</w:t>
      </w:r>
      <w:r w:rsidR="00531871" w:rsidRPr="003B7815">
        <w:rPr>
          <w:rFonts w:ascii="Times New Roman" w:hAnsi="Times New Roman" w:cs="Times New Roman"/>
          <w:sz w:val="20"/>
          <w:szCs w:val="20"/>
          <w:lang w:val="en-US"/>
        </w:rPr>
        <w:t>’s</w:t>
      </w:r>
      <w:r w:rsidR="002A477B" w:rsidRPr="003B7815">
        <w:rPr>
          <w:rFonts w:ascii="Times New Roman" w:hAnsi="Times New Roman" w:cs="Times New Roman"/>
          <w:sz w:val="20"/>
          <w:szCs w:val="20"/>
          <w:lang w:val="en-US"/>
        </w:rPr>
        <w:t xml:space="preserve"> </w:t>
      </w:r>
      <w:r w:rsidR="00531871" w:rsidRPr="003B7815">
        <w:rPr>
          <w:rFonts w:ascii="Times New Roman" w:hAnsi="Times New Roman" w:cs="Times New Roman"/>
          <w:sz w:val="20"/>
          <w:szCs w:val="20"/>
          <w:lang w:val="en-US"/>
        </w:rPr>
        <w:t xml:space="preserve">correlation </w:t>
      </w:r>
      <w:r w:rsidR="002A477B" w:rsidRPr="003B7815">
        <w:rPr>
          <w:rFonts w:ascii="Times New Roman" w:hAnsi="Times New Roman" w:cs="Times New Roman"/>
          <w:sz w:val="20"/>
          <w:szCs w:val="20"/>
          <w:lang w:val="en-US"/>
        </w:rPr>
        <w:t>coefficient</w:t>
      </w:r>
      <w:r w:rsidR="00531871" w:rsidRPr="003B7815">
        <w:rPr>
          <w:rStyle w:val="Znakapoznpodarou"/>
          <w:rFonts w:ascii="Times New Roman" w:hAnsi="Times New Roman" w:cs="Times New Roman"/>
          <w:sz w:val="20"/>
          <w:szCs w:val="20"/>
          <w:lang w:val="en-US"/>
        </w:rPr>
        <w:footnoteReference w:id="48"/>
      </w:r>
      <w:r w:rsidR="002A477B" w:rsidRPr="003B7815">
        <w:rPr>
          <w:rFonts w:ascii="Times New Roman" w:hAnsi="Times New Roman" w:cs="Times New Roman"/>
          <w:sz w:val="20"/>
          <w:szCs w:val="20"/>
          <w:lang w:val="en-US"/>
        </w:rPr>
        <w:t xml:space="preserve"> </w:t>
      </w:r>
      <w:r w:rsidR="00FA53C5" w:rsidRPr="003B7815">
        <w:rPr>
          <w:rFonts w:ascii="Times New Roman" w:hAnsi="Times New Roman" w:cs="Times New Roman"/>
          <w:sz w:val="20"/>
          <w:szCs w:val="20"/>
          <w:lang w:val="en-US"/>
        </w:rPr>
        <w:t xml:space="preserve">between revenue-to-GDP ratio and degree of constitutional review </w:t>
      </w:r>
      <w:r w:rsidR="002A477B" w:rsidRPr="003B7815">
        <w:rPr>
          <w:rFonts w:ascii="Times New Roman" w:hAnsi="Times New Roman" w:cs="Times New Roman"/>
          <w:sz w:val="20"/>
          <w:szCs w:val="20"/>
          <w:lang w:val="en-US"/>
        </w:rPr>
        <w:t xml:space="preserve">is equal to roughly </w:t>
      </w:r>
      <w:r w:rsidR="00912ADC" w:rsidRPr="003B7815">
        <w:rPr>
          <w:rFonts w:ascii="Times New Roman" w:hAnsi="Times New Roman" w:cs="Times New Roman"/>
          <w:sz w:val="20"/>
          <w:szCs w:val="20"/>
          <w:lang w:val="en-US"/>
        </w:rPr>
        <w:t>-</w:t>
      </w:r>
      <w:r w:rsidR="002A477B" w:rsidRPr="003B7815">
        <w:rPr>
          <w:rFonts w:ascii="Times New Roman" w:hAnsi="Times New Roman" w:cs="Times New Roman"/>
          <w:sz w:val="20"/>
          <w:szCs w:val="20"/>
          <w:lang w:val="en-US"/>
        </w:rPr>
        <w:t xml:space="preserve">0.54. </w:t>
      </w:r>
      <w:r w:rsidR="00171E2F" w:rsidRPr="003B7815">
        <w:rPr>
          <w:rFonts w:ascii="Times New Roman" w:hAnsi="Times New Roman" w:cs="Times New Roman"/>
          <w:sz w:val="20"/>
          <w:szCs w:val="20"/>
          <w:lang w:val="en-US"/>
        </w:rPr>
        <w:t>A m</w:t>
      </w:r>
      <w:r w:rsidR="001B65E7" w:rsidRPr="003B7815">
        <w:rPr>
          <w:rFonts w:ascii="Times New Roman" w:hAnsi="Times New Roman" w:cs="Times New Roman"/>
          <w:sz w:val="20"/>
          <w:szCs w:val="20"/>
          <w:lang w:val="en-US"/>
        </w:rPr>
        <w:t xml:space="preserve">ore robust check for </w:t>
      </w:r>
      <w:r w:rsidR="00171E2F" w:rsidRPr="003B7815">
        <w:rPr>
          <w:rFonts w:ascii="Times New Roman" w:hAnsi="Times New Roman" w:cs="Times New Roman"/>
          <w:sz w:val="20"/>
          <w:szCs w:val="20"/>
          <w:lang w:val="en-US"/>
        </w:rPr>
        <w:t xml:space="preserve">a </w:t>
      </w:r>
      <w:r w:rsidR="001B65E7" w:rsidRPr="003B7815">
        <w:rPr>
          <w:rFonts w:ascii="Times New Roman" w:hAnsi="Times New Roman" w:cs="Times New Roman"/>
          <w:sz w:val="20"/>
          <w:szCs w:val="20"/>
          <w:lang w:val="en-US"/>
        </w:rPr>
        <w:t>possible relation</w:t>
      </w:r>
      <w:r w:rsidR="00171E2F" w:rsidRPr="003B7815">
        <w:rPr>
          <w:rFonts w:ascii="Times New Roman" w:hAnsi="Times New Roman" w:cs="Times New Roman"/>
          <w:sz w:val="20"/>
          <w:szCs w:val="20"/>
          <w:lang w:val="en-US"/>
        </w:rPr>
        <w:t>ship</w:t>
      </w:r>
      <w:r w:rsidR="001B65E7" w:rsidRPr="003B7815">
        <w:rPr>
          <w:rFonts w:ascii="Times New Roman" w:hAnsi="Times New Roman" w:cs="Times New Roman"/>
          <w:sz w:val="20"/>
          <w:szCs w:val="20"/>
          <w:lang w:val="en-US"/>
        </w:rPr>
        <w:t xml:space="preserve"> between </w:t>
      </w:r>
      <w:r w:rsidR="006E34DD" w:rsidRPr="003B7815">
        <w:rPr>
          <w:rFonts w:ascii="Times New Roman" w:hAnsi="Times New Roman" w:cs="Times New Roman"/>
          <w:sz w:val="20"/>
          <w:szCs w:val="20"/>
          <w:lang w:val="en-US"/>
        </w:rPr>
        <w:t xml:space="preserve">the </w:t>
      </w:r>
      <w:r w:rsidR="001B65E7" w:rsidRPr="003B7815">
        <w:rPr>
          <w:rFonts w:ascii="Times New Roman" w:hAnsi="Times New Roman" w:cs="Times New Roman"/>
          <w:sz w:val="20"/>
          <w:szCs w:val="20"/>
          <w:lang w:val="en-US"/>
        </w:rPr>
        <w:t xml:space="preserve">degree of constitutional review and </w:t>
      </w:r>
      <w:r w:rsidR="00645C4A" w:rsidRPr="003B7815">
        <w:rPr>
          <w:rFonts w:ascii="Times New Roman" w:hAnsi="Times New Roman" w:cs="Times New Roman"/>
          <w:sz w:val="20"/>
          <w:szCs w:val="20"/>
          <w:lang w:val="en-US"/>
        </w:rPr>
        <w:t xml:space="preserve">the </w:t>
      </w:r>
      <w:r w:rsidR="001B65E7" w:rsidRPr="003B7815">
        <w:rPr>
          <w:rFonts w:ascii="Times New Roman" w:hAnsi="Times New Roman" w:cs="Times New Roman"/>
          <w:sz w:val="20"/>
          <w:szCs w:val="20"/>
          <w:lang w:val="en-US"/>
        </w:rPr>
        <w:t xml:space="preserve">fiscal policy outcomes </w:t>
      </w:r>
      <w:r w:rsidR="00744960" w:rsidRPr="003B7815">
        <w:rPr>
          <w:rFonts w:ascii="Times New Roman" w:hAnsi="Times New Roman" w:cs="Times New Roman"/>
          <w:sz w:val="20"/>
          <w:szCs w:val="20"/>
          <w:lang w:val="en-US"/>
        </w:rPr>
        <w:t>invites</w:t>
      </w:r>
      <w:r w:rsidR="001B65E7" w:rsidRPr="003B7815">
        <w:rPr>
          <w:rFonts w:ascii="Times New Roman" w:hAnsi="Times New Roman" w:cs="Times New Roman"/>
          <w:sz w:val="20"/>
          <w:szCs w:val="20"/>
          <w:lang w:val="en-US"/>
        </w:rPr>
        <w:t>, however, more advanced econometric techniques.</w:t>
      </w:r>
      <w:r w:rsidR="00957065" w:rsidRPr="003B7815">
        <w:rPr>
          <w:rFonts w:ascii="Times New Roman" w:hAnsi="Times New Roman" w:cs="Times New Roman"/>
          <w:sz w:val="20"/>
          <w:szCs w:val="20"/>
          <w:lang w:val="en-US"/>
        </w:rPr>
        <w:t xml:space="preserve"> </w:t>
      </w:r>
    </w:p>
    <w:p w:rsidR="00296871" w:rsidRPr="003B7815" w:rsidRDefault="008A2F6F" w:rsidP="008A2F6F">
      <w:pPr>
        <w:pStyle w:val="Nadpis1"/>
        <w:rPr>
          <w:lang w:val="en-US"/>
        </w:rPr>
      </w:pPr>
      <w:bookmarkStart w:id="14" w:name="_Toc344995461"/>
      <w:r w:rsidRPr="00094DA5">
        <w:rPr>
          <w:highlight w:val="yellow"/>
          <w:lang w:val="en-US"/>
        </w:rPr>
        <w:t xml:space="preserve">VI. </w:t>
      </w:r>
      <w:r w:rsidR="00094DA5" w:rsidRPr="00094DA5">
        <w:rPr>
          <w:highlight w:val="yellow"/>
          <w:lang w:val="en-US"/>
        </w:rPr>
        <w:t xml:space="preserve">Estimation </w:t>
      </w:r>
      <w:commentRangeStart w:id="15"/>
      <w:r w:rsidR="00094DA5" w:rsidRPr="00094DA5">
        <w:rPr>
          <w:highlight w:val="yellow"/>
          <w:lang w:val="en-US"/>
        </w:rPr>
        <w:t>a</w:t>
      </w:r>
      <w:r w:rsidR="002505FA" w:rsidRPr="00094DA5">
        <w:rPr>
          <w:highlight w:val="yellow"/>
          <w:lang w:val="en-US"/>
        </w:rPr>
        <w:t>pproach</w:t>
      </w:r>
      <w:bookmarkEnd w:id="14"/>
      <w:commentRangeEnd w:id="15"/>
      <w:r w:rsidR="00094DA5">
        <w:rPr>
          <w:rStyle w:val="Odkaznakoment"/>
          <w:rFonts w:asciiTheme="minorHAnsi" w:eastAsiaTheme="minorHAnsi" w:hAnsiTheme="minorHAnsi" w:cstheme="minorBidi"/>
          <w:b w:val="0"/>
          <w:bCs w:val="0"/>
        </w:rPr>
        <w:commentReference w:id="15"/>
      </w:r>
    </w:p>
    <w:p w:rsidR="001B65E7" w:rsidRDefault="00874E33"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To answer the underlying inquiry</w:t>
      </w:r>
      <w:r w:rsidR="00A01A2B" w:rsidRPr="003B7815">
        <w:rPr>
          <w:rFonts w:ascii="Times New Roman" w:hAnsi="Times New Roman" w:cs="Times New Roman"/>
          <w:sz w:val="20"/>
          <w:szCs w:val="20"/>
          <w:lang w:val="en-US"/>
        </w:rPr>
        <w:t xml:space="preserve"> </w:t>
      </w:r>
      <w:r w:rsidR="00171E2F" w:rsidRPr="003B7815">
        <w:rPr>
          <w:rFonts w:ascii="Times New Roman" w:hAnsi="Times New Roman" w:cs="Times New Roman"/>
          <w:sz w:val="20"/>
          <w:szCs w:val="20"/>
          <w:lang w:val="en-US"/>
        </w:rPr>
        <w:t xml:space="preserve">of </w:t>
      </w:r>
      <w:r w:rsidR="00A01A2B" w:rsidRPr="003B7815">
        <w:rPr>
          <w:rFonts w:ascii="Times New Roman" w:hAnsi="Times New Roman" w:cs="Times New Roman"/>
          <w:sz w:val="20"/>
          <w:szCs w:val="20"/>
          <w:lang w:val="en-US"/>
        </w:rPr>
        <w:t>whe</w:t>
      </w:r>
      <w:r w:rsidR="00091BCE" w:rsidRPr="003B7815">
        <w:rPr>
          <w:rFonts w:ascii="Times New Roman" w:hAnsi="Times New Roman" w:cs="Times New Roman"/>
          <w:sz w:val="20"/>
          <w:szCs w:val="20"/>
          <w:lang w:val="en-US"/>
        </w:rPr>
        <w:t>ther</w:t>
      </w:r>
      <w:r w:rsidRPr="003B7815">
        <w:rPr>
          <w:rFonts w:ascii="Times New Roman" w:hAnsi="Times New Roman" w:cs="Times New Roman"/>
          <w:sz w:val="20"/>
          <w:szCs w:val="20"/>
          <w:lang w:val="en-US"/>
        </w:rPr>
        <w:t xml:space="preserve"> </w:t>
      </w:r>
      <w:r w:rsidR="00ED69E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constitutional review shapes </w:t>
      </w:r>
      <w:r w:rsidR="00744960" w:rsidRPr="003B7815">
        <w:rPr>
          <w:rFonts w:ascii="Times New Roman" w:hAnsi="Times New Roman" w:cs="Times New Roman"/>
          <w:sz w:val="20"/>
          <w:szCs w:val="20"/>
          <w:lang w:val="en-US"/>
        </w:rPr>
        <w:t>the size of government</w:t>
      </w:r>
      <w:r w:rsidR="00FA53C5" w:rsidRPr="003B7815">
        <w:rPr>
          <w:rFonts w:ascii="Times New Roman" w:hAnsi="Times New Roman" w:cs="Times New Roman"/>
          <w:sz w:val="20"/>
          <w:szCs w:val="20"/>
          <w:lang w:val="en-US"/>
        </w:rPr>
        <w:t xml:space="preserve"> downwards</w:t>
      </w:r>
      <w:r w:rsidRPr="003B7815">
        <w:rPr>
          <w:rFonts w:ascii="Times New Roman" w:hAnsi="Times New Roman" w:cs="Times New Roman"/>
          <w:sz w:val="20"/>
          <w:szCs w:val="20"/>
          <w:lang w:val="en-US"/>
        </w:rPr>
        <w:t xml:space="preserve">, </w:t>
      </w:r>
      <w:r w:rsidR="000732ED" w:rsidRPr="003B7815">
        <w:rPr>
          <w:rFonts w:ascii="Times New Roman" w:hAnsi="Times New Roman" w:cs="Times New Roman"/>
          <w:sz w:val="20"/>
          <w:szCs w:val="20"/>
          <w:lang w:val="en-US"/>
        </w:rPr>
        <w:t xml:space="preserve">panel data model </w:t>
      </w:r>
      <w:r w:rsidR="00000FC5" w:rsidRPr="003B7815">
        <w:rPr>
          <w:rFonts w:ascii="Times New Roman" w:hAnsi="Times New Roman" w:cs="Times New Roman"/>
          <w:sz w:val="20"/>
          <w:szCs w:val="20"/>
          <w:lang w:val="en-US"/>
        </w:rPr>
        <w:t xml:space="preserve">for 24 EU member states </w:t>
      </w:r>
      <w:r w:rsidR="0049232A" w:rsidRPr="003B7815">
        <w:rPr>
          <w:rFonts w:ascii="Times New Roman" w:hAnsi="Times New Roman" w:cs="Times New Roman"/>
          <w:sz w:val="20"/>
          <w:szCs w:val="20"/>
          <w:lang w:val="en-US"/>
        </w:rPr>
        <w:t xml:space="preserve">over the period </w:t>
      </w:r>
      <w:r w:rsidR="00000FC5" w:rsidRPr="003B7815">
        <w:rPr>
          <w:rFonts w:ascii="Times New Roman" w:hAnsi="Times New Roman" w:cs="Times New Roman"/>
          <w:sz w:val="20"/>
          <w:szCs w:val="20"/>
          <w:lang w:val="en-US"/>
        </w:rPr>
        <w:t xml:space="preserve">1995-2005 </w:t>
      </w:r>
      <w:r w:rsidR="000732ED" w:rsidRPr="003B7815">
        <w:rPr>
          <w:rFonts w:ascii="Times New Roman" w:hAnsi="Times New Roman" w:cs="Times New Roman"/>
          <w:sz w:val="20"/>
          <w:szCs w:val="20"/>
          <w:lang w:val="en-US"/>
        </w:rPr>
        <w:t>is applied</w:t>
      </w:r>
      <w:r w:rsidRPr="003B7815">
        <w:rPr>
          <w:rFonts w:ascii="Times New Roman" w:hAnsi="Times New Roman" w:cs="Times New Roman"/>
          <w:sz w:val="20"/>
          <w:szCs w:val="20"/>
          <w:lang w:val="en-US"/>
        </w:rPr>
        <w:t>.</w:t>
      </w:r>
      <w:r w:rsidR="003A283D" w:rsidRPr="003B7815">
        <w:rPr>
          <w:rFonts w:ascii="Times New Roman" w:hAnsi="Times New Roman" w:cs="Times New Roman"/>
          <w:sz w:val="20"/>
          <w:szCs w:val="20"/>
          <w:lang w:val="en-US"/>
        </w:rPr>
        <w:t xml:space="preserve"> </w:t>
      </w:r>
      <w:r w:rsidR="0080209C" w:rsidRPr="003B7815">
        <w:rPr>
          <w:rFonts w:ascii="Times New Roman" w:hAnsi="Times New Roman" w:cs="Times New Roman"/>
          <w:sz w:val="20"/>
          <w:szCs w:val="20"/>
          <w:lang w:val="en-US"/>
        </w:rPr>
        <w:t xml:space="preserve">Panel data allows </w:t>
      </w:r>
      <w:r w:rsidR="00171E2F" w:rsidRPr="003B7815">
        <w:rPr>
          <w:rFonts w:ascii="Times New Roman" w:hAnsi="Times New Roman" w:cs="Times New Roman"/>
          <w:sz w:val="20"/>
          <w:szCs w:val="20"/>
          <w:lang w:val="en-US"/>
        </w:rPr>
        <w:t xml:space="preserve">the </w:t>
      </w:r>
      <w:r w:rsidR="0080209C" w:rsidRPr="003B7815">
        <w:rPr>
          <w:rFonts w:ascii="Times New Roman" w:hAnsi="Times New Roman" w:cs="Times New Roman"/>
          <w:sz w:val="20"/>
          <w:szCs w:val="20"/>
          <w:lang w:val="en-US"/>
        </w:rPr>
        <w:t xml:space="preserve">increasing </w:t>
      </w:r>
      <w:r w:rsidR="00171E2F" w:rsidRPr="003B7815">
        <w:rPr>
          <w:rFonts w:ascii="Times New Roman" w:hAnsi="Times New Roman" w:cs="Times New Roman"/>
          <w:sz w:val="20"/>
          <w:szCs w:val="20"/>
          <w:lang w:val="en-US"/>
        </w:rPr>
        <w:t xml:space="preserve">of </w:t>
      </w:r>
      <w:r w:rsidR="0080209C" w:rsidRPr="003B7815">
        <w:rPr>
          <w:rFonts w:ascii="Times New Roman" w:hAnsi="Times New Roman" w:cs="Times New Roman"/>
          <w:sz w:val="20"/>
          <w:szCs w:val="20"/>
          <w:lang w:val="en-US"/>
        </w:rPr>
        <w:t xml:space="preserve">the number of observations and exploiting the cross-time and cross-country variability of data. </w:t>
      </w:r>
      <w:r w:rsidR="000A1B28" w:rsidRPr="003B7815">
        <w:rPr>
          <w:rFonts w:ascii="Times New Roman" w:hAnsi="Times New Roman" w:cs="Times New Roman"/>
          <w:sz w:val="20"/>
          <w:szCs w:val="20"/>
          <w:lang w:val="en-US"/>
        </w:rPr>
        <w:t xml:space="preserve">Specifically, </w:t>
      </w:r>
      <w:r w:rsidR="00171E2F" w:rsidRPr="003B7815">
        <w:rPr>
          <w:rFonts w:ascii="Times New Roman" w:hAnsi="Times New Roman" w:cs="Times New Roman"/>
          <w:sz w:val="20"/>
          <w:szCs w:val="20"/>
          <w:lang w:val="en-US"/>
        </w:rPr>
        <w:t xml:space="preserve">the </w:t>
      </w:r>
      <w:r w:rsidR="000A1B28" w:rsidRPr="003B7815">
        <w:rPr>
          <w:rFonts w:ascii="Times New Roman" w:hAnsi="Times New Roman" w:cs="Times New Roman"/>
          <w:sz w:val="20"/>
          <w:szCs w:val="20"/>
          <w:lang w:val="en-US"/>
        </w:rPr>
        <w:t>p</w:t>
      </w:r>
      <w:r w:rsidR="0080209C" w:rsidRPr="003B7815">
        <w:rPr>
          <w:rFonts w:ascii="Times New Roman" w:hAnsi="Times New Roman" w:cs="Times New Roman"/>
          <w:sz w:val="20"/>
          <w:szCs w:val="20"/>
          <w:lang w:val="en-US"/>
        </w:rPr>
        <w:t xml:space="preserve">anel under consideration in this paper has a dynamic form. </w:t>
      </w:r>
      <w:r w:rsidR="00A92D42" w:rsidRPr="003B7815">
        <w:rPr>
          <w:rFonts w:ascii="Times New Roman" w:hAnsi="Times New Roman" w:cs="Times New Roman"/>
          <w:sz w:val="20"/>
          <w:szCs w:val="20"/>
          <w:lang w:val="en-US"/>
        </w:rPr>
        <w:t>It is frequent</w:t>
      </w:r>
      <w:r w:rsidR="0033274D" w:rsidRPr="003B7815">
        <w:rPr>
          <w:rFonts w:ascii="Times New Roman" w:hAnsi="Times New Roman" w:cs="Times New Roman"/>
          <w:sz w:val="20"/>
          <w:szCs w:val="20"/>
          <w:lang w:val="en-US"/>
        </w:rPr>
        <w:t xml:space="preserve"> in panel studies on the size of the government to include </w:t>
      </w:r>
      <w:r w:rsidR="00171E2F" w:rsidRPr="003B7815">
        <w:rPr>
          <w:rFonts w:ascii="Times New Roman" w:hAnsi="Times New Roman" w:cs="Times New Roman"/>
          <w:sz w:val="20"/>
          <w:szCs w:val="20"/>
          <w:lang w:val="en-US"/>
        </w:rPr>
        <w:t xml:space="preserve">a </w:t>
      </w:r>
      <w:r w:rsidR="0033274D" w:rsidRPr="003B7815">
        <w:rPr>
          <w:rFonts w:ascii="Times New Roman" w:hAnsi="Times New Roman" w:cs="Times New Roman"/>
          <w:sz w:val="20"/>
          <w:szCs w:val="20"/>
          <w:lang w:val="en-US"/>
        </w:rPr>
        <w:t xml:space="preserve">lag of </w:t>
      </w:r>
      <w:r w:rsidR="00171E2F" w:rsidRPr="003B7815">
        <w:rPr>
          <w:rFonts w:ascii="Times New Roman" w:hAnsi="Times New Roman" w:cs="Times New Roman"/>
          <w:sz w:val="20"/>
          <w:szCs w:val="20"/>
          <w:lang w:val="en-US"/>
        </w:rPr>
        <w:t xml:space="preserve">the </w:t>
      </w:r>
      <w:r w:rsidR="009A791F" w:rsidRPr="003B7815">
        <w:rPr>
          <w:rFonts w:ascii="Times New Roman" w:hAnsi="Times New Roman" w:cs="Times New Roman"/>
          <w:sz w:val="20"/>
          <w:szCs w:val="20"/>
          <w:lang w:val="en-US"/>
        </w:rPr>
        <w:t>dependent variable</w:t>
      </w:r>
      <w:r w:rsidR="0033274D" w:rsidRPr="003B7815">
        <w:rPr>
          <w:rFonts w:ascii="Times New Roman" w:hAnsi="Times New Roman" w:cs="Times New Roman"/>
          <w:sz w:val="20"/>
          <w:szCs w:val="20"/>
          <w:lang w:val="en-US"/>
        </w:rPr>
        <w:t xml:space="preserve"> as </w:t>
      </w:r>
      <w:r w:rsidR="00ED69EA" w:rsidRPr="003B7815">
        <w:rPr>
          <w:rFonts w:ascii="Times New Roman" w:hAnsi="Times New Roman" w:cs="Times New Roman"/>
          <w:sz w:val="20"/>
          <w:szCs w:val="20"/>
          <w:lang w:val="en-US"/>
        </w:rPr>
        <w:t xml:space="preserve">an </w:t>
      </w:r>
      <w:r w:rsidR="0033274D" w:rsidRPr="003B7815">
        <w:rPr>
          <w:rFonts w:ascii="Times New Roman" w:hAnsi="Times New Roman" w:cs="Times New Roman"/>
          <w:sz w:val="20"/>
          <w:szCs w:val="20"/>
          <w:lang w:val="en-US"/>
        </w:rPr>
        <w:t xml:space="preserve">explanatory variable due to </w:t>
      </w:r>
      <w:r w:rsidR="00F740FE" w:rsidRPr="003B7815">
        <w:rPr>
          <w:rFonts w:ascii="Times New Roman" w:hAnsi="Times New Roman" w:cs="Times New Roman"/>
          <w:sz w:val="20"/>
          <w:szCs w:val="20"/>
          <w:lang w:val="en-US"/>
        </w:rPr>
        <w:t>state</w:t>
      </w:r>
      <w:r w:rsidR="0033274D" w:rsidRPr="003B7815">
        <w:rPr>
          <w:rFonts w:ascii="Times New Roman" w:hAnsi="Times New Roman" w:cs="Times New Roman"/>
          <w:sz w:val="20"/>
          <w:szCs w:val="20"/>
          <w:lang w:val="en-US"/>
        </w:rPr>
        <w:t xml:space="preserve"> dependency</w:t>
      </w:r>
      <w:r w:rsidR="009975C0" w:rsidRPr="003B7815">
        <w:rPr>
          <w:rFonts w:ascii="Times New Roman" w:hAnsi="Times New Roman" w:cs="Times New Roman"/>
          <w:sz w:val="20"/>
          <w:szCs w:val="20"/>
          <w:lang w:val="en-US"/>
        </w:rPr>
        <w:t xml:space="preserve"> </w:t>
      </w:r>
      <w:r w:rsidR="00F740FE" w:rsidRPr="003B7815">
        <w:rPr>
          <w:rFonts w:ascii="Times New Roman" w:hAnsi="Times New Roman" w:cs="Times New Roman"/>
          <w:sz w:val="20"/>
          <w:szCs w:val="20"/>
          <w:lang w:val="en-US"/>
        </w:rPr>
        <w:t xml:space="preserve">and persistence </w:t>
      </w:r>
      <w:r w:rsidR="009975C0" w:rsidRPr="003B7815">
        <w:rPr>
          <w:rFonts w:ascii="Times New Roman" w:hAnsi="Times New Roman" w:cs="Times New Roman"/>
          <w:sz w:val="20"/>
          <w:szCs w:val="20"/>
          <w:lang w:val="en-US"/>
        </w:rPr>
        <w:t>(s</w:t>
      </w:r>
      <w:r w:rsidR="008B3926" w:rsidRPr="003B7815">
        <w:rPr>
          <w:rFonts w:ascii="Times New Roman" w:hAnsi="Times New Roman" w:cs="Times New Roman"/>
          <w:sz w:val="20"/>
          <w:szCs w:val="20"/>
          <w:lang w:val="en-US"/>
        </w:rPr>
        <w:t>ee</w:t>
      </w:r>
      <w:r w:rsidR="00171E2F" w:rsidRPr="003B7815">
        <w:rPr>
          <w:rFonts w:ascii="Times New Roman" w:hAnsi="Times New Roman" w:cs="Times New Roman"/>
          <w:sz w:val="20"/>
          <w:szCs w:val="20"/>
          <w:lang w:val="en-US"/>
        </w:rPr>
        <w:t>,</w:t>
      </w:r>
      <w:r w:rsidR="008B3926" w:rsidRPr="003B7815">
        <w:rPr>
          <w:rFonts w:ascii="Times New Roman" w:hAnsi="Times New Roman" w:cs="Times New Roman"/>
          <w:sz w:val="20"/>
          <w:szCs w:val="20"/>
          <w:lang w:val="en-US"/>
        </w:rPr>
        <w:t xml:space="preserve"> e.g. </w:t>
      </w:r>
      <w:proofErr w:type="spellStart"/>
      <w:r w:rsidR="00003593" w:rsidRPr="003B7815">
        <w:rPr>
          <w:rFonts w:ascii="Times New Roman" w:hAnsi="Times New Roman" w:cs="Times New Roman"/>
          <w:sz w:val="20"/>
          <w:szCs w:val="20"/>
          <w:lang w:val="en-US"/>
        </w:rPr>
        <w:t>Mukherjee</w:t>
      </w:r>
      <w:proofErr w:type="spellEnd"/>
      <w:r w:rsidR="00003593" w:rsidRPr="003B7815">
        <w:rPr>
          <w:rFonts w:ascii="Times New Roman" w:hAnsi="Times New Roman" w:cs="Times New Roman"/>
          <w:sz w:val="20"/>
          <w:szCs w:val="20"/>
          <w:lang w:val="en-US"/>
        </w:rPr>
        <w:t xml:space="preserve"> 2003,</w:t>
      </w:r>
      <w:r w:rsidR="00FA7BE3" w:rsidRPr="003B7815">
        <w:rPr>
          <w:rFonts w:ascii="Times New Roman" w:hAnsi="Times New Roman" w:cs="Times New Roman"/>
          <w:sz w:val="20"/>
          <w:szCs w:val="20"/>
          <w:lang w:val="en-US"/>
        </w:rPr>
        <w:t xml:space="preserve"> </w:t>
      </w:r>
      <w:proofErr w:type="spellStart"/>
      <w:r w:rsidR="008B3926" w:rsidRPr="003B7815">
        <w:rPr>
          <w:rFonts w:ascii="Times New Roman" w:hAnsi="Times New Roman" w:cs="Times New Roman"/>
          <w:sz w:val="20"/>
          <w:szCs w:val="20"/>
          <w:lang w:val="en-US"/>
        </w:rPr>
        <w:t>Prohl</w:t>
      </w:r>
      <w:proofErr w:type="spellEnd"/>
      <w:r w:rsidR="008B3926" w:rsidRPr="003B7815">
        <w:rPr>
          <w:rFonts w:ascii="Times New Roman" w:hAnsi="Times New Roman" w:cs="Times New Roman"/>
          <w:sz w:val="20"/>
          <w:szCs w:val="20"/>
          <w:lang w:val="en-US"/>
        </w:rPr>
        <w:t xml:space="preserve"> and Schneider 2009</w:t>
      </w:r>
      <w:r w:rsidR="009975C0" w:rsidRPr="003B7815">
        <w:rPr>
          <w:rFonts w:ascii="Times New Roman" w:hAnsi="Times New Roman" w:cs="Times New Roman"/>
          <w:sz w:val="20"/>
          <w:szCs w:val="20"/>
          <w:lang w:val="en-US"/>
        </w:rPr>
        <w:t>)</w:t>
      </w:r>
      <w:r w:rsidR="0033274D" w:rsidRPr="003B7815">
        <w:rPr>
          <w:rFonts w:ascii="Times New Roman" w:hAnsi="Times New Roman" w:cs="Times New Roman"/>
          <w:sz w:val="20"/>
          <w:szCs w:val="20"/>
          <w:lang w:val="en-US"/>
        </w:rPr>
        <w:t xml:space="preserve">. </w:t>
      </w:r>
      <w:r w:rsidR="00744960" w:rsidRPr="003B7815">
        <w:rPr>
          <w:rFonts w:ascii="Times New Roman" w:hAnsi="Times New Roman" w:cs="Times New Roman"/>
          <w:sz w:val="20"/>
          <w:szCs w:val="20"/>
          <w:lang w:val="en-US"/>
        </w:rPr>
        <w:t>Consequently, t</w:t>
      </w:r>
      <w:r w:rsidR="003A283D" w:rsidRPr="003B7815">
        <w:rPr>
          <w:rFonts w:ascii="Times New Roman" w:hAnsi="Times New Roman" w:cs="Times New Roman"/>
          <w:sz w:val="20"/>
          <w:szCs w:val="20"/>
          <w:lang w:val="en-US"/>
        </w:rPr>
        <w:t>he equation to be estimated is as follows:</w:t>
      </w:r>
    </w:p>
    <w:p w:rsidR="008A2F6F" w:rsidRPr="003B7815" w:rsidRDefault="008A2F6F" w:rsidP="003B7815">
      <w:pPr>
        <w:spacing w:after="0" w:line="240" w:lineRule="auto"/>
        <w:jc w:val="both"/>
        <w:rPr>
          <w:rFonts w:ascii="Times New Roman" w:hAnsi="Times New Roman" w:cs="Times New Roman"/>
          <w:sz w:val="20"/>
          <w:szCs w:val="20"/>
          <w:lang w:val="en-US"/>
        </w:rPr>
      </w:pPr>
    </w:p>
    <w:p w:rsidR="00D73BF9" w:rsidRPr="003B7815" w:rsidRDefault="00257CBB" w:rsidP="003B7815">
      <w:pPr>
        <w:spacing w:after="0" w:line="240" w:lineRule="auto"/>
        <w:jc w:val="both"/>
        <w:rPr>
          <w:rFonts w:ascii="Times New Roman" w:eastAsiaTheme="minorEastAsia"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m:t>
              </m:r>
            </m:sub>
          </m:sSub>
          <m:r>
            <w:rPr>
              <w:rFonts w:ascii="Cambria Math" w:hAnsi="Cambria Math" w:cs="Times New Roman"/>
              <w:sz w:val="20"/>
              <w:szCs w:val="20"/>
              <w:lang w:val="en-US"/>
            </w:rPr>
            <m:t>=α</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i,t-1</m:t>
              </m:r>
            </m:sub>
          </m:sSub>
          <m:r>
            <w:rPr>
              <w:rFonts w:ascii="Cambria Math" w:hAnsi="Cambria Math" w:cs="Times New Roman"/>
              <w:sz w:val="20"/>
              <w:szCs w:val="20"/>
              <w:lang w:val="en-US"/>
            </w:rPr>
            <m:t>+β</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REVIEW</m:t>
              </m:r>
            </m:e>
            <m:sub>
              <m:r>
                <w:rPr>
                  <w:rFonts w:ascii="Cambria Math" w:hAnsi="Cambria Math" w:cs="Times New Roman"/>
                  <w:sz w:val="20"/>
                  <w:szCs w:val="20"/>
                  <w:lang w:val="en-US"/>
                </w:rPr>
                <m:t>it</m:t>
              </m:r>
            </m:sub>
          </m:sSub>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γ</m:t>
              </m:r>
            </m:e>
            <m:sup>
              <m:r>
                <w:rPr>
                  <w:rFonts w:ascii="Cambria Math" w:hAnsi="Cambria Math" w:cs="Times New Roman"/>
                  <w:sz w:val="20"/>
                  <w:szCs w:val="20"/>
                  <w:lang w:val="en-US"/>
                </w:rPr>
                <m:t>'</m:t>
              </m:r>
            </m:sup>
          </m:sSup>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η</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ε</m:t>
              </m:r>
            </m:e>
            <m:sub>
              <m:r>
                <w:rPr>
                  <w:rFonts w:ascii="Cambria Math" w:hAnsi="Cambria Math" w:cs="Times New Roman"/>
                  <w:sz w:val="20"/>
                  <w:szCs w:val="20"/>
                  <w:lang w:val="en-US"/>
                </w:rPr>
                <m:t>it</m:t>
              </m:r>
            </m:sub>
          </m:sSub>
        </m:oMath>
      </m:oMathPara>
    </w:p>
    <w:p w:rsidR="005F2C63" w:rsidRPr="008A2F6F" w:rsidRDefault="005F2C63" w:rsidP="003B7815">
      <w:pPr>
        <w:spacing w:after="0" w:line="240" w:lineRule="auto"/>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t=1,…,T and i=1,…,N,</m:t>
          </m:r>
        </m:oMath>
      </m:oMathPara>
    </w:p>
    <w:p w:rsidR="008A2F6F" w:rsidRPr="003B7815" w:rsidRDefault="008A2F6F" w:rsidP="003B7815">
      <w:pPr>
        <w:spacing w:after="0" w:line="240" w:lineRule="auto"/>
        <w:jc w:val="both"/>
        <w:rPr>
          <w:rFonts w:ascii="Times New Roman" w:hAnsi="Times New Roman" w:cs="Times New Roman"/>
          <w:sz w:val="20"/>
          <w:szCs w:val="20"/>
          <w:lang w:val="en-US"/>
        </w:rPr>
      </w:pPr>
    </w:p>
    <w:p w:rsidR="00853555" w:rsidRPr="003B7815" w:rsidRDefault="003B75CA"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m:t>
            </m:r>
          </m:sub>
        </m:sSub>
      </m:oMath>
      <w:r w:rsidRPr="003B7815">
        <w:rPr>
          <w:rFonts w:ascii="Times New Roman" w:eastAsiaTheme="minorEastAsia" w:hAnsi="Times New Roman" w:cs="Times New Roman"/>
          <w:sz w:val="20"/>
          <w:szCs w:val="20"/>
          <w:lang w:val="en-US"/>
        </w:rPr>
        <w:t xml:space="preserve"> </w:t>
      </w:r>
      <w:r w:rsidR="005F2C63" w:rsidRPr="003B7815">
        <w:rPr>
          <w:rFonts w:ascii="Times New Roman" w:eastAsiaTheme="minorEastAsia" w:hAnsi="Times New Roman" w:cs="Times New Roman"/>
          <w:sz w:val="20"/>
          <w:szCs w:val="20"/>
          <w:lang w:val="en-US"/>
        </w:rPr>
        <w:t>stands for</w:t>
      </w:r>
      <w:r w:rsidR="00957065" w:rsidRPr="003B7815">
        <w:rPr>
          <w:rFonts w:ascii="Times New Roman" w:eastAsiaTheme="minorEastAsia" w:hAnsi="Times New Roman" w:cs="Times New Roman"/>
          <w:sz w:val="20"/>
          <w:szCs w:val="20"/>
          <w:lang w:val="en-US"/>
        </w:rPr>
        <w:t xml:space="preserve"> the </w:t>
      </w:r>
      <w:r w:rsidR="00FA53C5" w:rsidRPr="003B7815">
        <w:rPr>
          <w:rFonts w:ascii="Times New Roman" w:eastAsiaTheme="minorEastAsia" w:hAnsi="Times New Roman" w:cs="Times New Roman"/>
          <w:sz w:val="20"/>
          <w:szCs w:val="20"/>
          <w:lang w:val="en-US"/>
        </w:rPr>
        <w:t>size of government</w:t>
      </w:r>
      <w:r w:rsidR="005F2C63" w:rsidRPr="003B7815">
        <w:rPr>
          <w:rFonts w:ascii="Times New Roman" w:eastAsiaTheme="minorEastAsia" w:hAnsi="Times New Roman" w:cs="Times New Roman"/>
          <w:sz w:val="20"/>
          <w:szCs w:val="20"/>
          <w:lang w:val="en-US"/>
        </w:rPr>
        <w:t xml:space="preserve"> in country </w:t>
      </w:r>
      <m:oMath>
        <m:r>
          <w:rPr>
            <w:rFonts w:ascii="Cambria Math" w:eastAsiaTheme="minorEastAsia" w:hAnsi="Cambria Math" w:cs="Times New Roman"/>
            <w:sz w:val="20"/>
            <w:szCs w:val="20"/>
            <w:lang w:val="en-US"/>
          </w:rPr>
          <m:t>i</m:t>
        </m:r>
      </m:oMath>
      <w:r w:rsidR="005F2C63" w:rsidRPr="003B7815">
        <w:rPr>
          <w:rFonts w:ascii="Times New Roman" w:eastAsiaTheme="minorEastAsia" w:hAnsi="Times New Roman" w:cs="Times New Roman"/>
          <w:sz w:val="20"/>
          <w:szCs w:val="20"/>
          <w:lang w:val="en-US"/>
        </w:rPr>
        <w:t xml:space="preserve"> and time </w:t>
      </w:r>
      <m:oMath>
        <m:r>
          <w:rPr>
            <w:rFonts w:ascii="Cambria Math" w:eastAsiaTheme="minorEastAsia" w:hAnsi="Cambria Math" w:cs="Times New Roman"/>
            <w:sz w:val="20"/>
            <w:szCs w:val="20"/>
            <w:lang w:val="en-US"/>
          </w:rPr>
          <m:t>t</m:t>
        </m:r>
      </m:oMath>
      <w:r w:rsidR="005F2C63" w:rsidRPr="003B781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i,t-1</m:t>
            </m:r>
          </m:sub>
        </m:sSub>
      </m:oMath>
      <w:r w:rsidR="005F2C63" w:rsidRPr="003B7815">
        <w:rPr>
          <w:rFonts w:ascii="Times New Roman" w:eastAsiaTheme="minorEastAsia" w:hAnsi="Times New Roman" w:cs="Times New Roman"/>
          <w:sz w:val="20"/>
          <w:szCs w:val="20"/>
          <w:lang w:val="en-US"/>
        </w:rPr>
        <w:t xml:space="preserve"> is the same fiscal policy outcome lagged by one period;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REVIEW</m:t>
            </m:r>
          </m:e>
          <m:sub>
            <m:r>
              <w:rPr>
                <w:rFonts w:ascii="Cambria Math" w:hAnsi="Cambria Math" w:cs="Times New Roman"/>
                <w:sz w:val="20"/>
                <w:szCs w:val="20"/>
                <w:lang w:val="en-US"/>
              </w:rPr>
              <m:t>it</m:t>
            </m:r>
          </m:sub>
        </m:sSub>
      </m:oMath>
      <w:r w:rsidR="005F2C63" w:rsidRPr="003B7815">
        <w:rPr>
          <w:rFonts w:ascii="Times New Roman" w:eastAsiaTheme="minorEastAsia" w:hAnsi="Times New Roman" w:cs="Times New Roman"/>
          <w:sz w:val="20"/>
          <w:szCs w:val="20"/>
          <w:lang w:val="en-US"/>
        </w:rPr>
        <w:t xml:space="preserve"> is a time</w:t>
      </w:r>
      <w:r w:rsidR="00C32E2C" w:rsidRPr="003B7815">
        <w:rPr>
          <w:rFonts w:ascii="Times New Roman" w:eastAsiaTheme="minorEastAsia" w:hAnsi="Times New Roman" w:cs="Times New Roman"/>
          <w:sz w:val="20"/>
          <w:szCs w:val="20"/>
          <w:lang w:val="en-US"/>
        </w:rPr>
        <w:t>-</w:t>
      </w:r>
      <w:r w:rsidR="005F2C63" w:rsidRPr="003B7815">
        <w:rPr>
          <w:rFonts w:ascii="Times New Roman" w:eastAsiaTheme="minorEastAsia" w:hAnsi="Times New Roman" w:cs="Times New Roman"/>
          <w:sz w:val="20"/>
          <w:szCs w:val="20"/>
          <w:lang w:val="en-US"/>
        </w:rPr>
        <w:t xml:space="preserve"> and country</w:t>
      </w:r>
      <w:r w:rsidR="00C32E2C" w:rsidRPr="003B7815">
        <w:rPr>
          <w:rFonts w:ascii="Times New Roman" w:eastAsiaTheme="minorEastAsia" w:hAnsi="Times New Roman" w:cs="Times New Roman"/>
          <w:sz w:val="20"/>
          <w:szCs w:val="20"/>
          <w:lang w:val="en-US"/>
        </w:rPr>
        <w:t>-</w:t>
      </w:r>
      <w:r w:rsidR="005F2C63" w:rsidRPr="003B7815">
        <w:rPr>
          <w:rFonts w:ascii="Times New Roman" w:eastAsiaTheme="minorEastAsia" w:hAnsi="Times New Roman" w:cs="Times New Roman"/>
          <w:sz w:val="20"/>
          <w:szCs w:val="20"/>
          <w:lang w:val="en-US"/>
        </w:rPr>
        <w:t xml:space="preserve">specific measure of </w:t>
      </w:r>
      <w:r w:rsidR="0049232A" w:rsidRPr="003B7815">
        <w:rPr>
          <w:rFonts w:ascii="Times New Roman" w:eastAsiaTheme="minorEastAsia" w:hAnsi="Times New Roman" w:cs="Times New Roman"/>
          <w:iCs/>
          <w:sz w:val="20"/>
          <w:szCs w:val="20"/>
          <w:lang w:val="en-US"/>
        </w:rPr>
        <w:t xml:space="preserve">the </w:t>
      </w:r>
      <w:r w:rsidR="002954E2" w:rsidRPr="003B7815">
        <w:rPr>
          <w:rFonts w:ascii="Times New Roman" w:eastAsiaTheme="minorEastAsia" w:hAnsi="Times New Roman" w:cs="Times New Roman"/>
          <w:sz w:val="20"/>
          <w:szCs w:val="20"/>
          <w:lang w:val="en-US"/>
        </w:rPr>
        <w:t>degree of</w:t>
      </w:r>
      <w:r w:rsidR="0023788A" w:rsidRPr="003B7815">
        <w:rPr>
          <w:rFonts w:ascii="Times New Roman" w:eastAsiaTheme="minorEastAsia" w:hAnsi="Times New Roman" w:cs="Times New Roman"/>
          <w:sz w:val="20"/>
          <w:szCs w:val="20"/>
          <w:lang w:val="en-US"/>
        </w:rPr>
        <w:t xml:space="preserve"> the</w:t>
      </w:r>
      <w:r w:rsidR="002954E2" w:rsidRPr="003B7815">
        <w:rPr>
          <w:rFonts w:ascii="Times New Roman" w:eastAsiaTheme="minorEastAsia" w:hAnsi="Times New Roman" w:cs="Times New Roman"/>
          <w:sz w:val="20"/>
          <w:szCs w:val="20"/>
          <w:lang w:val="en-US"/>
        </w:rPr>
        <w:t xml:space="preserve"> </w:t>
      </w:r>
      <w:r w:rsidR="0049232A" w:rsidRPr="003B7815">
        <w:rPr>
          <w:rFonts w:ascii="Times New Roman" w:eastAsiaTheme="minorEastAsia" w:hAnsi="Times New Roman" w:cs="Times New Roman"/>
          <w:i/>
          <w:iCs/>
          <w:sz w:val="20"/>
          <w:szCs w:val="20"/>
          <w:lang w:val="en-US"/>
        </w:rPr>
        <w:t xml:space="preserve">de </w:t>
      </w:r>
      <w:r w:rsidR="00DE35AF" w:rsidRPr="003B7815">
        <w:rPr>
          <w:rFonts w:ascii="Times New Roman" w:eastAsiaTheme="minorEastAsia" w:hAnsi="Times New Roman" w:cs="Times New Roman"/>
          <w:i/>
          <w:iCs/>
          <w:sz w:val="20"/>
          <w:szCs w:val="20"/>
          <w:lang w:val="en-US"/>
        </w:rPr>
        <w:t>jure</w:t>
      </w:r>
      <w:r w:rsidR="0049232A" w:rsidRPr="003B7815">
        <w:rPr>
          <w:rFonts w:ascii="Times New Roman" w:eastAsiaTheme="minorEastAsia" w:hAnsi="Times New Roman" w:cs="Times New Roman"/>
          <w:sz w:val="20"/>
          <w:szCs w:val="20"/>
          <w:lang w:val="en-US"/>
        </w:rPr>
        <w:t xml:space="preserve"> </w:t>
      </w:r>
      <w:r w:rsidR="005F2C63" w:rsidRPr="003B7815">
        <w:rPr>
          <w:rFonts w:ascii="Times New Roman" w:eastAsiaTheme="minorEastAsia" w:hAnsi="Times New Roman" w:cs="Times New Roman"/>
          <w:sz w:val="20"/>
          <w:szCs w:val="20"/>
          <w:lang w:val="en-US"/>
        </w:rPr>
        <w:t xml:space="preserve">constitutional review;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it</m:t>
            </m:r>
          </m:sub>
        </m:sSub>
      </m:oMath>
      <w:r w:rsidR="005F2C63" w:rsidRPr="003B7815">
        <w:rPr>
          <w:rFonts w:ascii="Times New Roman" w:eastAsiaTheme="minorEastAsia" w:hAnsi="Times New Roman" w:cs="Times New Roman"/>
          <w:sz w:val="20"/>
          <w:szCs w:val="20"/>
          <w:lang w:val="en-US"/>
        </w:rPr>
        <w:t xml:space="preserve">, </w:t>
      </w:r>
      <w:r w:rsidR="00083B0F" w:rsidRPr="003B7815">
        <w:rPr>
          <w:rFonts w:ascii="Times New Roman" w:eastAsiaTheme="minorEastAsia" w:hAnsi="Times New Roman" w:cs="Times New Roman"/>
          <w:sz w:val="20"/>
          <w:szCs w:val="20"/>
          <w:lang w:val="en-US"/>
        </w:rPr>
        <w:t>is a</w:t>
      </w:r>
      <w:r w:rsidR="000F0167" w:rsidRPr="003B7815">
        <w:rPr>
          <w:rFonts w:ascii="Times New Roman" w:eastAsiaTheme="minorEastAsia" w:hAnsi="Times New Roman" w:cs="Times New Roman"/>
          <w:sz w:val="20"/>
          <w:szCs w:val="20"/>
          <w:lang w:val="en-US"/>
        </w:rPr>
        <w:t xml:space="preserve"> vector of control variables</w:t>
      </w:r>
      <w:r w:rsidR="00083B0F" w:rsidRPr="003B781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η</m:t>
            </m:r>
          </m:e>
          <m:sub>
            <m:r>
              <w:rPr>
                <w:rFonts w:ascii="Cambria Math" w:hAnsi="Cambria Math" w:cs="Times New Roman"/>
                <w:sz w:val="20"/>
                <w:szCs w:val="20"/>
                <w:lang w:val="en-US"/>
              </w:rPr>
              <m:t>i</m:t>
            </m:r>
          </m:sub>
        </m:sSub>
      </m:oMath>
      <w:r w:rsidR="00083B0F" w:rsidRPr="003B7815">
        <w:rPr>
          <w:rFonts w:ascii="Times New Roman" w:eastAsiaTheme="minorEastAsia" w:hAnsi="Times New Roman" w:cs="Times New Roman"/>
          <w:sz w:val="20"/>
          <w:szCs w:val="20"/>
          <w:lang w:val="en-US"/>
        </w:rPr>
        <w:t xml:space="preserve"> </w:t>
      </w:r>
      <w:r w:rsidR="00E72CCE" w:rsidRPr="003B7815">
        <w:rPr>
          <w:rFonts w:ascii="Times New Roman" w:eastAsiaTheme="minorEastAsia" w:hAnsi="Times New Roman" w:cs="Times New Roman"/>
          <w:sz w:val="20"/>
          <w:szCs w:val="20"/>
          <w:lang w:val="en-US"/>
        </w:rPr>
        <w:t>stand</w:t>
      </w:r>
      <w:r w:rsidR="00AF267C" w:rsidRPr="003B7815">
        <w:rPr>
          <w:rFonts w:ascii="Times New Roman" w:eastAsiaTheme="minorEastAsia" w:hAnsi="Times New Roman" w:cs="Times New Roman"/>
          <w:sz w:val="20"/>
          <w:szCs w:val="20"/>
          <w:lang w:val="en-US"/>
        </w:rPr>
        <w:t>s</w:t>
      </w:r>
      <w:r w:rsidR="00083B0F" w:rsidRPr="003B7815">
        <w:rPr>
          <w:rFonts w:ascii="Times New Roman" w:eastAsiaTheme="minorEastAsia" w:hAnsi="Times New Roman" w:cs="Times New Roman"/>
          <w:sz w:val="20"/>
          <w:szCs w:val="20"/>
          <w:lang w:val="en-US"/>
        </w:rPr>
        <w:t xml:space="preserve"> for the unobserved country effects; and, lastly,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ε</m:t>
            </m:r>
          </m:e>
          <m:sub>
            <m:r>
              <w:rPr>
                <w:rFonts w:ascii="Cambria Math" w:hAnsi="Cambria Math" w:cs="Times New Roman"/>
                <w:sz w:val="20"/>
                <w:szCs w:val="20"/>
                <w:lang w:val="en-US"/>
              </w:rPr>
              <m:t>it</m:t>
            </m:r>
          </m:sub>
        </m:sSub>
      </m:oMath>
      <w:r w:rsidR="00083B0F" w:rsidRPr="003B7815">
        <w:rPr>
          <w:rFonts w:ascii="Times New Roman" w:eastAsiaTheme="minorEastAsia" w:hAnsi="Times New Roman" w:cs="Times New Roman"/>
          <w:sz w:val="20"/>
          <w:szCs w:val="20"/>
          <w:lang w:val="en-US"/>
        </w:rPr>
        <w:t xml:space="preserve"> </w:t>
      </w:r>
      <w:r w:rsidR="001B67FF" w:rsidRPr="003B7815">
        <w:rPr>
          <w:rFonts w:ascii="Times New Roman" w:eastAsiaTheme="minorEastAsia" w:hAnsi="Times New Roman" w:cs="Times New Roman"/>
          <w:sz w:val="20"/>
          <w:szCs w:val="20"/>
          <w:lang w:val="en-US"/>
        </w:rPr>
        <w:t>are</w:t>
      </w:r>
      <w:r w:rsidR="00083B0F" w:rsidRPr="003B7815">
        <w:rPr>
          <w:rFonts w:ascii="Times New Roman" w:eastAsiaTheme="minorEastAsia" w:hAnsi="Times New Roman" w:cs="Times New Roman"/>
          <w:sz w:val="20"/>
          <w:szCs w:val="20"/>
          <w:lang w:val="en-US"/>
        </w:rPr>
        <w:t xml:space="preserve"> time and country</w:t>
      </w:r>
      <w:r w:rsidR="00C32E2C" w:rsidRPr="003B7815">
        <w:rPr>
          <w:rFonts w:ascii="Times New Roman" w:eastAsiaTheme="minorEastAsia" w:hAnsi="Times New Roman" w:cs="Times New Roman"/>
          <w:sz w:val="20"/>
          <w:szCs w:val="20"/>
          <w:lang w:val="en-US"/>
        </w:rPr>
        <w:t>-</w:t>
      </w:r>
      <w:r w:rsidR="00083B0F" w:rsidRPr="003B7815">
        <w:rPr>
          <w:rFonts w:ascii="Times New Roman" w:eastAsiaTheme="minorEastAsia" w:hAnsi="Times New Roman" w:cs="Times New Roman"/>
          <w:sz w:val="20"/>
          <w:szCs w:val="20"/>
          <w:lang w:val="en-US"/>
        </w:rPr>
        <w:t xml:space="preserve">specific </w:t>
      </w:r>
      <w:r w:rsidR="001B67FF" w:rsidRPr="003B7815">
        <w:rPr>
          <w:rFonts w:ascii="Times New Roman" w:eastAsiaTheme="minorEastAsia" w:hAnsi="Times New Roman" w:cs="Times New Roman"/>
          <w:sz w:val="20"/>
          <w:szCs w:val="20"/>
          <w:lang w:val="en-US"/>
        </w:rPr>
        <w:t>error terms</w:t>
      </w:r>
      <w:r w:rsidR="00083B0F" w:rsidRPr="003B7815">
        <w:rPr>
          <w:rFonts w:ascii="Times New Roman" w:eastAsiaTheme="minorEastAsia" w:hAnsi="Times New Roman" w:cs="Times New Roman"/>
          <w:sz w:val="20"/>
          <w:szCs w:val="20"/>
          <w:lang w:val="en-US"/>
        </w:rPr>
        <w:t>.</w:t>
      </w:r>
    </w:p>
    <w:p w:rsidR="005559DC" w:rsidRDefault="00F83FA2"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As already mentioned, </w:t>
      </w:r>
      <w:r w:rsidR="00E60E69" w:rsidRPr="003B7815">
        <w:rPr>
          <w:rFonts w:ascii="Times New Roman" w:eastAsiaTheme="minorEastAsia" w:hAnsi="Times New Roman" w:cs="Times New Roman"/>
          <w:sz w:val="20"/>
          <w:szCs w:val="20"/>
          <w:lang w:val="en-US"/>
        </w:rPr>
        <w:t xml:space="preserve">the </w:t>
      </w:r>
      <w:r w:rsidRPr="003B7815">
        <w:rPr>
          <w:rFonts w:ascii="Times New Roman" w:eastAsiaTheme="minorEastAsia" w:hAnsi="Times New Roman" w:cs="Times New Roman"/>
          <w:sz w:val="20"/>
          <w:szCs w:val="20"/>
          <w:lang w:val="en-US"/>
        </w:rPr>
        <w:t>o</w:t>
      </w:r>
      <w:r w:rsidR="00904273" w:rsidRPr="003B7815">
        <w:rPr>
          <w:rFonts w:ascii="Times New Roman" w:eastAsiaTheme="minorEastAsia" w:hAnsi="Times New Roman" w:cs="Times New Roman"/>
          <w:sz w:val="20"/>
          <w:szCs w:val="20"/>
          <w:lang w:val="en-US"/>
        </w:rPr>
        <w:t xml:space="preserve">utcome variable, i.e. </w:t>
      </w:r>
      <w:r w:rsidRPr="003B7815">
        <w:rPr>
          <w:rFonts w:ascii="Times New Roman" w:eastAsiaTheme="minorEastAsia" w:hAnsi="Times New Roman" w:cs="Times New Roman"/>
          <w:sz w:val="20"/>
          <w:szCs w:val="20"/>
          <w:lang w:val="en-US"/>
        </w:rPr>
        <w:t xml:space="preserve">the </w:t>
      </w:r>
      <w:r w:rsidR="00904273" w:rsidRPr="003B7815">
        <w:rPr>
          <w:rFonts w:ascii="Times New Roman" w:eastAsiaTheme="minorEastAsia" w:hAnsi="Times New Roman" w:cs="Times New Roman"/>
          <w:sz w:val="20"/>
          <w:szCs w:val="20"/>
          <w:lang w:val="en-US"/>
        </w:rPr>
        <w:t>size of government, is</w:t>
      </w:r>
      <w:r w:rsidR="002954E2" w:rsidRPr="003B7815">
        <w:rPr>
          <w:rFonts w:ascii="Times New Roman" w:eastAsiaTheme="minorEastAsia" w:hAnsi="Times New Roman" w:cs="Times New Roman"/>
          <w:sz w:val="20"/>
          <w:szCs w:val="20"/>
          <w:lang w:val="en-US"/>
        </w:rPr>
        <w:t xml:space="preserve"> measured as </w:t>
      </w:r>
      <w:r w:rsidR="00FA53C5" w:rsidRPr="003B7815">
        <w:rPr>
          <w:rFonts w:ascii="Times New Roman" w:eastAsiaTheme="minorEastAsia" w:hAnsi="Times New Roman" w:cs="Times New Roman"/>
          <w:sz w:val="20"/>
          <w:szCs w:val="20"/>
          <w:lang w:val="en-US"/>
        </w:rPr>
        <w:t>government</w:t>
      </w:r>
      <w:r w:rsidR="00A232B3" w:rsidRPr="003B7815">
        <w:rPr>
          <w:rFonts w:ascii="Times New Roman" w:eastAsiaTheme="minorEastAsia" w:hAnsi="Times New Roman" w:cs="Times New Roman"/>
          <w:sz w:val="20"/>
          <w:szCs w:val="20"/>
          <w:lang w:val="en-US"/>
        </w:rPr>
        <w:t xml:space="preserve"> </w:t>
      </w:r>
      <w:r w:rsidR="002954E2" w:rsidRPr="003B7815">
        <w:rPr>
          <w:rFonts w:ascii="Times New Roman" w:eastAsiaTheme="minorEastAsia" w:hAnsi="Times New Roman" w:cs="Times New Roman"/>
          <w:sz w:val="20"/>
          <w:szCs w:val="20"/>
          <w:lang w:val="en-US"/>
        </w:rPr>
        <w:t>income</w:t>
      </w:r>
      <w:r w:rsidR="00904273" w:rsidRPr="003B7815">
        <w:rPr>
          <w:rFonts w:ascii="Times New Roman" w:eastAsiaTheme="minorEastAsia" w:hAnsi="Times New Roman" w:cs="Times New Roman"/>
          <w:sz w:val="20"/>
          <w:szCs w:val="20"/>
          <w:lang w:val="en-US"/>
        </w:rPr>
        <w:t xml:space="preserve"> compared to GDP (</w:t>
      </w:r>
      <w:r w:rsidR="00E14B1A" w:rsidRPr="003B7815">
        <w:rPr>
          <w:rFonts w:ascii="Times New Roman" w:eastAsiaTheme="minorEastAsia" w:hAnsi="Times New Roman" w:cs="Times New Roman"/>
          <w:sz w:val="20"/>
          <w:szCs w:val="20"/>
          <w:lang w:val="en-US"/>
        </w:rPr>
        <w:t xml:space="preserve">data from </w:t>
      </w:r>
      <w:r w:rsidR="00904273" w:rsidRPr="003B7815">
        <w:rPr>
          <w:rFonts w:ascii="Times New Roman" w:eastAsiaTheme="minorEastAsia" w:hAnsi="Times New Roman" w:cs="Times New Roman"/>
          <w:sz w:val="20"/>
          <w:szCs w:val="20"/>
          <w:lang w:val="en-US"/>
        </w:rPr>
        <w:t>AMECO</w:t>
      </w:r>
      <w:r w:rsidR="00E14B1A" w:rsidRPr="003B7815">
        <w:rPr>
          <w:rFonts w:ascii="Times New Roman" w:eastAsiaTheme="minorEastAsia" w:hAnsi="Times New Roman" w:cs="Times New Roman"/>
          <w:sz w:val="20"/>
          <w:szCs w:val="20"/>
          <w:lang w:val="en-US"/>
        </w:rPr>
        <w:t xml:space="preserve"> dataset</w:t>
      </w:r>
      <w:r w:rsidR="00904273" w:rsidRPr="003B7815">
        <w:rPr>
          <w:rFonts w:ascii="Times New Roman" w:eastAsiaTheme="minorEastAsia" w:hAnsi="Times New Roman" w:cs="Times New Roman"/>
          <w:sz w:val="20"/>
          <w:szCs w:val="20"/>
          <w:lang w:val="en-US"/>
        </w:rPr>
        <w:t xml:space="preserve">). </w:t>
      </w:r>
      <w:r w:rsidR="006F55AB" w:rsidRPr="003B7815">
        <w:rPr>
          <w:rFonts w:ascii="Times New Roman" w:eastAsiaTheme="minorEastAsia" w:hAnsi="Times New Roman" w:cs="Times New Roman"/>
          <w:sz w:val="20"/>
          <w:szCs w:val="20"/>
          <w:lang w:val="en-US"/>
        </w:rPr>
        <w:t xml:space="preserve">The </w:t>
      </w:r>
      <w:r w:rsidR="003B064F" w:rsidRPr="003B7815">
        <w:rPr>
          <w:rFonts w:ascii="Times New Roman" w:eastAsiaTheme="minorEastAsia" w:hAnsi="Times New Roman" w:cs="Times New Roman"/>
          <w:sz w:val="20"/>
          <w:szCs w:val="20"/>
          <w:lang w:val="en-US"/>
        </w:rPr>
        <w:t>key</w:t>
      </w:r>
      <w:r w:rsidR="00686386" w:rsidRPr="003B7815">
        <w:rPr>
          <w:rFonts w:ascii="Times New Roman" w:eastAsiaTheme="minorEastAsia" w:hAnsi="Times New Roman" w:cs="Times New Roman"/>
          <w:sz w:val="20"/>
          <w:szCs w:val="20"/>
          <w:lang w:val="en-US"/>
        </w:rPr>
        <w:t xml:space="preserve"> </w:t>
      </w:r>
      <w:r w:rsidR="00E14B1A" w:rsidRPr="003B7815">
        <w:rPr>
          <w:rFonts w:ascii="Times New Roman" w:eastAsiaTheme="minorEastAsia" w:hAnsi="Times New Roman" w:cs="Times New Roman"/>
          <w:sz w:val="20"/>
          <w:szCs w:val="20"/>
          <w:lang w:val="en-US"/>
        </w:rPr>
        <w:t xml:space="preserve">explanatory </w:t>
      </w:r>
      <w:r w:rsidR="00D32F7F" w:rsidRPr="003B7815">
        <w:rPr>
          <w:rFonts w:ascii="Times New Roman" w:eastAsiaTheme="minorEastAsia" w:hAnsi="Times New Roman" w:cs="Times New Roman"/>
          <w:sz w:val="20"/>
          <w:szCs w:val="20"/>
          <w:lang w:val="en-US"/>
        </w:rPr>
        <w:t xml:space="preserve">variable, i.e.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Review</m:t>
            </m:r>
          </m:e>
          <m:sub>
            <m:r>
              <w:rPr>
                <w:rFonts w:ascii="Cambria Math" w:hAnsi="Cambria Math" w:cs="Times New Roman"/>
                <w:sz w:val="20"/>
                <w:szCs w:val="20"/>
                <w:lang w:val="en-US"/>
              </w:rPr>
              <m:t>it</m:t>
            </m:r>
          </m:sub>
        </m:sSub>
      </m:oMath>
      <w:r w:rsidR="006F55AB" w:rsidRPr="003B7815">
        <w:rPr>
          <w:rFonts w:ascii="Times New Roman" w:eastAsiaTheme="minorEastAsia" w:hAnsi="Times New Roman" w:cs="Times New Roman"/>
          <w:sz w:val="20"/>
          <w:szCs w:val="20"/>
          <w:lang w:val="en-US"/>
        </w:rPr>
        <w:t xml:space="preserve"> is</w:t>
      </w:r>
      <w:r w:rsidR="00D32F7F" w:rsidRPr="003B7815">
        <w:rPr>
          <w:rFonts w:ascii="Times New Roman" w:eastAsiaTheme="minorEastAsia" w:hAnsi="Times New Roman" w:cs="Times New Roman"/>
          <w:sz w:val="20"/>
          <w:szCs w:val="20"/>
          <w:lang w:val="en-US"/>
        </w:rPr>
        <w:t xml:space="preserve"> extracted from </w:t>
      </w:r>
      <w:proofErr w:type="spellStart"/>
      <w:r w:rsidR="00D32F7F" w:rsidRPr="003B7815">
        <w:rPr>
          <w:rFonts w:ascii="Times New Roman" w:eastAsiaTheme="minorEastAsia" w:hAnsi="Times New Roman" w:cs="Times New Roman"/>
          <w:sz w:val="20"/>
          <w:szCs w:val="20"/>
          <w:lang w:val="en-US"/>
        </w:rPr>
        <w:t>Gutmann</w:t>
      </w:r>
      <w:proofErr w:type="spellEnd"/>
      <w:r w:rsidR="00D32F7F" w:rsidRPr="003B7815">
        <w:rPr>
          <w:rFonts w:ascii="Times New Roman" w:eastAsiaTheme="minorEastAsia" w:hAnsi="Times New Roman" w:cs="Times New Roman"/>
          <w:sz w:val="20"/>
          <w:szCs w:val="20"/>
          <w:lang w:val="en-US"/>
        </w:rPr>
        <w:t xml:space="preserve"> et al. (2011)</w:t>
      </w:r>
      <w:r w:rsidR="00C42A42" w:rsidRPr="003B7815">
        <w:rPr>
          <w:rFonts w:ascii="Times New Roman" w:eastAsiaTheme="minorEastAsia" w:hAnsi="Times New Roman" w:cs="Times New Roman"/>
          <w:sz w:val="20"/>
          <w:szCs w:val="20"/>
          <w:lang w:val="en-US"/>
        </w:rPr>
        <w:t>.</w:t>
      </w:r>
      <w:r w:rsidR="00233C12" w:rsidRPr="003B7815">
        <w:rPr>
          <w:rFonts w:ascii="Times New Roman" w:eastAsiaTheme="minorEastAsia" w:hAnsi="Times New Roman" w:cs="Times New Roman"/>
          <w:sz w:val="20"/>
          <w:szCs w:val="20"/>
          <w:lang w:val="en-US"/>
        </w:rPr>
        <w:t xml:space="preserve"> </w:t>
      </w:r>
      <w:r w:rsidR="001F3B3A" w:rsidRPr="003B7815">
        <w:rPr>
          <w:rFonts w:ascii="Times New Roman" w:hAnsi="Times New Roman" w:cs="Times New Roman"/>
          <w:sz w:val="20"/>
          <w:szCs w:val="20"/>
          <w:lang w:val="en-US"/>
        </w:rPr>
        <w:t xml:space="preserve">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it</m:t>
            </m:r>
          </m:sub>
        </m:sSub>
      </m:oMath>
      <w:r w:rsidR="00092DC0" w:rsidRPr="003B7815">
        <w:rPr>
          <w:rFonts w:ascii="Times New Roman" w:eastAsiaTheme="minorEastAsia" w:hAnsi="Times New Roman" w:cs="Times New Roman"/>
          <w:sz w:val="20"/>
          <w:szCs w:val="20"/>
          <w:lang w:val="en-US"/>
        </w:rPr>
        <w:t xml:space="preserve"> ve</w:t>
      </w:r>
      <w:r w:rsidR="001F3B3A" w:rsidRPr="003B7815">
        <w:rPr>
          <w:rFonts w:ascii="Times New Roman" w:eastAsiaTheme="minorEastAsia" w:hAnsi="Times New Roman" w:cs="Times New Roman"/>
          <w:sz w:val="20"/>
          <w:szCs w:val="20"/>
          <w:lang w:val="en-US"/>
        </w:rPr>
        <w:t xml:space="preserve">ctor </w:t>
      </w:r>
      <w:r w:rsidR="00092DC0" w:rsidRPr="003B7815">
        <w:rPr>
          <w:rFonts w:ascii="Times New Roman" w:eastAsiaTheme="minorEastAsia" w:hAnsi="Times New Roman" w:cs="Times New Roman"/>
          <w:sz w:val="20"/>
          <w:szCs w:val="20"/>
          <w:lang w:val="en-US"/>
        </w:rPr>
        <w:t xml:space="preserve">contains the </w:t>
      </w:r>
      <w:r w:rsidR="005559DC" w:rsidRPr="003B7815">
        <w:rPr>
          <w:rFonts w:ascii="Times New Roman" w:eastAsiaTheme="minorEastAsia" w:hAnsi="Times New Roman" w:cs="Times New Roman"/>
          <w:sz w:val="20"/>
          <w:szCs w:val="20"/>
          <w:lang w:val="en-US"/>
        </w:rPr>
        <w:t xml:space="preserve">set of control variables. </w:t>
      </w:r>
      <w:r w:rsidR="003B064F" w:rsidRPr="003B7815">
        <w:rPr>
          <w:rFonts w:ascii="Times New Roman" w:eastAsiaTheme="minorEastAsia" w:hAnsi="Times New Roman" w:cs="Times New Roman"/>
          <w:sz w:val="20"/>
          <w:szCs w:val="20"/>
          <w:lang w:val="en-US"/>
        </w:rPr>
        <w:t xml:space="preserve">Based </w:t>
      </w:r>
      <w:r w:rsidR="00BB0516" w:rsidRPr="003B7815">
        <w:rPr>
          <w:rFonts w:ascii="Times New Roman" w:eastAsiaTheme="minorEastAsia" w:hAnsi="Times New Roman" w:cs="Times New Roman"/>
          <w:sz w:val="20"/>
          <w:szCs w:val="20"/>
          <w:lang w:val="en-US"/>
        </w:rPr>
        <w:t xml:space="preserve">mostly </w:t>
      </w:r>
      <w:r w:rsidR="003B064F" w:rsidRPr="003B7815">
        <w:rPr>
          <w:rFonts w:ascii="Times New Roman" w:eastAsiaTheme="minorEastAsia" w:hAnsi="Times New Roman" w:cs="Times New Roman"/>
          <w:sz w:val="20"/>
          <w:szCs w:val="20"/>
          <w:lang w:val="en-US"/>
        </w:rPr>
        <w:t>on</w:t>
      </w:r>
      <w:r w:rsidR="007F6E37" w:rsidRPr="003B7815">
        <w:rPr>
          <w:rFonts w:ascii="Times New Roman" w:eastAsiaTheme="minorEastAsia" w:hAnsi="Times New Roman" w:cs="Times New Roman"/>
          <w:sz w:val="20"/>
          <w:szCs w:val="20"/>
          <w:lang w:val="en-US"/>
        </w:rPr>
        <w:t xml:space="preserve"> </w:t>
      </w:r>
      <w:proofErr w:type="spellStart"/>
      <w:r w:rsidR="007F6E37" w:rsidRPr="003B7815">
        <w:rPr>
          <w:rFonts w:ascii="Times New Roman" w:eastAsiaTheme="minorEastAsia" w:hAnsi="Times New Roman" w:cs="Times New Roman"/>
          <w:sz w:val="20"/>
          <w:szCs w:val="20"/>
          <w:lang w:val="en-US"/>
        </w:rPr>
        <w:t>Persson</w:t>
      </w:r>
      <w:proofErr w:type="spellEnd"/>
      <w:r w:rsidR="007F6E37" w:rsidRPr="003B7815">
        <w:rPr>
          <w:rFonts w:ascii="Times New Roman" w:eastAsiaTheme="minorEastAsia" w:hAnsi="Times New Roman" w:cs="Times New Roman"/>
          <w:sz w:val="20"/>
          <w:szCs w:val="20"/>
          <w:lang w:val="en-US"/>
        </w:rPr>
        <w:t xml:space="preserve"> and </w:t>
      </w:r>
      <w:proofErr w:type="spellStart"/>
      <w:r w:rsidR="007F6E37" w:rsidRPr="003B7815">
        <w:rPr>
          <w:rFonts w:ascii="Times New Roman" w:eastAsiaTheme="minorEastAsia" w:hAnsi="Times New Roman" w:cs="Times New Roman"/>
          <w:sz w:val="20"/>
          <w:szCs w:val="20"/>
          <w:lang w:val="en-US"/>
        </w:rPr>
        <w:t>Tabellini</w:t>
      </w:r>
      <w:proofErr w:type="spellEnd"/>
      <w:r w:rsidR="007F6E37" w:rsidRPr="003B7815">
        <w:rPr>
          <w:rFonts w:ascii="Times New Roman" w:eastAsiaTheme="minorEastAsia" w:hAnsi="Times New Roman" w:cs="Times New Roman"/>
          <w:sz w:val="20"/>
          <w:szCs w:val="20"/>
          <w:lang w:val="en-US"/>
        </w:rPr>
        <w:t xml:space="preserve"> (2004</w:t>
      </w:r>
      <w:r w:rsidR="005559DC" w:rsidRPr="003B7815">
        <w:rPr>
          <w:rFonts w:ascii="Times New Roman" w:eastAsiaTheme="minorEastAsia" w:hAnsi="Times New Roman" w:cs="Times New Roman"/>
          <w:sz w:val="20"/>
          <w:szCs w:val="20"/>
          <w:lang w:val="en-US"/>
        </w:rPr>
        <w:t>)</w:t>
      </w:r>
      <w:r w:rsidR="007F6E37" w:rsidRPr="003B7815">
        <w:rPr>
          <w:rFonts w:ascii="Times New Roman" w:eastAsiaTheme="minorEastAsia" w:hAnsi="Times New Roman" w:cs="Times New Roman"/>
          <w:sz w:val="20"/>
          <w:szCs w:val="20"/>
          <w:lang w:val="en-US"/>
        </w:rPr>
        <w:t>,</w:t>
      </w:r>
      <w:r w:rsidR="003B064F" w:rsidRPr="003B7815">
        <w:rPr>
          <w:rFonts w:ascii="Times New Roman" w:eastAsiaTheme="minorEastAsia" w:hAnsi="Times New Roman" w:cs="Times New Roman"/>
          <w:sz w:val="20"/>
          <w:szCs w:val="20"/>
          <w:lang w:val="en-US"/>
        </w:rPr>
        <w:t xml:space="preserve"> the list of </w:t>
      </w:r>
      <w:r w:rsidR="0074750D" w:rsidRPr="003B7815">
        <w:rPr>
          <w:rFonts w:ascii="Times New Roman" w:eastAsiaTheme="minorEastAsia" w:hAnsi="Times New Roman" w:cs="Times New Roman"/>
          <w:sz w:val="20"/>
          <w:szCs w:val="20"/>
          <w:lang w:val="en-US"/>
        </w:rPr>
        <w:t xml:space="preserve">other </w:t>
      </w:r>
      <w:r w:rsidR="002954E2" w:rsidRPr="003B7815">
        <w:rPr>
          <w:rFonts w:ascii="Times New Roman" w:eastAsiaTheme="minorEastAsia" w:hAnsi="Times New Roman" w:cs="Times New Roman"/>
          <w:sz w:val="20"/>
          <w:szCs w:val="20"/>
          <w:lang w:val="en-US"/>
        </w:rPr>
        <w:t>explanatory</w:t>
      </w:r>
      <w:r w:rsidR="003B064F" w:rsidRPr="003B7815">
        <w:rPr>
          <w:rFonts w:ascii="Times New Roman" w:eastAsiaTheme="minorEastAsia" w:hAnsi="Times New Roman" w:cs="Times New Roman"/>
          <w:sz w:val="20"/>
          <w:szCs w:val="20"/>
          <w:lang w:val="en-US"/>
        </w:rPr>
        <w:t xml:space="preserve"> variables </w:t>
      </w:r>
      <w:r w:rsidR="0074750D" w:rsidRPr="003B7815">
        <w:rPr>
          <w:rFonts w:ascii="Times New Roman" w:eastAsiaTheme="minorEastAsia" w:hAnsi="Times New Roman" w:cs="Times New Roman"/>
          <w:sz w:val="20"/>
          <w:szCs w:val="20"/>
          <w:lang w:val="en-US"/>
        </w:rPr>
        <w:t>is included in Table 1.</w:t>
      </w:r>
      <w:r w:rsidR="00175028" w:rsidRPr="003B7815">
        <w:rPr>
          <w:rFonts w:ascii="Times New Roman" w:eastAsiaTheme="minorEastAsia" w:hAnsi="Times New Roman" w:cs="Times New Roman"/>
          <w:sz w:val="20"/>
          <w:szCs w:val="20"/>
          <w:lang w:val="en-US"/>
        </w:rPr>
        <w:t xml:space="preserve"> F</w:t>
      </w:r>
      <w:r w:rsidR="00AC34F0" w:rsidRPr="003B7815">
        <w:rPr>
          <w:rFonts w:ascii="Times New Roman" w:eastAsiaTheme="minorEastAsia" w:hAnsi="Times New Roman" w:cs="Times New Roman"/>
          <w:sz w:val="20"/>
          <w:szCs w:val="20"/>
          <w:lang w:val="en-US"/>
        </w:rPr>
        <w:t>or summary statistics</w:t>
      </w:r>
      <w:r w:rsidR="002800DE" w:rsidRPr="003B7815">
        <w:rPr>
          <w:rFonts w:ascii="Times New Roman" w:eastAsiaTheme="minorEastAsia" w:hAnsi="Times New Roman" w:cs="Times New Roman"/>
          <w:sz w:val="20"/>
          <w:szCs w:val="20"/>
          <w:lang w:val="en-US"/>
        </w:rPr>
        <w:t>,</w:t>
      </w:r>
      <w:r w:rsidR="00AC34F0" w:rsidRPr="003B7815">
        <w:rPr>
          <w:rFonts w:ascii="Times New Roman" w:eastAsiaTheme="minorEastAsia" w:hAnsi="Times New Roman" w:cs="Times New Roman"/>
          <w:sz w:val="20"/>
          <w:szCs w:val="20"/>
          <w:lang w:val="en-US"/>
        </w:rPr>
        <w:t xml:space="preserve"> see </w:t>
      </w:r>
      <w:r w:rsidR="00175028" w:rsidRPr="003B7815">
        <w:rPr>
          <w:rFonts w:ascii="Times New Roman" w:eastAsiaTheme="minorEastAsia" w:hAnsi="Times New Roman" w:cs="Times New Roman"/>
          <w:sz w:val="20"/>
          <w:szCs w:val="20"/>
          <w:lang w:val="en-US"/>
        </w:rPr>
        <w:t>T</w:t>
      </w:r>
      <w:r w:rsidR="00273AAE" w:rsidRPr="003B7815">
        <w:rPr>
          <w:rFonts w:ascii="Times New Roman" w:eastAsiaTheme="minorEastAsia" w:hAnsi="Times New Roman" w:cs="Times New Roman"/>
          <w:sz w:val="20"/>
          <w:szCs w:val="20"/>
          <w:lang w:val="en-US"/>
        </w:rPr>
        <w:t>able</w:t>
      </w:r>
      <w:r w:rsidR="00175028" w:rsidRPr="003B7815">
        <w:rPr>
          <w:rFonts w:ascii="Times New Roman" w:eastAsiaTheme="minorEastAsia" w:hAnsi="Times New Roman" w:cs="Times New Roman"/>
          <w:sz w:val="20"/>
          <w:szCs w:val="20"/>
          <w:lang w:val="en-US"/>
        </w:rPr>
        <w:t xml:space="preserve"> 2.</w:t>
      </w:r>
    </w:p>
    <w:p w:rsidR="008A2F6F" w:rsidRPr="003B7815" w:rsidRDefault="008A2F6F" w:rsidP="003B7815">
      <w:pPr>
        <w:spacing w:after="0" w:line="240" w:lineRule="auto"/>
        <w:jc w:val="both"/>
        <w:rPr>
          <w:rFonts w:ascii="Times New Roman" w:eastAsiaTheme="minorEastAsia" w:hAnsi="Times New Roman" w:cs="Times New Roman"/>
          <w:sz w:val="20"/>
          <w:szCs w:val="20"/>
          <w:lang w:val="en-US"/>
        </w:rPr>
      </w:pPr>
    </w:p>
    <w:p w:rsidR="0074750D" w:rsidRPr="008A2F6F" w:rsidRDefault="0074750D" w:rsidP="003B7815">
      <w:pPr>
        <w:spacing w:after="0" w:line="240" w:lineRule="auto"/>
        <w:jc w:val="both"/>
        <w:rPr>
          <w:rFonts w:ascii="Times New Roman" w:eastAsiaTheme="minorEastAsia" w:hAnsi="Times New Roman" w:cs="Times New Roman"/>
          <w:b/>
          <w:sz w:val="18"/>
          <w:szCs w:val="20"/>
          <w:lang w:val="en-US"/>
        </w:rPr>
      </w:pPr>
      <w:r w:rsidRPr="00094DA5">
        <w:rPr>
          <w:rFonts w:ascii="Times New Roman" w:eastAsiaTheme="minorEastAsia" w:hAnsi="Times New Roman" w:cs="Times New Roman"/>
          <w:b/>
          <w:sz w:val="18"/>
          <w:szCs w:val="20"/>
          <w:highlight w:val="yellow"/>
          <w:lang w:val="en-US"/>
        </w:rPr>
        <w:t>Table 1. Explanato</w:t>
      </w:r>
      <w:r w:rsidR="00CD28CE" w:rsidRPr="00094DA5">
        <w:rPr>
          <w:rFonts w:ascii="Times New Roman" w:eastAsiaTheme="minorEastAsia" w:hAnsi="Times New Roman" w:cs="Times New Roman"/>
          <w:b/>
          <w:sz w:val="18"/>
          <w:szCs w:val="20"/>
          <w:highlight w:val="yellow"/>
          <w:lang w:val="en-US"/>
        </w:rPr>
        <w:t xml:space="preserve">ry </w:t>
      </w:r>
      <w:r w:rsidR="00094DA5" w:rsidRPr="00094DA5">
        <w:rPr>
          <w:rFonts w:ascii="Times New Roman" w:eastAsiaTheme="minorEastAsia" w:hAnsi="Times New Roman" w:cs="Times New Roman"/>
          <w:b/>
          <w:sz w:val="18"/>
          <w:szCs w:val="20"/>
          <w:highlight w:val="yellow"/>
          <w:lang w:val="en-US"/>
        </w:rPr>
        <w:t>v</w:t>
      </w:r>
      <w:r w:rsidRPr="00094DA5">
        <w:rPr>
          <w:rFonts w:ascii="Times New Roman" w:eastAsiaTheme="minorEastAsia" w:hAnsi="Times New Roman" w:cs="Times New Roman"/>
          <w:b/>
          <w:sz w:val="18"/>
          <w:szCs w:val="20"/>
          <w:highlight w:val="yellow"/>
          <w:lang w:val="en-US"/>
        </w:rPr>
        <w:t>ariable</w:t>
      </w:r>
      <w:r w:rsidR="00CD28CE" w:rsidRPr="00094DA5">
        <w:rPr>
          <w:rFonts w:ascii="Times New Roman" w:eastAsiaTheme="minorEastAsia" w:hAnsi="Times New Roman" w:cs="Times New Roman"/>
          <w:b/>
          <w:sz w:val="18"/>
          <w:szCs w:val="20"/>
          <w:highlight w:val="yellow"/>
          <w:lang w:val="en-US"/>
        </w:rPr>
        <w:t xml:space="preserve">s </w:t>
      </w:r>
      <w:r w:rsidR="00094DA5" w:rsidRPr="00094DA5">
        <w:rPr>
          <w:rFonts w:ascii="Times New Roman" w:eastAsiaTheme="minorEastAsia" w:hAnsi="Times New Roman" w:cs="Times New Roman"/>
          <w:b/>
          <w:sz w:val="18"/>
          <w:szCs w:val="20"/>
          <w:highlight w:val="yellow"/>
          <w:lang w:val="en-US"/>
        </w:rPr>
        <w:t>u</w:t>
      </w:r>
      <w:r w:rsidRPr="00094DA5">
        <w:rPr>
          <w:rFonts w:ascii="Times New Roman" w:eastAsiaTheme="minorEastAsia" w:hAnsi="Times New Roman" w:cs="Times New Roman"/>
          <w:b/>
          <w:sz w:val="18"/>
          <w:szCs w:val="20"/>
          <w:highlight w:val="yellow"/>
          <w:lang w:val="en-US"/>
        </w:rPr>
        <w:t xml:space="preserve">sed in </w:t>
      </w:r>
      <w:r w:rsidR="00E60E69" w:rsidRPr="00094DA5">
        <w:rPr>
          <w:rFonts w:ascii="Times New Roman" w:eastAsiaTheme="minorEastAsia" w:hAnsi="Times New Roman" w:cs="Times New Roman"/>
          <w:b/>
          <w:sz w:val="18"/>
          <w:szCs w:val="20"/>
          <w:highlight w:val="yellow"/>
          <w:lang w:val="en-US"/>
        </w:rPr>
        <w:t xml:space="preserve">the </w:t>
      </w:r>
      <w:r w:rsidR="00094DA5" w:rsidRPr="00094DA5">
        <w:rPr>
          <w:rFonts w:ascii="Times New Roman" w:eastAsiaTheme="minorEastAsia" w:hAnsi="Times New Roman" w:cs="Times New Roman"/>
          <w:b/>
          <w:sz w:val="18"/>
          <w:szCs w:val="20"/>
          <w:highlight w:val="yellow"/>
          <w:lang w:val="en-US"/>
        </w:rPr>
        <w:t>empirical i</w:t>
      </w:r>
      <w:r w:rsidRPr="00094DA5">
        <w:rPr>
          <w:rFonts w:ascii="Times New Roman" w:eastAsiaTheme="minorEastAsia" w:hAnsi="Times New Roman" w:cs="Times New Roman"/>
          <w:b/>
          <w:sz w:val="18"/>
          <w:szCs w:val="20"/>
          <w:highlight w:val="yellow"/>
          <w:lang w:val="en-US"/>
        </w:rPr>
        <w:t>nvestigation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7"/>
        <w:gridCol w:w="4956"/>
      </w:tblGrid>
      <w:tr w:rsidR="0074750D" w:rsidRPr="008A2F6F" w:rsidTr="008A2F6F">
        <w:tc>
          <w:tcPr>
            <w:tcW w:w="2518" w:type="dxa"/>
            <w:tcBorders>
              <w:top w:val="single" w:sz="4" w:space="0" w:color="auto"/>
              <w:bottom w:val="single" w:sz="4" w:space="0" w:color="auto"/>
            </w:tcBorders>
          </w:tcPr>
          <w:p w:rsidR="0074750D" w:rsidRPr="008A2F6F" w:rsidRDefault="0074750D"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Variable</w:t>
            </w:r>
          </w:p>
        </w:tc>
        <w:tc>
          <w:tcPr>
            <w:tcW w:w="6126" w:type="dxa"/>
            <w:tcBorders>
              <w:top w:val="single" w:sz="4" w:space="0" w:color="auto"/>
              <w:bottom w:val="single" w:sz="4" w:space="0" w:color="auto"/>
            </w:tcBorders>
          </w:tcPr>
          <w:p w:rsidR="0074750D" w:rsidRPr="008A2F6F" w:rsidRDefault="0074750D"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Short description</w:t>
            </w:r>
          </w:p>
        </w:tc>
      </w:tr>
      <w:tr w:rsidR="0074750D" w:rsidRPr="008A2F6F" w:rsidTr="008A2F6F">
        <w:tc>
          <w:tcPr>
            <w:tcW w:w="2518" w:type="dxa"/>
            <w:tcBorders>
              <w:top w:val="single" w:sz="4" w:space="0" w:color="auto"/>
            </w:tcBorders>
          </w:tcPr>
          <w:p w:rsidR="0074750D" w:rsidRPr="008A2F6F" w:rsidRDefault="0074750D" w:rsidP="003B7815">
            <w:pPr>
              <w:rPr>
                <w:rFonts w:ascii="Times New Roman" w:eastAsiaTheme="minorEastAsia" w:hAnsi="Times New Roman" w:cs="Times New Roman"/>
                <w:sz w:val="18"/>
                <w:szCs w:val="20"/>
                <w:lang w:val="en-US"/>
              </w:rPr>
            </w:pPr>
            <w:r w:rsidRPr="008A2F6F">
              <w:rPr>
                <w:rFonts w:ascii="Times New Roman" w:eastAsiaTheme="minorEastAsia" w:hAnsi="Times New Roman" w:cs="Times New Roman"/>
                <w:i/>
                <w:sz w:val="18"/>
                <w:szCs w:val="20"/>
                <w:lang w:val="en-US"/>
              </w:rPr>
              <w:t>Age dependency (AGE_DEP)</w:t>
            </w:r>
          </w:p>
        </w:tc>
        <w:tc>
          <w:tcPr>
            <w:tcW w:w="6126" w:type="dxa"/>
            <w:tcBorders>
              <w:top w:val="single" w:sz="4" w:space="0" w:color="auto"/>
            </w:tcBorders>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M</w:t>
            </w:r>
            <w:r w:rsidR="0074750D" w:rsidRPr="008A2F6F">
              <w:rPr>
                <w:rFonts w:ascii="Times New Roman" w:eastAsiaTheme="minorEastAsia" w:hAnsi="Times New Roman" w:cs="Times New Roman"/>
                <w:sz w:val="18"/>
                <w:szCs w:val="20"/>
                <w:lang w:val="en-US"/>
              </w:rPr>
              <w:t xml:space="preserve">easured as </w:t>
            </w:r>
            <w:r w:rsidR="00751640" w:rsidRPr="008A2F6F">
              <w:rPr>
                <w:rFonts w:ascii="Times New Roman" w:eastAsiaTheme="minorEastAsia" w:hAnsi="Times New Roman" w:cs="Times New Roman"/>
                <w:sz w:val="18"/>
                <w:szCs w:val="20"/>
                <w:lang w:val="en-US"/>
              </w:rPr>
              <w:t xml:space="preserve">a </w:t>
            </w:r>
            <w:r w:rsidR="0074750D" w:rsidRPr="008A2F6F">
              <w:rPr>
                <w:rFonts w:ascii="Times New Roman" w:eastAsiaTheme="minorEastAsia" w:hAnsi="Times New Roman" w:cs="Times New Roman"/>
                <w:sz w:val="18"/>
                <w:szCs w:val="20"/>
                <w:lang w:val="en-US"/>
              </w:rPr>
              <w:t>percentage of people above 65 years of age (own calculation based on AMECO)</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Population size (POPUL)</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M</w:t>
            </w:r>
            <w:r w:rsidR="0074750D" w:rsidRPr="008A2F6F">
              <w:rPr>
                <w:rFonts w:ascii="Times New Roman" w:eastAsiaTheme="minorEastAsia" w:hAnsi="Times New Roman" w:cs="Times New Roman"/>
                <w:sz w:val="18"/>
                <w:szCs w:val="20"/>
                <w:lang w:val="en-US"/>
              </w:rPr>
              <w:t>illions of people living in a certain country, used in logarithmic transformation (AMECO)</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Openness (TRADE)</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M</w:t>
            </w:r>
            <w:r w:rsidR="0074750D" w:rsidRPr="008A2F6F">
              <w:rPr>
                <w:rFonts w:ascii="Times New Roman" w:eastAsiaTheme="minorEastAsia" w:hAnsi="Times New Roman" w:cs="Times New Roman"/>
                <w:sz w:val="18"/>
                <w:szCs w:val="20"/>
                <w:lang w:val="en-US"/>
              </w:rPr>
              <w:t>easured as export and import relative to GDP (own calculation based on AMECO)</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Real income per capita</w:t>
            </w:r>
            <w:r w:rsidRPr="008A2F6F">
              <w:rPr>
                <w:rFonts w:ascii="Times New Roman" w:eastAsiaTheme="minorEastAsia" w:hAnsi="Times New Roman" w:cs="Times New Roman"/>
                <w:sz w:val="18"/>
                <w:szCs w:val="20"/>
                <w:lang w:val="en-US"/>
              </w:rPr>
              <w:t xml:space="preserve"> (INCOME)</w:t>
            </w:r>
          </w:p>
        </w:tc>
        <w:tc>
          <w:tcPr>
            <w:tcW w:w="6126" w:type="dxa"/>
          </w:tcPr>
          <w:p w:rsidR="0074750D" w:rsidRPr="008A2F6F" w:rsidRDefault="00170E76"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 xml:space="preserve">Measured in </w:t>
            </w:r>
            <w:r w:rsidR="002800DE" w:rsidRPr="008A2F6F">
              <w:rPr>
                <w:rFonts w:ascii="Times New Roman" w:eastAsiaTheme="minorEastAsia" w:hAnsi="Times New Roman" w:cs="Times New Roman"/>
                <w:sz w:val="18"/>
                <w:szCs w:val="20"/>
                <w:lang w:val="en-US"/>
              </w:rPr>
              <w:t>e</w:t>
            </w:r>
            <w:r w:rsidRPr="008A2F6F">
              <w:rPr>
                <w:rFonts w:ascii="Times New Roman" w:eastAsiaTheme="minorEastAsia" w:hAnsi="Times New Roman" w:cs="Times New Roman"/>
                <w:sz w:val="18"/>
                <w:szCs w:val="20"/>
                <w:lang w:val="en-US"/>
              </w:rPr>
              <w:t>uro</w:t>
            </w:r>
            <w:r w:rsidR="0074750D" w:rsidRPr="008A2F6F">
              <w:rPr>
                <w:rFonts w:ascii="Times New Roman" w:eastAsiaTheme="minorEastAsia" w:hAnsi="Times New Roman" w:cs="Times New Roman"/>
                <w:sz w:val="18"/>
                <w:szCs w:val="20"/>
                <w:lang w:val="en-US"/>
              </w:rPr>
              <w:t xml:space="preserve"> (AMECO)</w:t>
            </w:r>
            <w:r w:rsidR="00E94EDB"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lastRenderedPageBreak/>
              <w:t>Form of government (</w:t>
            </w:r>
            <w:r w:rsidR="00170E76" w:rsidRPr="008A2F6F">
              <w:rPr>
                <w:rFonts w:ascii="Times New Roman" w:eastAsiaTheme="minorEastAsia" w:hAnsi="Times New Roman" w:cs="Times New Roman"/>
                <w:i/>
                <w:sz w:val="18"/>
                <w:szCs w:val="20"/>
                <w:lang w:val="en-US"/>
              </w:rPr>
              <w:t>PARL</w:t>
            </w:r>
            <w:r w:rsidRPr="008A2F6F">
              <w:rPr>
                <w:rFonts w:ascii="Times New Roman" w:eastAsiaTheme="minorEastAsia" w:hAnsi="Times New Roman" w:cs="Times New Roman"/>
                <w:i/>
                <w:sz w:val="18"/>
                <w:szCs w:val="20"/>
                <w:lang w:val="en-US"/>
              </w:rPr>
              <w:t>)</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D</w:t>
            </w:r>
            <w:r w:rsidR="0074750D" w:rsidRPr="008A2F6F">
              <w:rPr>
                <w:rFonts w:ascii="Times New Roman" w:eastAsiaTheme="minorEastAsia" w:hAnsi="Times New Roman" w:cs="Times New Roman"/>
                <w:sz w:val="18"/>
                <w:szCs w:val="20"/>
                <w:lang w:val="en-US"/>
              </w:rPr>
              <w:t>ummy variables for parliamentarian and presidential systems (</w:t>
            </w:r>
            <w:proofErr w:type="spellStart"/>
            <w:r w:rsidR="0074750D" w:rsidRPr="008A2F6F">
              <w:rPr>
                <w:rFonts w:ascii="Times New Roman" w:eastAsia="Times New Roman" w:hAnsi="Times New Roman" w:cs="Times New Roman"/>
                <w:color w:val="000000"/>
                <w:sz w:val="18"/>
                <w:szCs w:val="20"/>
                <w:lang w:val="en-GB" w:eastAsia="en-GB"/>
              </w:rPr>
              <w:t>Golder</w:t>
            </w:r>
            <w:proofErr w:type="spellEnd"/>
            <w:r w:rsidR="002800DE" w:rsidRPr="008A2F6F">
              <w:rPr>
                <w:rFonts w:ascii="Times New Roman" w:eastAsia="Times New Roman" w:hAnsi="Times New Roman" w:cs="Times New Roman"/>
                <w:color w:val="000000"/>
                <w:sz w:val="18"/>
                <w:szCs w:val="20"/>
                <w:lang w:val="en-GB" w:eastAsia="en-GB"/>
              </w:rPr>
              <w:t>,</w:t>
            </w:r>
            <w:r w:rsidR="0074750D" w:rsidRPr="008A2F6F">
              <w:rPr>
                <w:rFonts w:ascii="Times New Roman" w:eastAsia="Times New Roman" w:hAnsi="Times New Roman" w:cs="Times New Roman"/>
                <w:color w:val="000000"/>
                <w:sz w:val="18"/>
                <w:szCs w:val="20"/>
                <w:lang w:val="en-GB" w:eastAsia="en-GB"/>
              </w:rPr>
              <w:t xml:space="preserve"> 2000</w:t>
            </w:r>
            <w:r w:rsidR="0074750D" w:rsidRPr="008A2F6F">
              <w:rPr>
                <w:rFonts w:ascii="Times New Roman" w:eastAsiaTheme="minorEastAsia" w:hAnsi="Times New Roman" w:cs="Times New Roman"/>
                <w:sz w:val="18"/>
                <w:szCs w:val="20"/>
                <w:lang w:val="en-US"/>
              </w:rPr>
              <w:t>)</w:t>
            </w:r>
            <w:r w:rsidRPr="008A2F6F">
              <w:rPr>
                <w:rFonts w:ascii="Times New Roman" w:eastAsiaTheme="minorEastAsia" w:hAnsi="Times New Roman" w:cs="Times New Roman"/>
                <w:sz w:val="18"/>
                <w:szCs w:val="20"/>
                <w:lang w:val="en-US"/>
              </w:rPr>
              <w:t>.</w:t>
            </w:r>
          </w:p>
        </w:tc>
      </w:tr>
      <w:tr w:rsidR="0074750D" w:rsidRPr="008A2F6F" w:rsidTr="008A2F6F">
        <w:tc>
          <w:tcPr>
            <w:tcW w:w="2518" w:type="dxa"/>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Electoral formula (</w:t>
            </w:r>
            <w:r w:rsidR="00170E76" w:rsidRPr="008A2F6F">
              <w:rPr>
                <w:rFonts w:ascii="Times New Roman" w:eastAsiaTheme="minorEastAsia" w:hAnsi="Times New Roman" w:cs="Times New Roman"/>
                <w:i/>
                <w:sz w:val="18"/>
                <w:szCs w:val="20"/>
                <w:lang w:val="en-US"/>
              </w:rPr>
              <w:t>P</w:t>
            </w:r>
            <w:r w:rsidR="00A01A2B" w:rsidRPr="008A2F6F">
              <w:rPr>
                <w:rFonts w:ascii="Times New Roman" w:eastAsiaTheme="minorEastAsia" w:hAnsi="Times New Roman" w:cs="Times New Roman"/>
                <w:i/>
                <w:sz w:val="18"/>
                <w:szCs w:val="20"/>
                <w:lang w:val="en-US"/>
              </w:rPr>
              <w:t>ROP</w:t>
            </w:r>
            <w:r w:rsidRPr="008A2F6F">
              <w:rPr>
                <w:rFonts w:ascii="Times New Roman" w:eastAsiaTheme="minorEastAsia" w:hAnsi="Times New Roman" w:cs="Times New Roman"/>
                <w:i/>
                <w:sz w:val="18"/>
                <w:szCs w:val="20"/>
                <w:lang w:val="en-US"/>
              </w:rPr>
              <w:t>)</w:t>
            </w:r>
          </w:p>
        </w:tc>
        <w:tc>
          <w:tcPr>
            <w:tcW w:w="6126" w:type="dxa"/>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D</w:t>
            </w:r>
            <w:r w:rsidR="0074750D" w:rsidRPr="008A2F6F">
              <w:rPr>
                <w:rFonts w:ascii="Times New Roman" w:eastAsiaTheme="minorEastAsia" w:hAnsi="Times New Roman" w:cs="Times New Roman"/>
                <w:sz w:val="18"/>
                <w:szCs w:val="20"/>
                <w:lang w:val="en-US"/>
              </w:rPr>
              <w:t xml:space="preserve">ummy variables for </w:t>
            </w:r>
            <w:proofErr w:type="spellStart"/>
            <w:r w:rsidR="0074750D" w:rsidRPr="008A2F6F">
              <w:rPr>
                <w:rFonts w:ascii="Times New Roman" w:eastAsiaTheme="minorEastAsia" w:hAnsi="Times New Roman" w:cs="Times New Roman"/>
                <w:sz w:val="18"/>
                <w:szCs w:val="20"/>
                <w:lang w:val="en-US"/>
              </w:rPr>
              <w:t>majoritarian</w:t>
            </w:r>
            <w:proofErr w:type="spellEnd"/>
            <w:r w:rsidR="0074750D" w:rsidRPr="008A2F6F">
              <w:rPr>
                <w:rFonts w:ascii="Times New Roman" w:eastAsiaTheme="minorEastAsia" w:hAnsi="Times New Roman" w:cs="Times New Roman"/>
                <w:sz w:val="18"/>
                <w:szCs w:val="20"/>
                <w:lang w:val="en-US"/>
              </w:rPr>
              <w:t xml:space="preserve"> and proportional (</w:t>
            </w:r>
            <w:proofErr w:type="spellStart"/>
            <w:r w:rsidR="0074750D" w:rsidRPr="008A2F6F">
              <w:rPr>
                <w:rFonts w:ascii="Times New Roman" w:eastAsia="Times New Roman" w:hAnsi="Times New Roman" w:cs="Times New Roman"/>
                <w:color w:val="000000"/>
                <w:sz w:val="18"/>
                <w:szCs w:val="20"/>
                <w:lang w:val="en-GB" w:eastAsia="en-GB"/>
              </w:rPr>
              <w:t>Golder</w:t>
            </w:r>
            <w:proofErr w:type="spellEnd"/>
            <w:r w:rsidR="002800DE" w:rsidRPr="008A2F6F">
              <w:rPr>
                <w:rFonts w:ascii="Times New Roman" w:eastAsia="Times New Roman" w:hAnsi="Times New Roman" w:cs="Times New Roman"/>
                <w:color w:val="000000"/>
                <w:sz w:val="18"/>
                <w:szCs w:val="20"/>
                <w:lang w:val="en-GB" w:eastAsia="en-GB"/>
              </w:rPr>
              <w:t>,</w:t>
            </w:r>
            <w:r w:rsidR="0074750D" w:rsidRPr="008A2F6F">
              <w:rPr>
                <w:rFonts w:ascii="Times New Roman" w:eastAsia="Times New Roman" w:hAnsi="Times New Roman" w:cs="Times New Roman"/>
                <w:color w:val="000000"/>
                <w:sz w:val="18"/>
                <w:szCs w:val="20"/>
                <w:lang w:val="en-GB" w:eastAsia="en-GB"/>
              </w:rPr>
              <w:t xml:space="preserve"> 2000</w:t>
            </w:r>
            <w:r w:rsidR="0074750D" w:rsidRPr="008A2F6F">
              <w:rPr>
                <w:rFonts w:ascii="Times New Roman" w:eastAsiaTheme="minorEastAsia" w:hAnsi="Times New Roman" w:cs="Times New Roman"/>
                <w:sz w:val="18"/>
                <w:szCs w:val="20"/>
                <w:lang w:val="en-US"/>
              </w:rPr>
              <w:t>)</w:t>
            </w:r>
            <w:r w:rsidRPr="008A2F6F">
              <w:rPr>
                <w:rFonts w:ascii="Times New Roman" w:eastAsiaTheme="minorEastAsia" w:hAnsi="Times New Roman" w:cs="Times New Roman"/>
                <w:sz w:val="18"/>
                <w:szCs w:val="20"/>
                <w:lang w:val="en-US"/>
              </w:rPr>
              <w:t>.</w:t>
            </w:r>
          </w:p>
        </w:tc>
      </w:tr>
      <w:tr w:rsidR="0074750D" w:rsidRPr="008A2F6F" w:rsidTr="008A2F6F">
        <w:tc>
          <w:tcPr>
            <w:tcW w:w="2518" w:type="dxa"/>
            <w:tcBorders>
              <w:bottom w:val="single" w:sz="4" w:space="0" w:color="auto"/>
            </w:tcBorders>
          </w:tcPr>
          <w:p w:rsidR="0074750D" w:rsidRPr="008A2F6F" w:rsidRDefault="0074750D" w:rsidP="003B7815">
            <w:pPr>
              <w:rPr>
                <w:rFonts w:ascii="Times New Roman" w:eastAsiaTheme="minorEastAsia" w:hAnsi="Times New Roman" w:cs="Times New Roman"/>
                <w:i/>
                <w:sz w:val="18"/>
                <w:szCs w:val="20"/>
                <w:lang w:val="en-US"/>
              </w:rPr>
            </w:pPr>
            <w:r w:rsidRPr="008A2F6F">
              <w:rPr>
                <w:rFonts w:ascii="Times New Roman" w:eastAsiaTheme="minorEastAsia" w:hAnsi="Times New Roman" w:cs="Times New Roman"/>
                <w:i/>
                <w:sz w:val="18"/>
                <w:szCs w:val="20"/>
                <w:lang w:val="en-US"/>
              </w:rPr>
              <w:t>Federal state (FEDER)</w:t>
            </w:r>
          </w:p>
        </w:tc>
        <w:tc>
          <w:tcPr>
            <w:tcW w:w="6126" w:type="dxa"/>
            <w:tcBorders>
              <w:bottom w:val="single" w:sz="4" w:space="0" w:color="auto"/>
            </w:tcBorders>
          </w:tcPr>
          <w:p w:rsidR="0074750D" w:rsidRPr="008A2F6F" w:rsidRDefault="00E94EDB" w:rsidP="003B7815">
            <w:pPr>
              <w:jc w:val="both"/>
              <w:rPr>
                <w:rFonts w:ascii="Times New Roman" w:eastAsiaTheme="minorEastAsia" w:hAnsi="Times New Roman" w:cs="Times New Roman"/>
                <w:sz w:val="18"/>
                <w:szCs w:val="20"/>
                <w:lang w:val="en-US"/>
              </w:rPr>
            </w:pPr>
            <w:r w:rsidRPr="008A2F6F">
              <w:rPr>
                <w:rFonts w:ascii="Times New Roman" w:eastAsiaTheme="minorEastAsia" w:hAnsi="Times New Roman" w:cs="Times New Roman"/>
                <w:sz w:val="18"/>
                <w:szCs w:val="20"/>
                <w:lang w:val="en-US"/>
              </w:rPr>
              <w:t>D</w:t>
            </w:r>
            <w:r w:rsidR="0074750D" w:rsidRPr="008A2F6F">
              <w:rPr>
                <w:rFonts w:ascii="Times New Roman" w:eastAsiaTheme="minorEastAsia" w:hAnsi="Times New Roman" w:cs="Times New Roman"/>
                <w:sz w:val="18"/>
                <w:szCs w:val="20"/>
                <w:lang w:val="en-US"/>
              </w:rPr>
              <w:t>ummy variable for federal state (Forum of Federations</w:t>
            </w:r>
            <w:r w:rsidR="00C32E2C" w:rsidRPr="008A2F6F">
              <w:rPr>
                <w:rFonts w:ascii="Times New Roman" w:eastAsiaTheme="minorEastAsia" w:hAnsi="Times New Roman" w:cs="Times New Roman"/>
                <w:sz w:val="18"/>
                <w:szCs w:val="20"/>
                <w:lang w:val="en-US"/>
              </w:rPr>
              <w:t>,</w:t>
            </w:r>
            <w:r w:rsidR="0074750D" w:rsidRPr="008A2F6F">
              <w:rPr>
                <w:rFonts w:ascii="Times New Roman" w:eastAsiaTheme="minorEastAsia" w:hAnsi="Times New Roman" w:cs="Times New Roman"/>
                <w:sz w:val="18"/>
                <w:szCs w:val="20"/>
                <w:lang w:val="en-US"/>
              </w:rPr>
              <w:t xml:space="preserve"> 2012)</w:t>
            </w:r>
            <w:r w:rsidRPr="008A2F6F">
              <w:rPr>
                <w:rFonts w:ascii="Times New Roman" w:eastAsiaTheme="minorEastAsia" w:hAnsi="Times New Roman" w:cs="Times New Roman"/>
                <w:sz w:val="18"/>
                <w:szCs w:val="20"/>
                <w:lang w:val="en-US"/>
              </w:rPr>
              <w:t>.</w:t>
            </w:r>
          </w:p>
        </w:tc>
      </w:tr>
    </w:tbl>
    <w:p w:rsidR="00094DA5" w:rsidRDefault="008A2F6F" w:rsidP="003B7815">
      <w:pPr>
        <w:tabs>
          <w:tab w:val="center" w:pos="4252"/>
        </w:tabs>
        <w:spacing w:after="0" w:line="240" w:lineRule="auto"/>
        <w:rPr>
          <w:rFonts w:ascii="Times New Roman" w:eastAsiaTheme="minorEastAsia" w:hAnsi="Times New Roman" w:cs="Times New Roman"/>
          <w:i/>
          <w:sz w:val="18"/>
          <w:szCs w:val="20"/>
          <w:highlight w:val="yellow"/>
          <w:lang w:val="en-US"/>
        </w:rPr>
      </w:pPr>
      <w:commentRangeStart w:id="16"/>
      <w:r w:rsidRPr="008A2F6F">
        <w:rPr>
          <w:rFonts w:ascii="Times New Roman" w:eastAsiaTheme="minorEastAsia" w:hAnsi="Times New Roman" w:cs="Times New Roman"/>
          <w:i/>
          <w:sz w:val="18"/>
          <w:szCs w:val="20"/>
          <w:highlight w:val="yellow"/>
          <w:lang w:val="en-US"/>
        </w:rPr>
        <w:t>Source</w:t>
      </w:r>
      <w:ins w:id="17" w:author="Jarek" w:date="2014-06-16T19:27:00Z">
        <w:r w:rsidR="0054263B">
          <w:rPr>
            <w:rFonts w:ascii="Times New Roman" w:eastAsiaTheme="minorEastAsia" w:hAnsi="Times New Roman" w:cs="Times New Roman"/>
            <w:i/>
            <w:sz w:val="18"/>
            <w:szCs w:val="20"/>
            <w:highlight w:val="yellow"/>
            <w:lang w:val="en-US"/>
          </w:rPr>
          <w:t>: own table</w:t>
        </w:r>
      </w:ins>
      <w:del w:id="18" w:author="Jarek" w:date="2014-06-16T19:27:00Z">
        <w:r w:rsidRPr="008A2F6F" w:rsidDel="0054263B">
          <w:rPr>
            <w:rFonts w:ascii="Times New Roman" w:eastAsiaTheme="minorEastAsia" w:hAnsi="Times New Roman" w:cs="Times New Roman"/>
            <w:i/>
            <w:sz w:val="18"/>
            <w:szCs w:val="20"/>
            <w:highlight w:val="yellow"/>
            <w:lang w:val="en-US"/>
          </w:rPr>
          <w:delText>?</w:delText>
        </w:r>
      </w:del>
    </w:p>
    <w:p w:rsidR="00FA53C5" w:rsidRPr="008A2F6F" w:rsidDel="0054263B" w:rsidRDefault="008A2F6F" w:rsidP="003B7815">
      <w:pPr>
        <w:tabs>
          <w:tab w:val="center" w:pos="4252"/>
        </w:tabs>
        <w:spacing w:after="0" w:line="240" w:lineRule="auto"/>
        <w:rPr>
          <w:del w:id="19" w:author="Jarek" w:date="2014-06-16T19:27:00Z"/>
          <w:rFonts w:ascii="Times New Roman" w:eastAsiaTheme="minorEastAsia" w:hAnsi="Times New Roman" w:cs="Times New Roman"/>
          <w:i/>
          <w:sz w:val="18"/>
          <w:szCs w:val="20"/>
          <w:lang w:val="en-US"/>
        </w:rPr>
      </w:pPr>
      <w:del w:id="20" w:author="Jarek" w:date="2014-06-16T19:27:00Z">
        <w:r w:rsidRPr="008A2F6F" w:rsidDel="0054263B">
          <w:rPr>
            <w:rFonts w:ascii="Times New Roman" w:eastAsiaTheme="minorEastAsia" w:hAnsi="Times New Roman" w:cs="Times New Roman"/>
            <w:i/>
            <w:sz w:val="18"/>
            <w:szCs w:val="20"/>
            <w:highlight w:val="yellow"/>
            <w:lang w:val="en-US"/>
          </w:rPr>
          <w:delText>?</w:delText>
        </w:r>
        <w:commentRangeEnd w:id="16"/>
        <w:r w:rsidRPr="008A2F6F" w:rsidDel="0054263B">
          <w:rPr>
            <w:rStyle w:val="Odkaznakoment"/>
            <w:sz w:val="14"/>
          </w:rPr>
          <w:commentReference w:id="16"/>
        </w:r>
      </w:del>
    </w:p>
    <w:p w:rsidR="008A2F6F" w:rsidRPr="008A2F6F" w:rsidRDefault="008A2F6F" w:rsidP="003B7815">
      <w:pPr>
        <w:tabs>
          <w:tab w:val="center" w:pos="4252"/>
        </w:tabs>
        <w:spacing w:after="0" w:line="240" w:lineRule="auto"/>
        <w:rPr>
          <w:rFonts w:ascii="Times New Roman" w:eastAsiaTheme="minorEastAsia" w:hAnsi="Times New Roman" w:cs="Times New Roman"/>
          <w:sz w:val="20"/>
          <w:szCs w:val="20"/>
          <w:lang w:val="en-US"/>
        </w:rPr>
      </w:pPr>
    </w:p>
    <w:p w:rsidR="00000000" w:rsidRDefault="0076206C">
      <w:pPr>
        <w:tabs>
          <w:tab w:val="center" w:pos="4252"/>
        </w:tabs>
        <w:spacing w:after="0" w:line="240" w:lineRule="auto"/>
        <w:jc w:val="both"/>
        <w:rPr>
          <w:rFonts w:ascii="Times New Roman" w:eastAsiaTheme="minorEastAsia" w:hAnsi="Times New Roman" w:cs="Times New Roman"/>
          <w:sz w:val="20"/>
          <w:szCs w:val="20"/>
          <w:lang w:val="en-US"/>
        </w:rPr>
        <w:pPrChange w:id="21" w:author="Jarek" w:date="2014-06-16T19:28:00Z">
          <w:pPr>
            <w:spacing w:after="0" w:line="240" w:lineRule="auto"/>
            <w:jc w:val="both"/>
          </w:pPr>
        </w:pPrChange>
      </w:pPr>
      <w:r w:rsidRPr="003B7815">
        <w:rPr>
          <w:rFonts w:ascii="Times New Roman" w:eastAsiaTheme="minorEastAsia" w:hAnsi="Times New Roman" w:cs="Times New Roman"/>
          <w:sz w:val="20"/>
          <w:szCs w:val="20"/>
          <w:lang w:val="en-US"/>
        </w:rPr>
        <w:t xml:space="preserve">At this stage of analysis </w:t>
      </w:r>
      <w:r w:rsidR="00170E76" w:rsidRPr="003B7815">
        <w:rPr>
          <w:rFonts w:ascii="Times New Roman" w:eastAsiaTheme="minorEastAsia" w:hAnsi="Times New Roman" w:cs="Times New Roman"/>
          <w:sz w:val="20"/>
          <w:szCs w:val="20"/>
          <w:lang w:val="en-US"/>
        </w:rPr>
        <w:t>three</w:t>
      </w:r>
      <w:r w:rsidRPr="003B7815">
        <w:rPr>
          <w:rFonts w:ascii="Times New Roman" w:eastAsiaTheme="minorEastAsia" w:hAnsi="Times New Roman" w:cs="Times New Roman"/>
          <w:sz w:val="20"/>
          <w:szCs w:val="20"/>
          <w:lang w:val="en-US"/>
        </w:rPr>
        <w:t xml:space="preserve"> econometric methods are applied to unravel the </w:t>
      </w:r>
      <w:r w:rsidR="0067392F" w:rsidRPr="003B7815">
        <w:rPr>
          <w:rFonts w:ascii="Times New Roman" w:eastAsiaTheme="minorEastAsia" w:hAnsi="Times New Roman" w:cs="Times New Roman"/>
          <w:sz w:val="20"/>
          <w:szCs w:val="20"/>
          <w:lang w:val="en-US"/>
        </w:rPr>
        <w:t xml:space="preserve">potential </w:t>
      </w:r>
      <w:r w:rsidRPr="003B7815">
        <w:rPr>
          <w:rFonts w:ascii="Times New Roman" w:eastAsiaTheme="minorEastAsia" w:hAnsi="Times New Roman" w:cs="Times New Roman"/>
          <w:sz w:val="20"/>
          <w:szCs w:val="20"/>
          <w:lang w:val="en-US"/>
        </w:rPr>
        <w:t xml:space="preserve">relationship between the outcome and </w:t>
      </w:r>
      <w:r w:rsidR="00DB33F5" w:rsidRPr="003B7815">
        <w:rPr>
          <w:rFonts w:ascii="Times New Roman" w:eastAsiaTheme="minorEastAsia" w:hAnsi="Times New Roman" w:cs="Times New Roman"/>
          <w:sz w:val="20"/>
          <w:szCs w:val="20"/>
          <w:lang w:val="en-US"/>
        </w:rPr>
        <w:t xml:space="preserve">the </w:t>
      </w:r>
      <w:r w:rsidRPr="003B7815">
        <w:rPr>
          <w:rFonts w:ascii="Times New Roman" w:eastAsiaTheme="minorEastAsia" w:hAnsi="Times New Roman" w:cs="Times New Roman"/>
          <w:sz w:val="20"/>
          <w:szCs w:val="20"/>
          <w:lang w:val="en-US"/>
        </w:rPr>
        <w:t>e</w:t>
      </w:r>
      <w:r w:rsidR="00FB40DA" w:rsidRPr="003B7815">
        <w:rPr>
          <w:rFonts w:ascii="Times New Roman" w:eastAsiaTheme="minorEastAsia" w:hAnsi="Times New Roman" w:cs="Times New Roman"/>
          <w:sz w:val="20"/>
          <w:szCs w:val="20"/>
          <w:lang w:val="en-US"/>
        </w:rPr>
        <w:t xml:space="preserve">xplanatory variable of interest, </w:t>
      </w:r>
      <w:r w:rsidRPr="003B7815">
        <w:rPr>
          <w:rFonts w:ascii="Times New Roman" w:eastAsiaTheme="minorEastAsia" w:hAnsi="Times New Roman" w:cs="Times New Roman"/>
          <w:sz w:val="20"/>
          <w:szCs w:val="20"/>
          <w:lang w:val="en-US"/>
        </w:rPr>
        <w:t xml:space="preserve">i.e. </w:t>
      </w:r>
      <w:r w:rsidR="00170E76" w:rsidRPr="003B7815">
        <w:rPr>
          <w:rFonts w:ascii="Times New Roman" w:eastAsiaTheme="minorEastAsia" w:hAnsi="Times New Roman" w:cs="Times New Roman"/>
          <w:sz w:val="20"/>
          <w:szCs w:val="20"/>
          <w:lang w:val="en-US"/>
        </w:rPr>
        <w:t xml:space="preserve">ordinary least square (OLS), random effects (RE) </w:t>
      </w:r>
      <w:r w:rsidR="00FB40DA" w:rsidRPr="003B7815">
        <w:rPr>
          <w:rFonts w:ascii="Times New Roman" w:eastAsiaTheme="minorEastAsia" w:hAnsi="Times New Roman" w:cs="Times New Roman"/>
          <w:sz w:val="20"/>
          <w:szCs w:val="20"/>
          <w:lang w:val="en-US"/>
        </w:rPr>
        <w:t xml:space="preserve">and </w:t>
      </w:r>
      <w:r w:rsidRPr="003B7815">
        <w:rPr>
          <w:rFonts w:ascii="Times New Roman" w:eastAsiaTheme="minorEastAsia" w:hAnsi="Times New Roman" w:cs="Times New Roman"/>
          <w:sz w:val="20"/>
          <w:szCs w:val="20"/>
          <w:lang w:val="en-US"/>
        </w:rPr>
        <w:t xml:space="preserve">generalized method of moments (GMM). </w:t>
      </w:r>
      <w:r w:rsidR="00170E76" w:rsidRPr="003B7815">
        <w:rPr>
          <w:rFonts w:ascii="Times New Roman" w:eastAsiaTheme="minorEastAsia" w:hAnsi="Times New Roman" w:cs="Times New Roman"/>
          <w:sz w:val="20"/>
          <w:szCs w:val="20"/>
          <w:lang w:val="en-US"/>
        </w:rPr>
        <w:t>E</w:t>
      </w:r>
      <w:r w:rsidRPr="003B7815">
        <w:rPr>
          <w:rFonts w:ascii="Times New Roman" w:eastAsiaTheme="minorEastAsia" w:hAnsi="Times New Roman" w:cs="Times New Roman"/>
          <w:sz w:val="20"/>
          <w:szCs w:val="20"/>
          <w:lang w:val="en-US"/>
        </w:rPr>
        <w:t xml:space="preserve">specially with regard to the </w:t>
      </w:r>
      <w:r w:rsidR="00C02B23" w:rsidRPr="003B7815">
        <w:rPr>
          <w:rFonts w:ascii="Times New Roman" w:eastAsiaTheme="minorEastAsia" w:hAnsi="Times New Roman" w:cs="Times New Roman"/>
          <w:sz w:val="20"/>
          <w:szCs w:val="20"/>
          <w:lang w:val="en-US"/>
        </w:rPr>
        <w:t>GMM</w:t>
      </w:r>
      <w:r w:rsidRPr="003B7815">
        <w:rPr>
          <w:rFonts w:ascii="Times New Roman" w:eastAsiaTheme="minorEastAsia" w:hAnsi="Times New Roman" w:cs="Times New Roman"/>
          <w:sz w:val="20"/>
          <w:szCs w:val="20"/>
          <w:lang w:val="en-US"/>
        </w:rPr>
        <w:t xml:space="preserve"> model, one may argue that there is insufficient number of observations. </w:t>
      </w:r>
      <w:r w:rsidR="00DB677C" w:rsidRPr="003B7815">
        <w:rPr>
          <w:rFonts w:ascii="Times New Roman" w:eastAsiaTheme="minorEastAsia" w:hAnsi="Times New Roman" w:cs="Times New Roman"/>
          <w:sz w:val="20"/>
          <w:szCs w:val="20"/>
          <w:lang w:val="en-US"/>
        </w:rPr>
        <w:t xml:space="preserve">As </w:t>
      </w:r>
      <w:proofErr w:type="spellStart"/>
      <w:r w:rsidR="00DB677C" w:rsidRPr="003B7815">
        <w:rPr>
          <w:rFonts w:ascii="Times New Roman" w:eastAsiaTheme="minorEastAsia" w:hAnsi="Times New Roman" w:cs="Times New Roman"/>
          <w:sz w:val="20"/>
          <w:szCs w:val="20"/>
          <w:lang w:val="en-US"/>
        </w:rPr>
        <w:t>Roodman</w:t>
      </w:r>
      <w:proofErr w:type="spellEnd"/>
      <w:r w:rsidR="00DB677C" w:rsidRPr="003B7815">
        <w:rPr>
          <w:rFonts w:ascii="Times New Roman" w:eastAsiaTheme="minorEastAsia" w:hAnsi="Times New Roman" w:cs="Times New Roman"/>
          <w:sz w:val="20"/>
          <w:szCs w:val="20"/>
          <w:lang w:val="en-US"/>
        </w:rPr>
        <w:t xml:space="preserve"> (2009</w:t>
      </w:r>
      <w:r w:rsidR="007F1EAF" w:rsidRPr="003B7815">
        <w:rPr>
          <w:rFonts w:ascii="Times New Roman" w:eastAsiaTheme="minorEastAsia" w:hAnsi="Times New Roman" w:cs="Times New Roman"/>
          <w:sz w:val="20"/>
          <w:szCs w:val="20"/>
          <w:lang w:val="en-US"/>
        </w:rPr>
        <w:t xml:space="preserve">) </w:t>
      </w:r>
      <w:r w:rsidR="002850C1" w:rsidRPr="003B7815">
        <w:rPr>
          <w:rFonts w:ascii="Times New Roman" w:eastAsiaTheme="minorEastAsia" w:hAnsi="Times New Roman" w:cs="Times New Roman"/>
          <w:sz w:val="20"/>
          <w:szCs w:val="20"/>
          <w:lang w:val="en-US"/>
        </w:rPr>
        <w:t>claims</w:t>
      </w:r>
      <w:r w:rsidR="002800DE" w:rsidRPr="003B7815">
        <w:rPr>
          <w:rFonts w:ascii="Times New Roman" w:eastAsiaTheme="minorEastAsia" w:hAnsi="Times New Roman" w:cs="Times New Roman"/>
          <w:sz w:val="20"/>
          <w:szCs w:val="20"/>
          <w:lang w:val="en-US"/>
        </w:rPr>
        <w:t>,</w:t>
      </w:r>
      <w:r w:rsidR="002850C1" w:rsidRPr="003B7815">
        <w:rPr>
          <w:rFonts w:ascii="Times New Roman" w:eastAsiaTheme="minorEastAsia" w:hAnsi="Times New Roman" w:cs="Times New Roman"/>
          <w:sz w:val="20"/>
          <w:szCs w:val="20"/>
          <w:lang w:val="en-US"/>
        </w:rPr>
        <w:t xml:space="preserve"> </w:t>
      </w:r>
      <w:r w:rsidR="007F1EAF" w:rsidRPr="003B7815">
        <w:rPr>
          <w:rFonts w:ascii="Times New Roman" w:eastAsiaTheme="minorEastAsia" w:hAnsi="Times New Roman" w:cs="Times New Roman"/>
          <w:sz w:val="20"/>
          <w:szCs w:val="20"/>
          <w:lang w:val="en-US"/>
        </w:rPr>
        <w:t xml:space="preserve">GMM models are </w:t>
      </w:r>
      <w:r w:rsidR="002800DE" w:rsidRPr="003B7815">
        <w:rPr>
          <w:rFonts w:ascii="Times New Roman" w:eastAsiaTheme="minorEastAsia" w:hAnsi="Times New Roman" w:cs="Times New Roman"/>
          <w:sz w:val="20"/>
          <w:szCs w:val="20"/>
          <w:lang w:val="en-US"/>
        </w:rPr>
        <w:t xml:space="preserve">typically </w:t>
      </w:r>
      <w:r w:rsidR="007F1EAF" w:rsidRPr="003B7815">
        <w:rPr>
          <w:rFonts w:ascii="Times New Roman" w:eastAsiaTheme="minorEastAsia" w:hAnsi="Times New Roman" w:cs="Times New Roman"/>
          <w:sz w:val="20"/>
          <w:szCs w:val="20"/>
          <w:lang w:val="en-US"/>
        </w:rPr>
        <w:t>designed for situation</w:t>
      </w:r>
      <w:r w:rsidR="00751640" w:rsidRPr="003B7815">
        <w:rPr>
          <w:rFonts w:ascii="Times New Roman" w:eastAsiaTheme="minorEastAsia" w:hAnsi="Times New Roman" w:cs="Times New Roman"/>
          <w:sz w:val="20"/>
          <w:szCs w:val="20"/>
          <w:lang w:val="en-US"/>
        </w:rPr>
        <w:t>s</w:t>
      </w:r>
      <w:r w:rsidR="007F1EAF" w:rsidRPr="003B7815">
        <w:rPr>
          <w:rFonts w:ascii="Times New Roman" w:eastAsiaTheme="minorEastAsia" w:hAnsi="Times New Roman" w:cs="Times New Roman"/>
          <w:sz w:val="20"/>
          <w:szCs w:val="20"/>
          <w:lang w:val="en-US"/>
        </w:rPr>
        <w:t xml:space="preserve"> w</w:t>
      </w:r>
      <w:r w:rsidR="00F46085" w:rsidRPr="003B7815">
        <w:rPr>
          <w:rFonts w:ascii="Times New Roman" w:eastAsiaTheme="minorEastAsia" w:hAnsi="Times New Roman" w:cs="Times New Roman"/>
          <w:sz w:val="20"/>
          <w:szCs w:val="20"/>
          <w:lang w:val="en-US"/>
        </w:rPr>
        <w:t>ith few time periods and many c</w:t>
      </w:r>
      <w:r w:rsidR="007F1EAF" w:rsidRPr="003B7815">
        <w:rPr>
          <w:rFonts w:ascii="Times New Roman" w:eastAsiaTheme="minorEastAsia" w:hAnsi="Times New Roman" w:cs="Times New Roman"/>
          <w:sz w:val="20"/>
          <w:szCs w:val="20"/>
          <w:lang w:val="en-US"/>
        </w:rPr>
        <w:t>r</w:t>
      </w:r>
      <w:r w:rsidR="00F46085" w:rsidRPr="003B7815">
        <w:rPr>
          <w:rFonts w:ascii="Times New Roman" w:eastAsiaTheme="minorEastAsia" w:hAnsi="Times New Roman" w:cs="Times New Roman"/>
          <w:sz w:val="20"/>
          <w:szCs w:val="20"/>
          <w:lang w:val="en-US"/>
        </w:rPr>
        <w:t>o</w:t>
      </w:r>
      <w:r w:rsidR="007F1EAF" w:rsidRPr="003B7815">
        <w:rPr>
          <w:rFonts w:ascii="Times New Roman" w:eastAsiaTheme="minorEastAsia" w:hAnsi="Times New Roman" w:cs="Times New Roman"/>
          <w:sz w:val="20"/>
          <w:szCs w:val="20"/>
          <w:lang w:val="en-US"/>
        </w:rPr>
        <w:t>ss-sectional units</w:t>
      </w:r>
      <w:r w:rsidR="004A391D" w:rsidRPr="003B7815">
        <w:rPr>
          <w:rFonts w:ascii="Times New Roman" w:eastAsiaTheme="minorEastAsia" w:hAnsi="Times New Roman" w:cs="Times New Roman"/>
          <w:sz w:val="20"/>
          <w:szCs w:val="20"/>
          <w:lang w:val="en-US"/>
        </w:rPr>
        <w:t>. Excessive number</w:t>
      </w:r>
      <w:r w:rsidR="00751640" w:rsidRPr="003B7815">
        <w:rPr>
          <w:rFonts w:ascii="Times New Roman" w:eastAsiaTheme="minorEastAsia" w:hAnsi="Times New Roman" w:cs="Times New Roman"/>
          <w:sz w:val="20"/>
          <w:szCs w:val="20"/>
          <w:lang w:val="en-US"/>
        </w:rPr>
        <w:t>s</w:t>
      </w:r>
      <w:r w:rsidR="004A391D" w:rsidRPr="003B7815">
        <w:rPr>
          <w:rFonts w:ascii="Times New Roman" w:eastAsiaTheme="minorEastAsia" w:hAnsi="Times New Roman" w:cs="Times New Roman"/>
          <w:sz w:val="20"/>
          <w:szCs w:val="20"/>
          <w:lang w:val="en-US"/>
        </w:rPr>
        <w:t xml:space="preserve"> of </w:t>
      </w:r>
      <w:r w:rsidR="00ED6CB3" w:rsidRPr="003B7815">
        <w:rPr>
          <w:rFonts w:ascii="Times New Roman" w:eastAsiaTheme="minorEastAsia" w:hAnsi="Times New Roman" w:cs="Times New Roman"/>
          <w:sz w:val="20"/>
          <w:szCs w:val="20"/>
          <w:lang w:val="en-US"/>
        </w:rPr>
        <w:t xml:space="preserve">instruments </w:t>
      </w:r>
      <w:r w:rsidR="00CD28CE" w:rsidRPr="003B7815">
        <w:rPr>
          <w:rFonts w:ascii="Times New Roman" w:eastAsiaTheme="minorEastAsia" w:hAnsi="Times New Roman" w:cs="Times New Roman"/>
          <w:sz w:val="20"/>
          <w:szCs w:val="20"/>
          <w:lang w:val="en-US"/>
        </w:rPr>
        <w:t xml:space="preserve">generated by the model </w:t>
      </w:r>
      <w:r w:rsidR="004A391D" w:rsidRPr="003B7815">
        <w:rPr>
          <w:rFonts w:ascii="Times New Roman" w:eastAsiaTheme="minorEastAsia" w:hAnsi="Times New Roman" w:cs="Times New Roman"/>
          <w:sz w:val="20"/>
          <w:szCs w:val="20"/>
          <w:lang w:val="en-US"/>
        </w:rPr>
        <w:t>may lead to the lower consistency of estimators</w:t>
      </w:r>
      <w:r w:rsidR="007F1EAF" w:rsidRPr="003B7815">
        <w:rPr>
          <w:rFonts w:ascii="Times New Roman" w:eastAsiaTheme="minorEastAsia" w:hAnsi="Times New Roman" w:cs="Times New Roman"/>
          <w:sz w:val="20"/>
          <w:szCs w:val="20"/>
          <w:lang w:val="en-US"/>
        </w:rPr>
        <w:t>.</w:t>
      </w:r>
      <w:r w:rsidR="00F02C63" w:rsidRPr="003B7815">
        <w:rPr>
          <w:rStyle w:val="Znakapoznpodarou"/>
          <w:rFonts w:ascii="Times New Roman" w:eastAsiaTheme="minorEastAsia" w:hAnsi="Times New Roman" w:cs="Times New Roman"/>
          <w:sz w:val="20"/>
          <w:szCs w:val="20"/>
          <w:lang w:val="en-US"/>
        </w:rPr>
        <w:footnoteReference w:id="49"/>
      </w:r>
      <w:r w:rsidR="007F1EAF" w:rsidRPr="003B7815">
        <w:rPr>
          <w:rFonts w:ascii="Times New Roman" w:eastAsiaTheme="minorEastAsia" w:hAnsi="Times New Roman" w:cs="Times New Roman"/>
          <w:sz w:val="20"/>
          <w:szCs w:val="20"/>
          <w:lang w:val="en-US"/>
        </w:rPr>
        <w:t xml:space="preserve"> </w:t>
      </w:r>
      <w:r w:rsidR="00A57F88" w:rsidRPr="003B7815">
        <w:rPr>
          <w:rFonts w:ascii="Times New Roman" w:eastAsiaTheme="minorEastAsia" w:hAnsi="Times New Roman" w:cs="Times New Roman"/>
          <w:sz w:val="20"/>
          <w:szCs w:val="20"/>
          <w:lang w:val="en-US"/>
        </w:rPr>
        <w:t>However, according to Soto (2009)</w:t>
      </w:r>
      <w:r w:rsidR="003D3418" w:rsidRPr="003B7815">
        <w:rPr>
          <w:rFonts w:ascii="Times New Roman" w:eastAsiaTheme="minorEastAsia" w:hAnsi="Times New Roman" w:cs="Times New Roman"/>
          <w:sz w:val="20"/>
          <w:szCs w:val="20"/>
          <w:lang w:val="en-US"/>
        </w:rPr>
        <w:t>, in small samples</w:t>
      </w:r>
      <w:r w:rsidR="00A57F88" w:rsidRPr="003B7815">
        <w:rPr>
          <w:rFonts w:ascii="Times New Roman" w:eastAsiaTheme="minorEastAsia" w:hAnsi="Times New Roman" w:cs="Times New Roman"/>
          <w:sz w:val="20"/>
          <w:szCs w:val="20"/>
          <w:lang w:val="en-US"/>
        </w:rPr>
        <w:t xml:space="preserve"> </w:t>
      </w:r>
      <w:r w:rsidR="00661553" w:rsidRPr="003B7815">
        <w:rPr>
          <w:rFonts w:ascii="Times New Roman" w:eastAsiaTheme="minorEastAsia" w:hAnsi="Times New Roman" w:cs="Times New Roman"/>
          <w:sz w:val="20"/>
          <w:szCs w:val="20"/>
          <w:lang w:val="en-US"/>
        </w:rPr>
        <w:t xml:space="preserve">with some persistency </w:t>
      </w:r>
      <w:r w:rsidR="0040491C" w:rsidRPr="003B7815">
        <w:rPr>
          <w:rFonts w:ascii="Times New Roman" w:eastAsiaTheme="minorEastAsia" w:hAnsi="Times New Roman" w:cs="Times New Roman"/>
          <w:sz w:val="20"/>
          <w:szCs w:val="20"/>
          <w:lang w:val="en-US"/>
        </w:rPr>
        <w:t xml:space="preserve">GMM estimators have lower bias and higher efficiency than </w:t>
      </w:r>
      <w:r w:rsidR="00B6617A" w:rsidRPr="003B7815">
        <w:rPr>
          <w:rFonts w:ascii="Times New Roman" w:eastAsiaTheme="minorEastAsia" w:hAnsi="Times New Roman" w:cs="Times New Roman"/>
          <w:sz w:val="20"/>
          <w:szCs w:val="20"/>
          <w:lang w:val="en-US"/>
        </w:rPr>
        <w:t>OLS</w:t>
      </w:r>
      <w:r w:rsidR="0040491C" w:rsidRPr="003B7815">
        <w:rPr>
          <w:rFonts w:ascii="Times New Roman" w:eastAsiaTheme="minorEastAsia" w:hAnsi="Times New Roman" w:cs="Times New Roman"/>
          <w:sz w:val="20"/>
          <w:szCs w:val="20"/>
          <w:lang w:val="en-US"/>
        </w:rPr>
        <w:t>.</w:t>
      </w:r>
      <w:r w:rsidR="00FE15EF" w:rsidRPr="003B7815">
        <w:rPr>
          <w:rFonts w:ascii="Times New Roman" w:eastAsiaTheme="minorEastAsia" w:hAnsi="Times New Roman" w:cs="Times New Roman"/>
          <w:sz w:val="20"/>
          <w:szCs w:val="20"/>
          <w:lang w:val="en-US"/>
        </w:rPr>
        <w:t xml:space="preserve"> </w:t>
      </w:r>
      <w:r w:rsidR="005F5AE3" w:rsidRPr="003B7815">
        <w:rPr>
          <w:rFonts w:ascii="Times New Roman" w:eastAsiaTheme="minorEastAsia" w:hAnsi="Times New Roman" w:cs="Times New Roman"/>
          <w:sz w:val="20"/>
          <w:szCs w:val="20"/>
          <w:lang w:val="en-US"/>
        </w:rPr>
        <w:t>Also, the application of fixed effect estimators is not recommended due to the mediocre variability in the constitutional review indicators within time.</w:t>
      </w:r>
    </w:p>
    <w:p w:rsidR="00853555" w:rsidRPr="003B7815" w:rsidRDefault="00D51CB7" w:rsidP="003B7815">
      <w:pPr>
        <w:spacing w:after="0" w:line="240" w:lineRule="auto"/>
        <w:jc w:val="both"/>
        <w:rPr>
          <w:rFonts w:ascii="Times New Roman" w:eastAsiaTheme="minorEastAsia" w:hAnsi="Times New Roman" w:cs="Times New Roman"/>
          <w:sz w:val="20"/>
          <w:szCs w:val="20"/>
          <w:lang w:val="en-US"/>
        </w:rPr>
      </w:pPr>
      <w:r w:rsidRPr="003B7815">
        <w:rPr>
          <w:rFonts w:ascii="Times New Roman" w:eastAsiaTheme="minorEastAsia" w:hAnsi="Times New Roman" w:cs="Times New Roman"/>
          <w:sz w:val="20"/>
          <w:szCs w:val="20"/>
          <w:lang w:val="en-US"/>
        </w:rPr>
        <w:t xml:space="preserve">Prior to the estimations, some </w:t>
      </w:r>
      <w:r w:rsidR="00CD28CE" w:rsidRPr="003B7815">
        <w:rPr>
          <w:rFonts w:ascii="Times New Roman" w:eastAsiaTheme="minorEastAsia" w:hAnsi="Times New Roman" w:cs="Times New Roman"/>
          <w:sz w:val="20"/>
          <w:szCs w:val="20"/>
          <w:lang w:val="en-US"/>
        </w:rPr>
        <w:t xml:space="preserve">basic </w:t>
      </w:r>
      <w:r w:rsidRPr="003B7815">
        <w:rPr>
          <w:rFonts w:ascii="Times New Roman" w:eastAsiaTheme="minorEastAsia" w:hAnsi="Times New Roman" w:cs="Times New Roman"/>
          <w:sz w:val="20"/>
          <w:szCs w:val="20"/>
          <w:lang w:val="en-US"/>
        </w:rPr>
        <w:t xml:space="preserve">diagnostic </w:t>
      </w:r>
      <w:r w:rsidR="00E362C3" w:rsidRPr="003B7815">
        <w:rPr>
          <w:rFonts w:ascii="Times New Roman" w:eastAsiaTheme="minorEastAsia" w:hAnsi="Times New Roman" w:cs="Times New Roman"/>
          <w:sz w:val="20"/>
          <w:szCs w:val="20"/>
          <w:lang w:val="en-US"/>
        </w:rPr>
        <w:t xml:space="preserve">tests </w:t>
      </w:r>
      <w:r w:rsidR="000D6C2E" w:rsidRPr="003B7815">
        <w:rPr>
          <w:rFonts w:ascii="Times New Roman" w:eastAsiaTheme="minorEastAsia" w:hAnsi="Times New Roman" w:cs="Times New Roman"/>
          <w:sz w:val="20"/>
          <w:szCs w:val="20"/>
          <w:lang w:val="en-US"/>
        </w:rPr>
        <w:t>are performed. First</w:t>
      </w:r>
      <w:r w:rsidRPr="003B7815">
        <w:rPr>
          <w:rFonts w:ascii="Times New Roman" w:eastAsiaTheme="minorEastAsia" w:hAnsi="Times New Roman" w:cs="Times New Roman"/>
          <w:sz w:val="20"/>
          <w:szCs w:val="20"/>
          <w:lang w:val="en-US"/>
        </w:rPr>
        <w:t xml:space="preserve">, </w:t>
      </w:r>
      <w:r w:rsidR="003778A3" w:rsidRPr="003B7815">
        <w:rPr>
          <w:rFonts w:ascii="Times New Roman" w:eastAsiaTheme="minorEastAsia" w:hAnsi="Times New Roman" w:cs="Times New Roman"/>
          <w:sz w:val="20"/>
          <w:szCs w:val="20"/>
          <w:lang w:val="en-US"/>
        </w:rPr>
        <w:t xml:space="preserve">variance inflation factors do not identify </w:t>
      </w:r>
      <w:r w:rsidR="00751640" w:rsidRPr="003B7815">
        <w:rPr>
          <w:rFonts w:ascii="Times New Roman" w:eastAsiaTheme="minorEastAsia" w:hAnsi="Times New Roman" w:cs="Times New Roman"/>
          <w:sz w:val="20"/>
          <w:szCs w:val="20"/>
          <w:lang w:val="en-US"/>
        </w:rPr>
        <w:t xml:space="preserve">a </w:t>
      </w:r>
      <w:proofErr w:type="spellStart"/>
      <w:r w:rsidR="00E362C3" w:rsidRPr="003B7815">
        <w:rPr>
          <w:rFonts w:ascii="Times New Roman" w:eastAsiaTheme="minorEastAsia" w:hAnsi="Times New Roman" w:cs="Times New Roman"/>
          <w:sz w:val="20"/>
          <w:szCs w:val="20"/>
          <w:lang w:val="en-US"/>
        </w:rPr>
        <w:t>multicollinea</w:t>
      </w:r>
      <w:r w:rsidRPr="003B7815">
        <w:rPr>
          <w:rFonts w:ascii="Times New Roman" w:eastAsiaTheme="minorEastAsia" w:hAnsi="Times New Roman" w:cs="Times New Roman"/>
          <w:sz w:val="20"/>
          <w:szCs w:val="20"/>
          <w:lang w:val="en-US"/>
        </w:rPr>
        <w:t>rity</w:t>
      </w:r>
      <w:proofErr w:type="spellEnd"/>
      <w:r w:rsidRPr="003B7815">
        <w:rPr>
          <w:rFonts w:ascii="Times New Roman" w:eastAsiaTheme="minorEastAsia" w:hAnsi="Times New Roman" w:cs="Times New Roman"/>
          <w:sz w:val="20"/>
          <w:szCs w:val="20"/>
          <w:lang w:val="en-US"/>
        </w:rPr>
        <w:t xml:space="preserve"> </w:t>
      </w:r>
      <w:r w:rsidR="000D6C2E" w:rsidRPr="003B7815">
        <w:rPr>
          <w:rFonts w:ascii="Times New Roman" w:eastAsiaTheme="minorEastAsia" w:hAnsi="Times New Roman" w:cs="Times New Roman"/>
          <w:sz w:val="20"/>
          <w:szCs w:val="20"/>
          <w:lang w:val="en-US"/>
        </w:rPr>
        <w:t>problem</w:t>
      </w:r>
      <w:r w:rsidR="00CD28CE" w:rsidRPr="003B7815">
        <w:rPr>
          <w:rStyle w:val="Znakapoznpodarou"/>
          <w:rFonts w:ascii="Times New Roman" w:eastAsiaTheme="minorEastAsia" w:hAnsi="Times New Roman" w:cs="Times New Roman"/>
          <w:sz w:val="20"/>
          <w:szCs w:val="20"/>
          <w:lang w:val="en-US"/>
        </w:rPr>
        <w:footnoteReference w:id="50"/>
      </w:r>
      <w:r w:rsidR="000D6C2E" w:rsidRPr="003B7815">
        <w:rPr>
          <w:rFonts w:ascii="Times New Roman" w:eastAsiaTheme="minorEastAsia" w:hAnsi="Times New Roman" w:cs="Times New Roman"/>
          <w:sz w:val="20"/>
          <w:szCs w:val="20"/>
          <w:lang w:val="en-US"/>
        </w:rPr>
        <w:t>. Second</w:t>
      </w:r>
      <w:r w:rsidR="003778A3" w:rsidRPr="003B7815">
        <w:rPr>
          <w:rFonts w:ascii="Times New Roman" w:eastAsiaTheme="minorEastAsia" w:hAnsi="Times New Roman" w:cs="Times New Roman"/>
          <w:sz w:val="20"/>
          <w:szCs w:val="20"/>
          <w:lang w:val="en-US"/>
        </w:rPr>
        <w:t>,</w:t>
      </w:r>
      <w:r w:rsidRPr="003B7815">
        <w:rPr>
          <w:rFonts w:ascii="Times New Roman" w:eastAsiaTheme="minorEastAsia" w:hAnsi="Times New Roman" w:cs="Times New Roman"/>
          <w:sz w:val="20"/>
          <w:szCs w:val="20"/>
          <w:lang w:val="en-US"/>
        </w:rPr>
        <w:t xml:space="preserve"> </w:t>
      </w:r>
      <w:r w:rsidR="003778A3" w:rsidRPr="003B7815">
        <w:rPr>
          <w:rFonts w:ascii="Times New Roman" w:eastAsiaTheme="minorEastAsia" w:hAnsi="Times New Roman" w:cs="Times New Roman"/>
          <w:sz w:val="20"/>
          <w:szCs w:val="20"/>
          <w:lang w:val="en-US"/>
        </w:rPr>
        <w:t>due to the</w:t>
      </w:r>
      <w:r w:rsidRPr="003B7815">
        <w:rPr>
          <w:rFonts w:ascii="Times New Roman" w:eastAsiaTheme="minorEastAsia" w:hAnsi="Times New Roman" w:cs="Times New Roman"/>
          <w:sz w:val="20"/>
          <w:szCs w:val="20"/>
          <w:lang w:val="en-US"/>
        </w:rPr>
        <w:t xml:space="preserve"> </w:t>
      </w:r>
      <w:r w:rsidR="008F615A" w:rsidRPr="003B7815">
        <w:rPr>
          <w:rFonts w:ascii="Times New Roman" w:eastAsiaTheme="minorEastAsia" w:hAnsi="Times New Roman" w:cs="Times New Roman"/>
          <w:sz w:val="20"/>
          <w:szCs w:val="20"/>
          <w:lang w:val="en-US"/>
        </w:rPr>
        <w:t xml:space="preserve">White </w:t>
      </w:r>
      <w:r w:rsidRPr="003B7815">
        <w:rPr>
          <w:rFonts w:ascii="Times New Roman" w:eastAsiaTheme="minorEastAsia" w:hAnsi="Times New Roman" w:cs="Times New Roman"/>
          <w:sz w:val="20"/>
          <w:szCs w:val="20"/>
          <w:lang w:val="en-US"/>
        </w:rPr>
        <w:t xml:space="preserve">test </w:t>
      </w:r>
      <w:r w:rsidR="003778A3" w:rsidRPr="003B7815">
        <w:rPr>
          <w:rFonts w:ascii="Times New Roman" w:eastAsiaTheme="minorEastAsia" w:hAnsi="Times New Roman" w:cs="Times New Roman"/>
          <w:sz w:val="20"/>
          <w:szCs w:val="20"/>
          <w:lang w:val="en-US"/>
        </w:rPr>
        <w:t xml:space="preserve">indications of </w:t>
      </w:r>
      <w:proofErr w:type="spellStart"/>
      <w:r w:rsidRPr="003B7815">
        <w:rPr>
          <w:rFonts w:ascii="Times New Roman" w:eastAsiaTheme="minorEastAsia" w:hAnsi="Times New Roman" w:cs="Times New Roman"/>
          <w:sz w:val="20"/>
          <w:szCs w:val="20"/>
          <w:lang w:val="en-US"/>
        </w:rPr>
        <w:t>heteroscedasticity</w:t>
      </w:r>
      <w:proofErr w:type="spellEnd"/>
      <w:r w:rsidR="00DE0FA8" w:rsidRPr="003B7815">
        <w:rPr>
          <w:rStyle w:val="Znakapoznpodarou"/>
          <w:rFonts w:ascii="Times New Roman" w:eastAsiaTheme="minorEastAsia" w:hAnsi="Times New Roman" w:cs="Times New Roman"/>
          <w:sz w:val="20"/>
          <w:szCs w:val="20"/>
          <w:lang w:val="en-US"/>
        </w:rPr>
        <w:footnoteReference w:id="51"/>
      </w:r>
      <w:r w:rsidRPr="003B7815">
        <w:rPr>
          <w:rFonts w:ascii="Times New Roman" w:eastAsiaTheme="minorEastAsia" w:hAnsi="Times New Roman" w:cs="Times New Roman"/>
          <w:sz w:val="20"/>
          <w:szCs w:val="20"/>
          <w:lang w:val="en-US"/>
        </w:rPr>
        <w:t xml:space="preserve"> of the residual variance, robust standard errors </w:t>
      </w:r>
      <w:r w:rsidR="006B5FE9" w:rsidRPr="003B7815">
        <w:rPr>
          <w:rFonts w:ascii="Times New Roman" w:eastAsiaTheme="minorEastAsia" w:hAnsi="Times New Roman" w:cs="Times New Roman"/>
          <w:sz w:val="20"/>
          <w:szCs w:val="20"/>
          <w:lang w:val="en-US"/>
        </w:rPr>
        <w:t xml:space="preserve">in </w:t>
      </w:r>
      <w:r w:rsidR="00170E76" w:rsidRPr="003B7815">
        <w:rPr>
          <w:rFonts w:ascii="Times New Roman" w:eastAsiaTheme="minorEastAsia" w:hAnsi="Times New Roman" w:cs="Times New Roman"/>
          <w:sz w:val="20"/>
          <w:szCs w:val="20"/>
          <w:lang w:val="en-US"/>
        </w:rPr>
        <w:t>all specifications were used</w:t>
      </w:r>
      <w:r w:rsidRPr="003B7815">
        <w:rPr>
          <w:rFonts w:ascii="Times New Roman" w:eastAsiaTheme="minorEastAsia" w:hAnsi="Times New Roman" w:cs="Times New Roman"/>
          <w:sz w:val="20"/>
          <w:szCs w:val="20"/>
          <w:lang w:val="en-US"/>
        </w:rPr>
        <w:t xml:space="preserve">. </w:t>
      </w:r>
      <w:r w:rsidR="00CF10D3" w:rsidRPr="003B7815">
        <w:rPr>
          <w:rFonts w:ascii="Times New Roman" w:eastAsiaTheme="minorEastAsia" w:hAnsi="Times New Roman" w:cs="Times New Roman"/>
          <w:sz w:val="20"/>
          <w:szCs w:val="20"/>
          <w:lang w:val="en-US"/>
        </w:rPr>
        <w:t xml:space="preserve">In GMM specifications, in turn, </w:t>
      </w:r>
      <w:r w:rsidR="002800DE" w:rsidRPr="003B7815">
        <w:rPr>
          <w:rFonts w:ascii="Times New Roman" w:eastAsiaTheme="minorEastAsia" w:hAnsi="Times New Roman" w:cs="Times New Roman"/>
          <w:sz w:val="20"/>
          <w:szCs w:val="20"/>
          <w:lang w:val="en-US"/>
        </w:rPr>
        <w:t xml:space="preserve">a </w:t>
      </w:r>
      <w:proofErr w:type="spellStart"/>
      <w:r w:rsidR="00CF10D3" w:rsidRPr="003B7815">
        <w:rPr>
          <w:rFonts w:ascii="Times New Roman" w:eastAsiaTheme="minorEastAsia" w:hAnsi="Times New Roman" w:cs="Times New Roman"/>
          <w:sz w:val="20"/>
          <w:szCs w:val="20"/>
          <w:lang w:val="en-US"/>
        </w:rPr>
        <w:t>Windmeijer</w:t>
      </w:r>
      <w:proofErr w:type="spellEnd"/>
      <w:r w:rsidR="00CF10D3" w:rsidRPr="003B7815">
        <w:rPr>
          <w:rFonts w:ascii="Times New Roman" w:eastAsiaTheme="minorEastAsia" w:hAnsi="Times New Roman" w:cs="Times New Roman"/>
          <w:sz w:val="20"/>
          <w:szCs w:val="20"/>
          <w:lang w:val="en-US"/>
        </w:rPr>
        <w:t xml:space="preserve"> finite-sample correction is a</w:t>
      </w:r>
      <w:r w:rsidR="00B87A57" w:rsidRPr="003B7815">
        <w:rPr>
          <w:rFonts w:ascii="Times New Roman" w:eastAsiaTheme="minorEastAsia" w:hAnsi="Times New Roman" w:cs="Times New Roman"/>
          <w:sz w:val="20"/>
          <w:szCs w:val="20"/>
          <w:lang w:val="en-US"/>
        </w:rPr>
        <w:t>pplied</w:t>
      </w:r>
      <w:r w:rsidR="00CF10D3" w:rsidRPr="003B7815">
        <w:rPr>
          <w:rFonts w:ascii="Times New Roman" w:eastAsiaTheme="minorEastAsia" w:hAnsi="Times New Roman" w:cs="Times New Roman"/>
          <w:sz w:val="20"/>
          <w:szCs w:val="20"/>
          <w:lang w:val="en-US"/>
        </w:rPr>
        <w:t xml:space="preserve">. Without this correction standard </w:t>
      </w:r>
      <w:r w:rsidR="002800DE" w:rsidRPr="003B7815">
        <w:rPr>
          <w:rFonts w:ascii="Times New Roman" w:eastAsiaTheme="minorEastAsia" w:hAnsi="Times New Roman" w:cs="Times New Roman"/>
          <w:sz w:val="20"/>
          <w:szCs w:val="20"/>
          <w:lang w:val="en-US"/>
        </w:rPr>
        <w:t xml:space="preserve">reported </w:t>
      </w:r>
      <w:r w:rsidR="00CF10D3" w:rsidRPr="003B7815">
        <w:rPr>
          <w:rFonts w:ascii="Times New Roman" w:eastAsiaTheme="minorEastAsia" w:hAnsi="Times New Roman" w:cs="Times New Roman"/>
          <w:sz w:val="20"/>
          <w:szCs w:val="20"/>
          <w:lang w:val="en-US"/>
        </w:rPr>
        <w:t xml:space="preserve">errors tend to </w:t>
      </w:r>
      <w:r w:rsidR="002800DE" w:rsidRPr="003B7815">
        <w:rPr>
          <w:rFonts w:ascii="Times New Roman" w:eastAsiaTheme="minorEastAsia" w:hAnsi="Times New Roman" w:cs="Times New Roman"/>
          <w:sz w:val="20"/>
          <w:szCs w:val="20"/>
          <w:lang w:val="en-US"/>
        </w:rPr>
        <w:t>a</w:t>
      </w:r>
      <w:r w:rsidR="00CF10D3" w:rsidRPr="003B7815">
        <w:rPr>
          <w:rFonts w:ascii="Times New Roman" w:eastAsiaTheme="minorEastAsia" w:hAnsi="Times New Roman" w:cs="Times New Roman"/>
          <w:sz w:val="20"/>
          <w:szCs w:val="20"/>
          <w:lang w:val="en-US"/>
        </w:rPr>
        <w:t xml:space="preserve"> downward bias (</w:t>
      </w:r>
      <w:proofErr w:type="spellStart"/>
      <w:r w:rsidR="00CF10D3" w:rsidRPr="003B7815">
        <w:rPr>
          <w:rFonts w:ascii="Times New Roman" w:eastAsiaTheme="minorEastAsia" w:hAnsi="Times New Roman" w:cs="Times New Roman"/>
          <w:sz w:val="20"/>
          <w:szCs w:val="20"/>
          <w:lang w:val="en-US"/>
        </w:rPr>
        <w:t>Roodman</w:t>
      </w:r>
      <w:proofErr w:type="spellEnd"/>
      <w:r w:rsidR="002800DE" w:rsidRPr="003B7815">
        <w:rPr>
          <w:rFonts w:ascii="Times New Roman" w:eastAsiaTheme="minorEastAsia" w:hAnsi="Times New Roman" w:cs="Times New Roman"/>
          <w:sz w:val="20"/>
          <w:szCs w:val="20"/>
          <w:lang w:val="en-US"/>
        </w:rPr>
        <w:t>,</w:t>
      </w:r>
      <w:r w:rsidR="00CF10D3" w:rsidRPr="003B7815">
        <w:rPr>
          <w:rFonts w:ascii="Times New Roman" w:eastAsiaTheme="minorEastAsia" w:hAnsi="Times New Roman" w:cs="Times New Roman"/>
          <w:sz w:val="20"/>
          <w:szCs w:val="20"/>
          <w:lang w:val="en-US"/>
        </w:rPr>
        <w:t xml:space="preserve"> 2006). </w:t>
      </w:r>
      <w:r w:rsidR="00170E76" w:rsidRPr="003B7815">
        <w:rPr>
          <w:rFonts w:ascii="Times New Roman" w:eastAsiaTheme="minorEastAsia" w:hAnsi="Times New Roman" w:cs="Times New Roman"/>
          <w:sz w:val="20"/>
          <w:szCs w:val="20"/>
          <w:lang w:val="en-US"/>
        </w:rPr>
        <w:t>Lastly</w:t>
      </w:r>
      <w:r w:rsidR="000D6C2E" w:rsidRPr="003B7815">
        <w:rPr>
          <w:rFonts w:ascii="Times New Roman" w:eastAsiaTheme="minorEastAsia" w:hAnsi="Times New Roman" w:cs="Times New Roman"/>
          <w:sz w:val="20"/>
          <w:szCs w:val="20"/>
          <w:lang w:val="en-US"/>
        </w:rPr>
        <w:t xml:space="preserve">, </w:t>
      </w:r>
      <w:r w:rsidR="002800DE" w:rsidRPr="003B7815">
        <w:rPr>
          <w:rFonts w:ascii="Times New Roman" w:eastAsiaTheme="minorEastAsia" w:hAnsi="Times New Roman" w:cs="Times New Roman"/>
          <w:sz w:val="20"/>
          <w:szCs w:val="20"/>
          <w:lang w:val="en-US"/>
        </w:rPr>
        <w:t xml:space="preserve">the </w:t>
      </w:r>
      <w:r w:rsidR="008F615A" w:rsidRPr="003B7815">
        <w:rPr>
          <w:rFonts w:ascii="Times New Roman" w:eastAsiaTheme="minorEastAsia" w:hAnsi="Times New Roman" w:cs="Times New Roman"/>
          <w:sz w:val="20"/>
          <w:szCs w:val="20"/>
          <w:lang w:val="en-US"/>
        </w:rPr>
        <w:t>Durbin-Watson</w:t>
      </w:r>
      <w:r w:rsidR="00063B0F" w:rsidRPr="003B7815">
        <w:rPr>
          <w:rFonts w:ascii="Times New Roman" w:eastAsiaTheme="minorEastAsia" w:hAnsi="Times New Roman" w:cs="Times New Roman"/>
          <w:sz w:val="20"/>
          <w:szCs w:val="20"/>
          <w:lang w:val="en-US"/>
        </w:rPr>
        <w:t xml:space="preserve"> test </w:t>
      </w:r>
      <w:r w:rsidR="000D6C2E" w:rsidRPr="003B7815">
        <w:rPr>
          <w:rFonts w:ascii="Times New Roman" w:eastAsiaTheme="minorEastAsia" w:hAnsi="Times New Roman" w:cs="Times New Roman"/>
          <w:sz w:val="20"/>
          <w:szCs w:val="20"/>
          <w:lang w:val="en-US"/>
        </w:rPr>
        <w:t xml:space="preserve">indicates </w:t>
      </w:r>
      <w:r w:rsidR="002800DE" w:rsidRPr="003B7815">
        <w:rPr>
          <w:rFonts w:ascii="Times New Roman" w:eastAsiaTheme="minorEastAsia" w:hAnsi="Times New Roman" w:cs="Times New Roman"/>
          <w:sz w:val="20"/>
          <w:szCs w:val="20"/>
          <w:lang w:val="en-US"/>
        </w:rPr>
        <w:t xml:space="preserve">the </w:t>
      </w:r>
      <w:r w:rsidR="00063B0F" w:rsidRPr="003B7815">
        <w:rPr>
          <w:rFonts w:ascii="Times New Roman" w:eastAsiaTheme="minorEastAsia" w:hAnsi="Times New Roman" w:cs="Times New Roman"/>
          <w:sz w:val="20"/>
          <w:szCs w:val="20"/>
          <w:lang w:val="en-US"/>
        </w:rPr>
        <w:t>autocorrelation of errors</w:t>
      </w:r>
      <w:r w:rsidR="000D6C2E" w:rsidRPr="003B7815">
        <w:rPr>
          <w:rFonts w:ascii="Times New Roman" w:eastAsiaTheme="minorEastAsia" w:hAnsi="Times New Roman" w:cs="Times New Roman"/>
          <w:sz w:val="20"/>
          <w:szCs w:val="20"/>
          <w:lang w:val="en-US"/>
        </w:rPr>
        <w:t xml:space="preserve">. </w:t>
      </w:r>
      <w:r w:rsidR="00CF10D3" w:rsidRPr="003B7815">
        <w:rPr>
          <w:rFonts w:ascii="Times New Roman" w:eastAsiaTheme="minorEastAsia" w:hAnsi="Times New Roman" w:cs="Times New Roman"/>
          <w:sz w:val="20"/>
          <w:szCs w:val="20"/>
          <w:lang w:val="en-US"/>
        </w:rPr>
        <w:t>As already stated, t</w:t>
      </w:r>
      <w:r w:rsidR="00CD28CE" w:rsidRPr="003B7815">
        <w:rPr>
          <w:rFonts w:ascii="Times New Roman" w:eastAsiaTheme="minorEastAsia" w:hAnsi="Times New Roman" w:cs="Times New Roman"/>
          <w:sz w:val="20"/>
          <w:szCs w:val="20"/>
          <w:lang w:val="en-US"/>
        </w:rPr>
        <w:t>he</w:t>
      </w:r>
      <w:r w:rsidR="00CF10D3" w:rsidRPr="003B7815">
        <w:rPr>
          <w:rFonts w:ascii="Times New Roman" w:eastAsiaTheme="minorEastAsia" w:hAnsi="Times New Roman" w:cs="Times New Roman"/>
          <w:sz w:val="20"/>
          <w:szCs w:val="20"/>
          <w:lang w:val="en-US"/>
        </w:rPr>
        <w:t xml:space="preserve"> presence of the serial correlation</w:t>
      </w:r>
      <w:r w:rsidR="00CD28CE" w:rsidRPr="003B7815">
        <w:rPr>
          <w:rFonts w:ascii="Times New Roman" w:eastAsiaTheme="minorEastAsia" w:hAnsi="Times New Roman" w:cs="Times New Roman"/>
          <w:sz w:val="20"/>
          <w:szCs w:val="20"/>
          <w:lang w:val="en-US"/>
        </w:rPr>
        <w:t xml:space="preserve"> </w:t>
      </w:r>
      <w:r w:rsidR="00CF10D3" w:rsidRPr="003B7815">
        <w:rPr>
          <w:rFonts w:ascii="Times New Roman" w:eastAsiaTheme="minorEastAsia" w:hAnsi="Times New Roman" w:cs="Times New Roman"/>
          <w:sz w:val="20"/>
          <w:szCs w:val="20"/>
          <w:lang w:val="en-US"/>
        </w:rPr>
        <w:t>provides</w:t>
      </w:r>
      <w:r w:rsidR="000D6C2E" w:rsidRPr="003B7815">
        <w:rPr>
          <w:rFonts w:ascii="Times New Roman" w:eastAsiaTheme="minorEastAsia" w:hAnsi="Times New Roman" w:cs="Times New Roman"/>
          <w:sz w:val="20"/>
          <w:szCs w:val="20"/>
          <w:lang w:val="en-US"/>
        </w:rPr>
        <w:t xml:space="preserve"> the rationale </w:t>
      </w:r>
      <w:r w:rsidR="008F615A" w:rsidRPr="003B7815">
        <w:rPr>
          <w:rFonts w:ascii="Times New Roman" w:eastAsiaTheme="minorEastAsia" w:hAnsi="Times New Roman" w:cs="Times New Roman"/>
          <w:sz w:val="20"/>
          <w:szCs w:val="20"/>
          <w:lang w:val="en-US"/>
        </w:rPr>
        <w:t>for</w:t>
      </w:r>
      <w:r w:rsidR="000D6C2E" w:rsidRPr="003B7815">
        <w:rPr>
          <w:rFonts w:ascii="Times New Roman" w:eastAsiaTheme="minorEastAsia" w:hAnsi="Times New Roman" w:cs="Times New Roman"/>
          <w:sz w:val="20"/>
          <w:szCs w:val="20"/>
          <w:lang w:val="en-US"/>
        </w:rPr>
        <w:t xml:space="preserve"> using model with </w:t>
      </w:r>
      <w:r w:rsidR="002800DE" w:rsidRPr="003B7815">
        <w:rPr>
          <w:rFonts w:ascii="Times New Roman" w:eastAsiaTheme="minorEastAsia" w:hAnsi="Times New Roman" w:cs="Times New Roman"/>
          <w:sz w:val="20"/>
          <w:szCs w:val="20"/>
          <w:lang w:val="en-US"/>
        </w:rPr>
        <w:t xml:space="preserve">a </w:t>
      </w:r>
      <w:r w:rsidR="000D6C2E" w:rsidRPr="003B7815">
        <w:rPr>
          <w:rFonts w:ascii="Times New Roman" w:eastAsiaTheme="minorEastAsia" w:hAnsi="Times New Roman" w:cs="Times New Roman"/>
          <w:sz w:val="20"/>
          <w:szCs w:val="20"/>
          <w:lang w:val="en-US"/>
        </w:rPr>
        <w:t>lagged dependent variable.</w:t>
      </w:r>
    </w:p>
    <w:p w:rsidR="00D56CBF" w:rsidRPr="003B7815" w:rsidRDefault="008A2F6F" w:rsidP="008A2F6F">
      <w:pPr>
        <w:pStyle w:val="Nadpis1"/>
        <w:rPr>
          <w:lang w:val="en-US"/>
        </w:rPr>
      </w:pPr>
      <w:bookmarkStart w:id="22" w:name="_Toc344995463"/>
      <w:r>
        <w:t xml:space="preserve">VII. </w:t>
      </w:r>
      <w:r w:rsidR="00D56CBF" w:rsidRPr="008A2F6F">
        <w:t>Results</w:t>
      </w:r>
      <w:bookmarkEnd w:id="22"/>
    </w:p>
    <w:p w:rsidR="00041FD0" w:rsidRPr="003B7815" w:rsidRDefault="00063B0F"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r w:rsidR="00CF10D3" w:rsidRPr="003B7815">
        <w:rPr>
          <w:rFonts w:ascii="Times New Roman" w:hAnsi="Times New Roman" w:cs="Times New Roman"/>
          <w:sz w:val="20"/>
          <w:szCs w:val="20"/>
          <w:lang w:val="en-US"/>
        </w:rPr>
        <w:t xml:space="preserve">coefficient </w:t>
      </w:r>
      <w:r w:rsidRPr="003B7815">
        <w:rPr>
          <w:rFonts w:ascii="Times New Roman" w:hAnsi="Times New Roman" w:cs="Times New Roman"/>
          <w:sz w:val="20"/>
          <w:szCs w:val="20"/>
          <w:lang w:val="en-US"/>
        </w:rPr>
        <w:t>e</w:t>
      </w:r>
      <w:r w:rsidR="00A7586B" w:rsidRPr="003B7815">
        <w:rPr>
          <w:rFonts w:ascii="Times New Roman" w:hAnsi="Times New Roman" w:cs="Times New Roman"/>
          <w:sz w:val="20"/>
          <w:szCs w:val="20"/>
          <w:lang w:val="en-US"/>
        </w:rPr>
        <w:t xml:space="preserve">stimates </w:t>
      </w:r>
      <w:r w:rsidRPr="003B7815">
        <w:rPr>
          <w:rFonts w:ascii="Times New Roman" w:hAnsi="Times New Roman" w:cs="Times New Roman"/>
          <w:sz w:val="20"/>
          <w:szCs w:val="20"/>
          <w:lang w:val="en-US"/>
        </w:rPr>
        <w:t xml:space="preserve">and their p-values </w:t>
      </w:r>
      <w:r w:rsidR="00A7586B" w:rsidRPr="003B7815">
        <w:rPr>
          <w:rFonts w:ascii="Times New Roman" w:hAnsi="Times New Roman" w:cs="Times New Roman"/>
          <w:sz w:val="20"/>
          <w:szCs w:val="20"/>
          <w:lang w:val="en-US"/>
        </w:rPr>
        <w:t xml:space="preserve">for </w:t>
      </w:r>
      <w:r w:rsidR="00FE15EF" w:rsidRPr="003B7815">
        <w:rPr>
          <w:rFonts w:ascii="Times New Roman" w:hAnsi="Times New Roman" w:cs="Times New Roman"/>
          <w:sz w:val="20"/>
          <w:szCs w:val="20"/>
          <w:lang w:val="en-US"/>
        </w:rPr>
        <w:t>eight</w:t>
      </w:r>
      <w:r w:rsidRPr="003B7815">
        <w:rPr>
          <w:rFonts w:ascii="Times New Roman" w:hAnsi="Times New Roman" w:cs="Times New Roman"/>
          <w:sz w:val="20"/>
          <w:szCs w:val="20"/>
          <w:lang w:val="en-US"/>
        </w:rPr>
        <w:t xml:space="preserve"> different</w:t>
      </w:r>
      <w:r w:rsidR="001D3FED" w:rsidRPr="003B7815">
        <w:rPr>
          <w:rFonts w:ascii="Times New Roman" w:hAnsi="Times New Roman" w:cs="Times New Roman"/>
          <w:sz w:val="20"/>
          <w:szCs w:val="20"/>
          <w:lang w:val="en-US"/>
        </w:rPr>
        <w:t xml:space="preserve"> specifications</w:t>
      </w:r>
      <w:r w:rsidR="00170E76" w:rsidRPr="003B7815">
        <w:rPr>
          <w:rFonts w:ascii="Times New Roman" w:hAnsi="Times New Roman" w:cs="Times New Roman"/>
          <w:sz w:val="20"/>
          <w:szCs w:val="20"/>
          <w:lang w:val="en-US"/>
        </w:rPr>
        <w:t xml:space="preserve"> are presented in Table 2</w:t>
      </w:r>
      <w:r w:rsidR="00A7586B" w:rsidRPr="003B7815">
        <w:rPr>
          <w:rFonts w:ascii="Times New Roman" w:hAnsi="Times New Roman" w:cs="Times New Roman"/>
          <w:sz w:val="20"/>
          <w:szCs w:val="20"/>
          <w:lang w:val="en-US"/>
        </w:rPr>
        <w:t xml:space="preserve">. </w:t>
      </w:r>
      <w:r w:rsidR="00BD66A1" w:rsidRPr="003B7815">
        <w:rPr>
          <w:rFonts w:ascii="Times New Roman" w:hAnsi="Times New Roman" w:cs="Times New Roman"/>
          <w:sz w:val="20"/>
          <w:szCs w:val="20"/>
          <w:lang w:val="en-US"/>
        </w:rPr>
        <w:t>T</w:t>
      </w:r>
      <w:r w:rsidR="008F3FA9" w:rsidRPr="003B7815">
        <w:rPr>
          <w:rFonts w:ascii="Times New Roman" w:hAnsi="Times New Roman" w:cs="Times New Roman"/>
          <w:sz w:val="20"/>
          <w:szCs w:val="20"/>
          <w:lang w:val="en-US"/>
        </w:rPr>
        <w:t>he variable of</w:t>
      </w:r>
      <w:r w:rsidR="0032253D" w:rsidRPr="003B7815">
        <w:rPr>
          <w:rFonts w:ascii="Times New Roman" w:hAnsi="Times New Roman" w:cs="Times New Roman"/>
          <w:sz w:val="20"/>
          <w:szCs w:val="20"/>
          <w:lang w:val="en-US"/>
        </w:rPr>
        <w:t xml:space="preserve"> interest, i.e.</w:t>
      </w:r>
      <w:r w:rsidR="000F157C" w:rsidRPr="003B7815">
        <w:rPr>
          <w:rFonts w:ascii="Times New Roman" w:hAnsi="Times New Roman" w:cs="Times New Roman"/>
          <w:sz w:val="20"/>
          <w:szCs w:val="20"/>
          <w:lang w:val="en-US"/>
        </w:rPr>
        <w:t xml:space="preserve"> the</w:t>
      </w:r>
      <w:r w:rsidR="0032253D" w:rsidRPr="003B7815">
        <w:rPr>
          <w:rFonts w:ascii="Times New Roman" w:hAnsi="Times New Roman" w:cs="Times New Roman"/>
          <w:sz w:val="20"/>
          <w:szCs w:val="20"/>
          <w:lang w:val="en-US"/>
        </w:rPr>
        <w:t xml:space="preserve"> </w:t>
      </w:r>
      <w:r w:rsidR="0032253D" w:rsidRPr="003B7815">
        <w:rPr>
          <w:rFonts w:ascii="Times New Roman" w:hAnsi="Times New Roman" w:cs="Times New Roman"/>
          <w:i/>
          <w:sz w:val="20"/>
          <w:szCs w:val="20"/>
          <w:lang w:val="en-US"/>
        </w:rPr>
        <w:t xml:space="preserve">de </w:t>
      </w:r>
      <w:r w:rsidR="001D3FED" w:rsidRPr="003B7815">
        <w:rPr>
          <w:rFonts w:ascii="Times New Roman" w:hAnsi="Times New Roman" w:cs="Times New Roman"/>
          <w:i/>
          <w:sz w:val="20"/>
          <w:szCs w:val="20"/>
          <w:lang w:val="en-US"/>
        </w:rPr>
        <w:t>jure</w:t>
      </w:r>
      <w:r w:rsidR="0032253D" w:rsidRPr="003B7815">
        <w:rPr>
          <w:rFonts w:ascii="Times New Roman" w:hAnsi="Times New Roman" w:cs="Times New Roman"/>
          <w:sz w:val="20"/>
          <w:szCs w:val="20"/>
          <w:lang w:val="en-US"/>
        </w:rPr>
        <w:t xml:space="preserve"> </w:t>
      </w:r>
      <w:r w:rsidR="001D3FED" w:rsidRPr="003B7815">
        <w:rPr>
          <w:rFonts w:ascii="Times New Roman" w:hAnsi="Times New Roman" w:cs="Times New Roman"/>
          <w:sz w:val="20"/>
          <w:szCs w:val="20"/>
          <w:lang w:val="en-US"/>
        </w:rPr>
        <w:t xml:space="preserve">power of </w:t>
      </w:r>
      <w:r w:rsidR="0032253D" w:rsidRPr="003B7815">
        <w:rPr>
          <w:rFonts w:ascii="Times New Roman" w:hAnsi="Times New Roman" w:cs="Times New Roman"/>
          <w:sz w:val="20"/>
          <w:szCs w:val="20"/>
          <w:lang w:val="en-US"/>
        </w:rPr>
        <w:t xml:space="preserve">constitutional review, exhibits </w:t>
      </w:r>
      <w:r w:rsidR="00BD66A1" w:rsidRPr="003B7815">
        <w:rPr>
          <w:rFonts w:ascii="Times New Roman" w:hAnsi="Times New Roman" w:cs="Times New Roman"/>
          <w:sz w:val="20"/>
          <w:szCs w:val="20"/>
          <w:lang w:val="en-US"/>
        </w:rPr>
        <w:t xml:space="preserve">an </w:t>
      </w:r>
      <w:r w:rsidR="0032253D" w:rsidRPr="003B7815">
        <w:rPr>
          <w:rFonts w:ascii="Times New Roman" w:hAnsi="Times New Roman" w:cs="Times New Roman"/>
          <w:sz w:val="20"/>
          <w:szCs w:val="20"/>
          <w:lang w:val="en-US"/>
        </w:rPr>
        <w:t>expected sign</w:t>
      </w:r>
      <w:r w:rsidR="001D3FED" w:rsidRPr="003B7815">
        <w:rPr>
          <w:rFonts w:ascii="Times New Roman" w:hAnsi="Times New Roman" w:cs="Times New Roman"/>
          <w:sz w:val="20"/>
          <w:szCs w:val="20"/>
          <w:lang w:val="en-US"/>
        </w:rPr>
        <w:t>,</w:t>
      </w:r>
      <w:r w:rsidR="008F3FA9" w:rsidRPr="003B7815">
        <w:rPr>
          <w:rFonts w:ascii="Times New Roman" w:hAnsi="Times New Roman" w:cs="Times New Roman"/>
          <w:sz w:val="20"/>
          <w:szCs w:val="20"/>
          <w:lang w:val="en-US"/>
        </w:rPr>
        <w:t xml:space="preserve"> consistent with </w:t>
      </w:r>
      <w:r w:rsidR="00BD66A1" w:rsidRPr="003B7815">
        <w:rPr>
          <w:rFonts w:ascii="Times New Roman" w:hAnsi="Times New Roman" w:cs="Times New Roman"/>
          <w:sz w:val="20"/>
          <w:szCs w:val="20"/>
          <w:lang w:val="en-US"/>
        </w:rPr>
        <w:t xml:space="preserve">the </w:t>
      </w:r>
      <w:r w:rsidR="008F3FA9" w:rsidRPr="003B7815">
        <w:rPr>
          <w:rFonts w:ascii="Times New Roman" w:hAnsi="Times New Roman" w:cs="Times New Roman"/>
          <w:sz w:val="20"/>
          <w:szCs w:val="20"/>
          <w:lang w:val="en-US"/>
        </w:rPr>
        <w:t xml:space="preserve">hypothesis </w:t>
      </w:r>
      <w:r w:rsidR="005F4A83" w:rsidRPr="003B7815">
        <w:rPr>
          <w:rFonts w:ascii="Times New Roman" w:hAnsi="Times New Roman" w:cs="Times New Roman"/>
          <w:i/>
          <w:sz w:val="20"/>
          <w:szCs w:val="20"/>
          <w:lang w:val="en-US"/>
        </w:rPr>
        <w:t>H1</w:t>
      </w:r>
      <w:r w:rsidR="00AC7E55" w:rsidRPr="003B7815">
        <w:rPr>
          <w:rFonts w:ascii="Times New Roman" w:hAnsi="Times New Roman" w:cs="Times New Roman"/>
          <w:i/>
          <w:sz w:val="20"/>
          <w:szCs w:val="20"/>
          <w:lang w:val="en-US"/>
        </w:rPr>
        <w:t xml:space="preserve"> </w:t>
      </w:r>
      <w:r w:rsidR="004C3733" w:rsidRPr="003B7815">
        <w:rPr>
          <w:rFonts w:ascii="Times New Roman" w:hAnsi="Times New Roman" w:cs="Times New Roman"/>
          <w:sz w:val="20"/>
          <w:szCs w:val="20"/>
          <w:lang w:val="en-US"/>
        </w:rPr>
        <w:t>proposed in Section 4</w:t>
      </w:r>
      <w:r w:rsidR="008F3FA9" w:rsidRPr="003B7815">
        <w:rPr>
          <w:rFonts w:ascii="Times New Roman" w:hAnsi="Times New Roman" w:cs="Times New Roman"/>
          <w:sz w:val="20"/>
          <w:szCs w:val="20"/>
          <w:lang w:val="en-US"/>
        </w:rPr>
        <w:t xml:space="preserve">. </w:t>
      </w:r>
      <w:r w:rsidR="002D2B12" w:rsidRPr="003B7815">
        <w:rPr>
          <w:rFonts w:ascii="Times New Roman" w:hAnsi="Times New Roman" w:cs="Times New Roman"/>
          <w:sz w:val="20"/>
          <w:szCs w:val="20"/>
          <w:lang w:val="en-US"/>
        </w:rPr>
        <w:t>Consequently</w:t>
      </w:r>
      <w:r w:rsidR="00AF2164" w:rsidRPr="003B7815">
        <w:rPr>
          <w:rFonts w:ascii="Times New Roman" w:hAnsi="Times New Roman" w:cs="Times New Roman"/>
          <w:sz w:val="20"/>
          <w:szCs w:val="20"/>
          <w:lang w:val="en-US"/>
        </w:rPr>
        <w:t xml:space="preserve">, </w:t>
      </w:r>
      <w:r w:rsidR="00006800" w:rsidRPr="003B7815">
        <w:rPr>
          <w:rFonts w:ascii="Times New Roman" w:hAnsi="Times New Roman" w:cs="Times New Roman"/>
          <w:sz w:val="20"/>
          <w:szCs w:val="20"/>
          <w:lang w:val="en-US"/>
        </w:rPr>
        <w:t>countries</w:t>
      </w:r>
      <w:r w:rsidR="00AF2164" w:rsidRPr="003B7815">
        <w:rPr>
          <w:rFonts w:ascii="Times New Roman" w:hAnsi="Times New Roman" w:cs="Times New Roman"/>
          <w:sz w:val="20"/>
          <w:szCs w:val="20"/>
          <w:lang w:val="en-US"/>
        </w:rPr>
        <w:t xml:space="preserve"> </w:t>
      </w:r>
      <w:r w:rsidR="001D3FED" w:rsidRPr="003B7815">
        <w:rPr>
          <w:rFonts w:ascii="Times New Roman" w:hAnsi="Times New Roman" w:cs="Times New Roman"/>
          <w:sz w:val="20"/>
          <w:szCs w:val="20"/>
          <w:lang w:val="en-US"/>
        </w:rPr>
        <w:t xml:space="preserve">with </w:t>
      </w:r>
      <w:r w:rsidR="00751640" w:rsidRPr="003B7815">
        <w:rPr>
          <w:rFonts w:ascii="Times New Roman" w:hAnsi="Times New Roman" w:cs="Times New Roman"/>
          <w:sz w:val="20"/>
          <w:szCs w:val="20"/>
          <w:lang w:val="en-US"/>
        </w:rPr>
        <w:t xml:space="preserve">a </w:t>
      </w:r>
      <w:r w:rsidR="00AC7E55" w:rsidRPr="003B7815">
        <w:rPr>
          <w:rFonts w:ascii="Times New Roman" w:hAnsi="Times New Roman" w:cs="Times New Roman"/>
          <w:sz w:val="20"/>
          <w:szCs w:val="20"/>
          <w:lang w:val="en-US"/>
        </w:rPr>
        <w:t>high</w:t>
      </w:r>
      <w:r w:rsidR="00AF2164" w:rsidRPr="003B7815">
        <w:rPr>
          <w:rFonts w:ascii="Times New Roman" w:hAnsi="Times New Roman" w:cs="Times New Roman"/>
          <w:sz w:val="20"/>
          <w:szCs w:val="20"/>
          <w:lang w:val="en-US"/>
        </w:rPr>
        <w:t xml:space="preserve"> degree of constitutional review </w:t>
      </w:r>
      <w:r w:rsidR="00AC7E55" w:rsidRPr="003B7815">
        <w:rPr>
          <w:rFonts w:ascii="Times New Roman" w:hAnsi="Times New Roman" w:cs="Times New Roman"/>
          <w:sz w:val="20"/>
          <w:szCs w:val="20"/>
          <w:lang w:val="en-US"/>
        </w:rPr>
        <w:t xml:space="preserve">systematically </w:t>
      </w:r>
      <w:r w:rsidR="00006800" w:rsidRPr="003B7815">
        <w:rPr>
          <w:rFonts w:ascii="Times New Roman" w:hAnsi="Times New Roman" w:cs="Times New Roman"/>
          <w:sz w:val="20"/>
          <w:szCs w:val="20"/>
          <w:lang w:val="en-US"/>
        </w:rPr>
        <w:t xml:space="preserve">tend to have </w:t>
      </w:r>
      <w:r w:rsidR="0032253D" w:rsidRPr="003B7815">
        <w:rPr>
          <w:rFonts w:ascii="Times New Roman" w:hAnsi="Times New Roman" w:cs="Times New Roman"/>
          <w:sz w:val="20"/>
          <w:szCs w:val="20"/>
          <w:lang w:val="en-US"/>
        </w:rPr>
        <w:t>smaller</w:t>
      </w:r>
      <w:r w:rsidR="00006800" w:rsidRPr="003B7815">
        <w:rPr>
          <w:rFonts w:ascii="Times New Roman" w:hAnsi="Times New Roman" w:cs="Times New Roman"/>
          <w:sz w:val="20"/>
          <w:szCs w:val="20"/>
          <w:lang w:val="en-US"/>
        </w:rPr>
        <w:t xml:space="preserve"> governments</w:t>
      </w:r>
      <w:r w:rsidR="00AF2164" w:rsidRPr="003B7815">
        <w:rPr>
          <w:rFonts w:ascii="Times New Roman" w:hAnsi="Times New Roman" w:cs="Times New Roman"/>
          <w:sz w:val="20"/>
          <w:szCs w:val="20"/>
          <w:lang w:val="en-US"/>
        </w:rPr>
        <w:t xml:space="preserve">, measured as general government </w:t>
      </w:r>
      <w:r w:rsidR="00D049F1" w:rsidRPr="003B7815">
        <w:rPr>
          <w:rFonts w:ascii="Times New Roman" w:hAnsi="Times New Roman" w:cs="Times New Roman"/>
          <w:sz w:val="20"/>
          <w:szCs w:val="20"/>
          <w:lang w:val="en-US"/>
        </w:rPr>
        <w:t xml:space="preserve">tax </w:t>
      </w:r>
      <w:r w:rsidR="0056573B" w:rsidRPr="003B7815">
        <w:rPr>
          <w:rFonts w:ascii="Times New Roman" w:hAnsi="Times New Roman" w:cs="Times New Roman"/>
          <w:sz w:val="20"/>
          <w:szCs w:val="20"/>
          <w:lang w:val="en-US"/>
        </w:rPr>
        <w:t xml:space="preserve">revenue </w:t>
      </w:r>
      <w:r w:rsidR="00AF2164" w:rsidRPr="003B7815">
        <w:rPr>
          <w:rFonts w:ascii="Times New Roman" w:hAnsi="Times New Roman" w:cs="Times New Roman"/>
          <w:sz w:val="20"/>
          <w:szCs w:val="20"/>
          <w:lang w:val="en-US"/>
        </w:rPr>
        <w:t xml:space="preserve">compared to GDP. </w:t>
      </w:r>
      <w:r w:rsidR="00125A95" w:rsidRPr="003B7815">
        <w:rPr>
          <w:rFonts w:ascii="Times New Roman" w:hAnsi="Times New Roman" w:cs="Times New Roman"/>
          <w:sz w:val="20"/>
          <w:szCs w:val="20"/>
          <w:lang w:val="en-US"/>
        </w:rPr>
        <w:t>It seems therefore that</w:t>
      </w:r>
      <w:r w:rsidR="002800DE" w:rsidRPr="003B7815">
        <w:rPr>
          <w:rFonts w:ascii="Times New Roman" w:hAnsi="Times New Roman" w:cs="Times New Roman"/>
          <w:sz w:val="20"/>
          <w:szCs w:val="20"/>
          <w:lang w:val="en-US"/>
        </w:rPr>
        <w:t>,</w:t>
      </w:r>
      <w:r w:rsidR="00125A95" w:rsidRPr="003B7815">
        <w:rPr>
          <w:rFonts w:ascii="Times New Roman" w:hAnsi="Times New Roman" w:cs="Times New Roman"/>
          <w:sz w:val="20"/>
          <w:szCs w:val="20"/>
          <w:lang w:val="en-US"/>
        </w:rPr>
        <w:t xml:space="preserve"> in countries where </w:t>
      </w:r>
      <w:r w:rsidR="00751640" w:rsidRPr="003B7815">
        <w:rPr>
          <w:rFonts w:ascii="Times New Roman" w:hAnsi="Times New Roman" w:cs="Times New Roman"/>
          <w:sz w:val="20"/>
          <w:szCs w:val="20"/>
          <w:lang w:val="en-US"/>
        </w:rPr>
        <w:t xml:space="preserve">the </w:t>
      </w:r>
      <w:r w:rsidR="00125A95" w:rsidRPr="003B7815">
        <w:rPr>
          <w:rFonts w:ascii="Times New Roman" w:hAnsi="Times New Roman" w:cs="Times New Roman"/>
          <w:sz w:val="20"/>
          <w:szCs w:val="20"/>
          <w:lang w:val="en-US"/>
        </w:rPr>
        <w:t xml:space="preserve">judiciary is entitled to exert </w:t>
      </w:r>
      <w:r w:rsidR="00AB2046" w:rsidRPr="003B7815">
        <w:rPr>
          <w:rFonts w:ascii="Times New Roman" w:hAnsi="Times New Roman" w:cs="Times New Roman"/>
          <w:sz w:val="20"/>
          <w:szCs w:val="20"/>
          <w:lang w:val="en-US"/>
        </w:rPr>
        <w:t xml:space="preserve">strong </w:t>
      </w:r>
      <w:r w:rsidR="00125A95" w:rsidRPr="003B7815">
        <w:rPr>
          <w:rFonts w:ascii="Times New Roman" w:hAnsi="Times New Roman" w:cs="Times New Roman"/>
          <w:sz w:val="20"/>
          <w:szCs w:val="20"/>
          <w:lang w:val="en-US"/>
        </w:rPr>
        <w:t xml:space="preserve">review, </w:t>
      </w:r>
      <w:r w:rsidR="005F4A83" w:rsidRPr="003B7815">
        <w:rPr>
          <w:rFonts w:ascii="Times New Roman" w:hAnsi="Times New Roman" w:cs="Times New Roman"/>
          <w:sz w:val="20"/>
          <w:szCs w:val="20"/>
          <w:lang w:val="en-US"/>
        </w:rPr>
        <w:t>the ruling is</w:t>
      </w:r>
      <w:r w:rsidR="00125A95" w:rsidRPr="003B7815">
        <w:rPr>
          <w:rFonts w:ascii="Times New Roman" w:hAnsi="Times New Roman" w:cs="Times New Roman"/>
          <w:sz w:val="20"/>
          <w:szCs w:val="20"/>
          <w:lang w:val="en-US"/>
        </w:rPr>
        <w:t xml:space="preserve"> in line with the public </w:t>
      </w:r>
      <w:r w:rsidR="00AB2046" w:rsidRPr="003B7815">
        <w:rPr>
          <w:rFonts w:ascii="Times New Roman" w:hAnsi="Times New Roman" w:cs="Times New Roman"/>
          <w:sz w:val="20"/>
          <w:szCs w:val="20"/>
          <w:lang w:val="en-US"/>
        </w:rPr>
        <w:t>preferences about</w:t>
      </w:r>
      <w:r w:rsidR="005F4A83" w:rsidRPr="003B7815">
        <w:rPr>
          <w:rFonts w:ascii="Times New Roman" w:hAnsi="Times New Roman" w:cs="Times New Roman"/>
          <w:sz w:val="20"/>
          <w:szCs w:val="20"/>
          <w:lang w:val="en-US"/>
        </w:rPr>
        <w:t xml:space="preserve"> lower taxation</w:t>
      </w:r>
      <w:r w:rsidR="00125A95" w:rsidRPr="003B7815">
        <w:rPr>
          <w:rFonts w:ascii="Times New Roman" w:hAnsi="Times New Roman" w:cs="Times New Roman"/>
          <w:sz w:val="20"/>
          <w:szCs w:val="20"/>
          <w:lang w:val="en-US"/>
        </w:rPr>
        <w:t xml:space="preserve">. </w:t>
      </w:r>
    </w:p>
    <w:p w:rsidR="00BC52D2" w:rsidRPr="003B7815" w:rsidRDefault="00CA2F6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lastRenderedPageBreak/>
        <w:t xml:space="preserve">Considering the most developed model (the last column in </w:t>
      </w:r>
      <w:r w:rsidR="00BF26F7" w:rsidRPr="003B7815">
        <w:rPr>
          <w:rFonts w:ascii="Times New Roman" w:hAnsi="Times New Roman" w:cs="Times New Roman"/>
          <w:sz w:val="20"/>
          <w:szCs w:val="20"/>
          <w:lang w:val="en-US"/>
        </w:rPr>
        <w:t>Table 3</w:t>
      </w:r>
      <w:r w:rsidRPr="003B7815">
        <w:rPr>
          <w:rFonts w:ascii="Times New Roman" w:hAnsi="Times New Roman" w:cs="Times New Roman"/>
          <w:sz w:val="20"/>
          <w:szCs w:val="20"/>
          <w:lang w:val="en-US"/>
        </w:rPr>
        <w:t>),</w:t>
      </w:r>
      <w:r w:rsidR="00A5035E" w:rsidRPr="003B7815">
        <w:rPr>
          <w:rFonts w:ascii="Times New Roman" w:hAnsi="Times New Roman" w:cs="Times New Roman"/>
          <w:sz w:val="20"/>
          <w:szCs w:val="20"/>
          <w:lang w:val="en-US"/>
        </w:rPr>
        <w:t xml:space="preserve"> </w:t>
      </w:r>
      <w:r w:rsidR="008F171D" w:rsidRPr="003B7815">
        <w:rPr>
          <w:rFonts w:ascii="Times New Roman" w:hAnsi="Times New Roman" w:cs="Times New Roman"/>
          <w:sz w:val="20"/>
          <w:szCs w:val="20"/>
          <w:lang w:val="en-US"/>
        </w:rPr>
        <w:t xml:space="preserve">besides </w:t>
      </w:r>
      <w:r w:rsidR="00523CDA" w:rsidRPr="003B7815">
        <w:rPr>
          <w:rFonts w:ascii="Times New Roman" w:hAnsi="Times New Roman" w:cs="Times New Roman"/>
          <w:sz w:val="20"/>
          <w:szCs w:val="20"/>
          <w:lang w:val="en-US"/>
        </w:rPr>
        <w:t xml:space="preserve">the </w:t>
      </w:r>
      <w:r w:rsidR="008F171D" w:rsidRPr="003B7815">
        <w:rPr>
          <w:rFonts w:ascii="Times New Roman" w:hAnsi="Times New Roman" w:cs="Times New Roman"/>
          <w:sz w:val="20"/>
          <w:szCs w:val="20"/>
          <w:lang w:val="en-US"/>
        </w:rPr>
        <w:t xml:space="preserve">judicial review, one </w:t>
      </w:r>
      <w:r w:rsidR="00BC52D2" w:rsidRPr="003B7815">
        <w:rPr>
          <w:rFonts w:ascii="Times New Roman" w:hAnsi="Times New Roman" w:cs="Times New Roman"/>
          <w:sz w:val="20"/>
          <w:szCs w:val="20"/>
          <w:lang w:val="en-US"/>
        </w:rPr>
        <w:t>can observe that</w:t>
      </w:r>
      <w:r w:rsidR="008F171D" w:rsidRPr="003B7815">
        <w:rPr>
          <w:rFonts w:ascii="Times New Roman" w:hAnsi="Times New Roman" w:cs="Times New Roman"/>
          <w:sz w:val="20"/>
          <w:szCs w:val="20"/>
          <w:lang w:val="en-US"/>
        </w:rPr>
        <w:t xml:space="preserve"> other variable</w:t>
      </w:r>
      <w:r w:rsidR="00523CDA" w:rsidRPr="003B7815">
        <w:rPr>
          <w:rFonts w:ascii="Times New Roman" w:hAnsi="Times New Roman" w:cs="Times New Roman"/>
          <w:sz w:val="20"/>
          <w:szCs w:val="20"/>
          <w:lang w:val="en-US"/>
        </w:rPr>
        <w:t>s</w:t>
      </w:r>
      <w:r w:rsidR="008F171D" w:rsidRPr="003B7815">
        <w:rPr>
          <w:rFonts w:ascii="Times New Roman" w:hAnsi="Times New Roman" w:cs="Times New Roman"/>
          <w:sz w:val="20"/>
          <w:szCs w:val="20"/>
          <w:lang w:val="en-US"/>
        </w:rPr>
        <w:t xml:space="preserve"> </w:t>
      </w:r>
      <w:r w:rsidR="002800DE" w:rsidRPr="003B7815">
        <w:rPr>
          <w:rFonts w:ascii="Times New Roman" w:hAnsi="Times New Roman" w:cs="Times New Roman"/>
          <w:sz w:val="20"/>
          <w:szCs w:val="20"/>
          <w:lang w:val="en-US"/>
        </w:rPr>
        <w:t xml:space="preserve">also </w:t>
      </w:r>
      <w:r w:rsidR="008F171D" w:rsidRPr="003B7815">
        <w:rPr>
          <w:rFonts w:ascii="Times New Roman" w:hAnsi="Times New Roman" w:cs="Times New Roman"/>
          <w:sz w:val="20"/>
          <w:szCs w:val="20"/>
          <w:lang w:val="en-US"/>
        </w:rPr>
        <w:t xml:space="preserve">have </w:t>
      </w:r>
      <w:r w:rsidR="00523CDA" w:rsidRPr="003B7815">
        <w:rPr>
          <w:rFonts w:ascii="Times New Roman" w:hAnsi="Times New Roman" w:cs="Times New Roman"/>
          <w:sz w:val="20"/>
          <w:szCs w:val="20"/>
          <w:lang w:val="en-US"/>
        </w:rPr>
        <w:t xml:space="preserve">a </w:t>
      </w:r>
      <w:r w:rsidR="008F171D" w:rsidRPr="003B7815">
        <w:rPr>
          <w:rFonts w:ascii="Times New Roman" w:hAnsi="Times New Roman" w:cs="Times New Roman"/>
          <w:sz w:val="20"/>
          <w:szCs w:val="20"/>
          <w:lang w:val="en-US"/>
        </w:rPr>
        <w:t xml:space="preserve">significant effect on </w:t>
      </w:r>
      <w:r w:rsidR="008700EF" w:rsidRPr="003B7815">
        <w:rPr>
          <w:rFonts w:ascii="Times New Roman" w:hAnsi="Times New Roman" w:cs="Times New Roman"/>
          <w:sz w:val="20"/>
          <w:szCs w:val="20"/>
          <w:lang w:val="en-US"/>
        </w:rPr>
        <w:t>revenue-to-GDP</w:t>
      </w:r>
      <w:r w:rsidR="007D7833" w:rsidRPr="003B7815">
        <w:rPr>
          <w:rFonts w:ascii="Times New Roman" w:hAnsi="Times New Roman" w:cs="Times New Roman"/>
          <w:sz w:val="20"/>
          <w:szCs w:val="20"/>
          <w:lang w:val="en-US"/>
        </w:rPr>
        <w:t xml:space="preserve"> indicator</w:t>
      </w:r>
      <w:r w:rsidR="008F171D" w:rsidRPr="003B7815">
        <w:rPr>
          <w:rFonts w:ascii="Times New Roman" w:hAnsi="Times New Roman" w:cs="Times New Roman"/>
          <w:sz w:val="20"/>
          <w:szCs w:val="20"/>
          <w:lang w:val="en-US"/>
        </w:rPr>
        <w:t xml:space="preserve">. </w:t>
      </w:r>
      <w:r w:rsidR="000A71E0" w:rsidRPr="003B7815">
        <w:rPr>
          <w:rFonts w:ascii="Times New Roman" w:hAnsi="Times New Roman" w:cs="Times New Roman"/>
          <w:sz w:val="20"/>
          <w:szCs w:val="20"/>
          <w:lang w:val="en-US"/>
        </w:rPr>
        <w:t>For instance, l</w:t>
      </w:r>
      <w:r w:rsidR="00CA6FF9" w:rsidRPr="003B7815">
        <w:rPr>
          <w:rFonts w:ascii="Times New Roman" w:hAnsi="Times New Roman" w:cs="Times New Roman"/>
          <w:sz w:val="20"/>
          <w:szCs w:val="20"/>
          <w:lang w:val="en-US"/>
        </w:rPr>
        <w:t xml:space="preserve">agged revenue-to-GDP is statistically significant at </w:t>
      </w:r>
      <w:r w:rsidR="009609EF" w:rsidRPr="003B7815">
        <w:rPr>
          <w:rFonts w:ascii="Times New Roman" w:hAnsi="Times New Roman" w:cs="Times New Roman"/>
          <w:sz w:val="20"/>
          <w:szCs w:val="20"/>
          <w:lang w:val="en-US"/>
        </w:rPr>
        <w:t xml:space="preserve">the </w:t>
      </w:r>
      <w:r w:rsidR="00CA6FF9" w:rsidRPr="003B7815">
        <w:rPr>
          <w:rFonts w:ascii="Times New Roman" w:hAnsi="Times New Roman" w:cs="Times New Roman"/>
          <w:sz w:val="20"/>
          <w:szCs w:val="20"/>
          <w:lang w:val="en-US"/>
        </w:rPr>
        <w:t>1% level</w:t>
      </w:r>
      <w:r w:rsidR="000A71E0" w:rsidRPr="003B7815">
        <w:rPr>
          <w:rFonts w:ascii="Times New Roman" w:hAnsi="Times New Roman" w:cs="Times New Roman"/>
          <w:sz w:val="20"/>
          <w:szCs w:val="20"/>
          <w:lang w:val="en-US"/>
        </w:rPr>
        <w:t>, indicating state dependence in revenue-to-GDP</w:t>
      </w:r>
      <w:r w:rsidR="00CA6FF9" w:rsidRPr="003B7815">
        <w:rPr>
          <w:rFonts w:ascii="Times New Roman" w:hAnsi="Times New Roman" w:cs="Times New Roman"/>
          <w:sz w:val="20"/>
          <w:szCs w:val="20"/>
          <w:lang w:val="en-US"/>
        </w:rPr>
        <w:t xml:space="preserve">. </w:t>
      </w:r>
      <w:r w:rsidR="00D27360" w:rsidRPr="003B7815">
        <w:rPr>
          <w:rFonts w:ascii="Times New Roman" w:hAnsi="Times New Roman" w:cs="Times New Roman"/>
          <w:sz w:val="20"/>
          <w:szCs w:val="20"/>
          <w:lang w:val="en-US"/>
        </w:rPr>
        <w:t>Also</w:t>
      </w:r>
      <w:r w:rsidR="008F171D" w:rsidRPr="003B7815">
        <w:rPr>
          <w:rFonts w:ascii="Times New Roman" w:hAnsi="Times New Roman" w:cs="Times New Roman"/>
          <w:sz w:val="20"/>
          <w:szCs w:val="20"/>
          <w:lang w:val="en-US"/>
        </w:rPr>
        <w:t>, trade variable</w:t>
      </w:r>
      <w:r w:rsidR="002800DE" w:rsidRPr="003B7815">
        <w:rPr>
          <w:rFonts w:ascii="Times New Roman" w:hAnsi="Times New Roman" w:cs="Times New Roman"/>
          <w:sz w:val="20"/>
          <w:szCs w:val="20"/>
          <w:lang w:val="en-US"/>
        </w:rPr>
        <w:t>s</w:t>
      </w:r>
      <w:r w:rsidR="008F171D" w:rsidRPr="003B7815">
        <w:rPr>
          <w:rFonts w:ascii="Times New Roman" w:hAnsi="Times New Roman" w:cs="Times New Roman"/>
          <w:sz w:val="20"/>
          <w:szCs w:val="20"/>
          <w:lang w:val="en-US"/>
        </w:rPr>
        <w:t xml:space="preserve"> </w:t>
      </w:r>
      <w:r w:rsidR="009609EF" w:rsidRPr="003B7815">
        <w:rPr>
          <w:rFonts w:ascii="Times New Roman" w:hAnsi="Times New Roman" w:cs="Times New Roman"/>
          <w:sz w:val="20"/>
          <w:szCs w:val="20"/>
          <w:lang w:val="en-US"/>
        </w:rPr>
        <w:t>are</w:t>
      </w:r>
      <w:r w:rsidR="002C017D" w:rsidRPr="003B7815">
        <w:rPr>
          <w:rFonts w:ascii="Times New Roman" w:hAnsi="Times New Roman" w:cs="Times New Roman"/>
          <w:sz w:val="20"/>
          <w:szCs w:val="20"/>
          <w:lang w:val="en-US"/>
        </w:rPr>
        <w:t xml:space="preserve"> statistically significant. This would </w:t>
      </w:r>
      <w:r w:rsidR="00CA6FF9" w:rsidRPr="003B7815">
        <w:rPr>
          <w:rFonts w:ascii="Times New Roman" w:hAnsi="Times New Roman" w:cs="Times New Roman"/>
          <w:sz w:val="20"/>
          <w:szCs w:val="20"/>
          <w:lang w:val="en-US"/>
        </w:rPr>
        <w:t>suggest</w:t>
      </w:r>
      <w:r w:rsidR="002C017D" w:rsidRPr="003B7815">
        <w:rPr>
          <w:rFonts w:ascii="Times New Roman" w:hAnsi="Times New Roman" w:cs="Times New Roman"/>
          <w:sz w:val="20"/>
          <w:szCs w:val="20"/>
          <w:lang w:val="en-US"/>
        </w:rPr>
        <w:t xml:space="preserve"> that </w:t>
      </w:r>
      <w:r w:rsidR="00585DA3" w:rsidRPr="003B7815">
        <w:rPr>
          <w:rFonts w:ascii="Times New Roman" w:hAnsi="Times New Roman" w:cs="Times New Roman"/>
          <w:sz w:val="20"/>
          <w:szCs w:val="20"/>
          <w:lang w:val="en-US"/>
        </w:rPr>
        <w:t xml:space="preserve">openness of the economy </w:t>
      </w:r>
      <w:r w:rsidR="008F171D" w:rsidRPr="003B7815">
        <w:rPr>
          <w:rFonts w:ascii="Times New Roman" w:hAnsi="Times New Roman" w:cs="Times New Roman"/>
          <w:sz w:val="20"/>
          <w:szCs w:val="20"/>
          <w:lang w:val="en-US"/>
        </w:rPr>
        <w:t xml:space="preserve">negatively correlates with the </w:t>
      </w:r>
      <w:r w:rsidR="008700EF" w:rsidRPr="003B7815">
        <w:rPr>
          <w:rFonts w:ascii="Times New Roman" w:hAnsi="Times New Roman" w:cs="Times New Roman"/>
          <w:sz w:val="20"/>
          <w:szCs w:val="20"/>
          <w:lang w:val="en-US"/>
        </w:rPr>
        <w:t>size of the government</w:t>
      </w:r>
      <w:r w:rsidR="00CA6FF9" w:rsidRPr="003B7815">
        <w:rPr>
          <w:rFonts w:ascii="Times New Roman" w:hAnsi="Times New Roman" w:cs="Times New Roman"/>
          <w:sz w:val="20"/>
          <w:szCs w:val="20"/>
          <w:lang w:val="en-US"/>
        </w:rPr>
        <w:t>. Therefore,</w:t>
      </w:r>
      <w:r w:rsidR="008F171D" w:rsidRPr="003B7815">
        <w:rPr>
          <w:rFonts w:ascii="Times New Roman" w:hAnsi="Times New Roman" w:cs="Times New Roman"/>
          <w:sz w:val="20"/>
          <w:szCs w:val="20"/>
          <w:lang w:val="en-US"/>
        </w:rPr>
        <w:t xml:space="preserve"> </w:t>
      </w:r>
      <w:r w:rsidR="00CA6FF9" w:rsidRPr="003B7815">
        <w:rPr>
          <w:rFonts w:ascii="Times New Roman" w:hAnsi="Times New Roman" w:cs="Times New Roman"/>
          <w:sz w:val="20"/>
          <w:szCs w:val="20"/>
          <w:lang w:val="en-US"/>
        </w:rPr>
        <w:t>one can infer that</w:t>
      </w:r>
      <w:r w:rsidR="008524EA" w:rsidRPr="003B7815">
        <w:rPr>
          <w:rFonts w:ascii="Times New Roman" w:hAnsi="Times New Roman" w:cs="Times New Roman"/>
          <w:sz w:val="20"/>
          <w:szCs w:val="20"/>
          <w:lang w:val="en-US"/>
        </w:rPr>
        <w:t>,</w:t>
      </w:r>
      <w:r w:rsidR="00CA6FF9" w:rsidRPr="003B7815">
        <w:rPr>
          <w:rFonts w:ascii="Times New Roman" w:hAnsi="Times New Roman" w:cs="Times New Roman"/>
          <w:sz w:val="20"/>
          <w:szCs w:val="20"/>
          <w:lang w:val="en-US"/>
        </w:rPr>
        <w:t xml:space="preserve"> for </w:t>
      </w:r>
      <w:r w:rsidR="008F171D" w:rsidRPr="003B7815">
        <w:rPr>
          <w:rFonts w:ascii="Times New Roman" w:hAnsi="Times New Roman" w:cs="Times New Roman"/>
          <w:sz w:val="20"/>
          <w:szCs w:val="20"/>
          <w:lang w:val="en-US"/>
        </w:rPr>
        <w:t xml:space="preserve">EU </w:t>
      </w:r>
      <w:r w:rsidR="00CA6FF9" w:rsidRPr="003B7815">
        <w:rPr>
          <w:rFonts w:ascii="Times New Roman" w:hAnsi="Times New Roman" w:cs="Times New Roman"/>
          <w:sz w:val="20"/>
          <w:szCs w:val="20"/>
          <w:lang w:val="en-US"/>
        </w:rPr>
        <w:t xml:space="preserve">countries, </w:t>
      </w:r>
      <w:r w:rsidR="008F171D" w:rsidRPr="003B7815">
        <w:rPr>
          <w:rFonts w:ascii="Times New Roman" w:hAnsi="Times New Roman" w:cs="Times New Roman"/>
          <w:sz w:val="20"/>
          <w:szCs w:val="20"/>
          <w:lang w:val="en-US"/>
        </w:rPr>
        <w:t>the race to the bottom argument holds</w:t>
      </w:r>
      <w:r w:rsidR="0015616C" w:rsidRPr="003B7815">
        <w:rPr>
          <w:rStyle w:val="Znakapoznpodarou"/>
          <w:rFonts w:ascii="Times New Roman" w:hAnsi="Times New Roman" w:cs="Times New Roman"/>
          <w:sz w:val="20"/>
          <w:szCs w:val="20"/>
          <w:lang w:val="en-US"/>
        </w:rPr>
        <w:footnoteReference w:id="52"/>
      </w:r>
      <w:r w:rsidR="008F171D" w:rsidRPr="003B7815">
        <w:rPr>
          <w:rFonts w:ascii="Times New Roman" w:hAnsi="Times New Roman" w:cs="Times New Roman"/>
          <w:sz w:val="20"/>
          <w:szCs w:val="20"/>
          <w:lang w:val="en-US"/>
        </w:rPr>
        <w:t>.</w:t>
      </w:r>
      <w:r w:rsidR="00585166" w:rsidRPr="003B7815">
        <w:rPr>
          <w:rFonts w:ascii="Times New Roman" w:hAnsi="Times New Roman" w:cs="Times New Roman"/>
          <w:sz w:val="20"/>
          <w:szCs w:val="20"/>
          <w:lang w:val="en-US"/>
        </w:rPr>
        <w:t xml:space="preserve"> </w:t>
      </w:r>
    </w:p>
    <w:p w:rsidR="00E97F68" w:rsidRPr="003B7815" w:rsidRDefault="00125A9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Although those preliminary results must be treated with </w:t>
      </w:r>
      <w:r w:rsidR="008524EA" w:rsidRPr="003B7815">
        <w:rPr>
          <w:rFonts w:ascii="Times New Roman" w:hAnsi="Times New Roman" w:cs="Times New Roman"/>
          <w:sz w:val="20"/>
          <w:szCs w:val="20"/>
          <w:lang w:val="en-US"/>
        </w:rPr>
        <w:t xml:space="preserve">some </w:t>
      </w:r>
      <w:r w:rsidRPr="003B7815">
        <w:rPr>
          <w:rFonts w:ascii="Times New Roman" w:hAnsi="Times New Roman" w:cs="Times New Roman"/>
          <w:sz w:val="20"/>
          <w:szCs w:val="20"/>
          <w:lang w:val="en-US"/>
        </w:rPr>
        <w:t>reservation</w:t>
      </w:r>
      <w:r w:rsidR="00F26EE4" w:rsidRPr="003B7815">
        <w:rPr>
          <w:rFonts w:ascii="Times New Roman" w:hAnsi="Times New Roman" w:cs="Times New Roman"/>
          <w:sz w:val="20"/>
          <w:szCs w:val="20"/>
          <w:lang w:val="en-US"/>
        </w:rPr>
        <w:t xml:space="preserve"> (</w:t>
      </w:r>
      <w:r w:rsidR="008524EA" w:rsidRPr="003B7815">
        <w:rPr>
          <w:rFonts w:ascii="Times New Roman" w:hAnsi="Times New Roman" w:cs="Times New Roman"/>
          <w:sz w:val="20"/>
          <w:szCs w:val="20"/>
          <w:lang w:val="en-US"/>
        </w:rPr>
        <w:t>they</w:t>
      </w:r>
      <w:r w:rsidR="00F26EE4" w:rsidRPr="003B7815">
        <w:rPr>
          <w:rFonts w:ascii="Times New Roman" w:hAnsi="Times New Roman" w:cs="Times New Roman"/>
          <w:sz w:val="20"/>
          <w:szCs w:val="20"/>
          <w:lang w:val="en-US"/>
        </w:rPr>
        <w:t xml:space="preserve"> rel</w:t>
      </w:r>
      <w:r w:rsidR="008524EA" w:rsidRPr="003B7815">
        <w:rPr>
          <w:rFonts w:ascii="Times New Roman" w:hAnsi="Times New Roman" w:cs="Times New Roman"/>
          <w:sz w:val="20"/>
          <w:szCs w:val="20"/>
          <w:lang w:val="en-US"/>
        </w:rPr>
        <w:t>y</w:t>
      </w:r>
      <w:r w:rsidR="00F26EE4" w:rsidRPr="003B7815">
        <w:rPr>
          <w:rFonts w:ascii="Times New Roman" w:hAnsi="Times New Roman" w:cs="Times New Roman"/>
          <w:sz w:val="20"/>
          <w:szCs w:val="20"/>
          <w:lang w:val="en-US"/>
        </w:rPr>
        <w:t xml:space="preserve"> on strong assumptions that Courts tend to reflect public opinion)</w:t>
      </w:r>
      <w:r w:rsidRPr="003B7815">
        <w:rPr>
          <w:rFonts w:ascii="Times New Roman" w:hAnsi="Times New Roman" w:cs="Times New Roman"/>
          <w:sz w:val="20"/>
          <w:szCs w:val="20"/>
          <w:lang w:val="en-US"/>
        </w:rPr>
        <w:t xml:space="preserve">, they </w:t>
      </w:r>
      <w:r w:rsidR="00AE48FC" w:rsidRPr="003B7815">
        <w:rPr>
          <w:rFonts w:ascii="Times New Roman" w:hAnsi="Times New Roman" w:cs="Times New Roman"/>
          <w:sz w:val="20"/>
          <w:szCs w:val="20"/>
          <w:lang w:val="en-US"/>
        </w:rPr>
        <w:t>indicate an</w:t>
      </w:r>
      <w:r w:rsidR="00CF765A" w:rsidRPr="003B7815">
        <w:rPr>
          <w:rFonts w:ascii="Times New Roman" w:hAnsi="Times New Roman" w:cs="Times New Roman"/>
          <w:sz w:val="20"/>
          <w:szCs w:val="20"/>
          <w:lang w:val="en-US"/>
        </w:rPr>
        <w:t xml:space="preserve"> </w:t>
      </w:r>
      <w:r w:rsidR="00AE48FC" w:rsidRPr="003B7815">
        <w:rPr>
          <w:rFonts w:ascii="Times New Roman" w:hAnsi="Times New Roman" w:cs="Times New Roman"/>
          <w:sz w:val="20"/>
          <w:szCs w:val="20"/>
          <w:lang w:val="en-US"/>
        </w:rPr>
        <w:t xml:space="preserve">initial support to hypothesis </w:t>
      </w:r>
      <w:r w:rsidR="00AE48FC" w:rsidRPr="003B7815">
        <w:rPr>
          <w:rFonts w:ascii="Times New Roman" w:hAnsi="Times New Roman" w:cs="Times New Roman"/>
          <w:i/>
          <w:sz w:val="20"/>
          <w:szCs w:val="20"/>
          <w:lang w:val="en-US"/>
        </w:rPr>
        <w:t>H1</w:t>
      </w:r>
      <w:r w:rsidRPr="003B7815">
        <w:rPr>
          <w:rFonts w:ascii="Times New Roman" w:hAnsi="Times New Roman" w:cs="Times New Roman"/>
          <w:sz w:val="20"/>
          <w:szCs w:val="20"/>
          <w:lang w:val="en-US"/>
        </w:rPr>
        <w:t xml:space="preserve">. While the current study presents mere correlations between </w:t>
      </w:r>
      <w:r w:rsidR="00880984" w:rsidRPr="003B7815">
        <w:rPr>
          <w:rFonts w:ascii="Times New Roman" w:hAnsi="Times New Roman" w:cs="Times New Roman"/>
          <w:sz w:val="20"/>
          <w:szCs w:val="20"/>
          <w:lang w:val="en-US"/>
        </w:rPr>
        <w:t xml:space="preserve">the </w:t>
      </w:r>
      <w:r w:rsidRPr="003B7815">
        <w:rPr>
          <w:rFonts w:ascii="Times New Roman" w:hAnsi="Times New Roman" w:cs="Times New Roman"/>
          <w:i/>
          <w:sz w:val="20"/>
          <w:szCs w:val="20"/>
          <w:lang w:val="en-US"/>
        </w:rPr>
        <w:t>de jure</w:t>
      </w:r>
      <w:r w:rsidRPr="003B7815">
        <w:rPr>
          <w:rFonts w:ascii="Times New Roman" w:hAnsi="Times New Roman" w:cs="Times New Roman"/>
          <w:sz w:val="20"/>
          <w:szCs w:val="20"/>
          <w:lang w:val="en-US"/>
        </w:rPr>
        <w:t xml:space="preserve"> power of judicial review and public finance outcome, the causal relationship </w:t>
      </w:r>
      <w:r w:rsidR="008524EA" w:rsidRPr="003B7815">
        <w:rPr>
          <w:rFonts w:ascii="Times New Roman" w:hAnsi="Times New Roman" w:cs="Times New Roman"/>
          <w:sz w:val="20"/>
          <w:szCs w:val="20"/>
          <w:lang w:val="en-US"/>
        </w:rPr>
        <w:t xml:space="preserve">still </w:t>
      </w:r>
      <w:r w:rsidRPr="003B7815">
        <w:rPr>
          <w:rFonts w:ascii="Times New Roman" w:hAnsi="Times New Roman" w:cs="Times New Roman"/>
          <w:sz w:val="20"/>
          <w:szCs w:val="20"/>
          <w:lang w:val="en-US"/>
        </w:rPr>
        <w:t xml:space="preserve">needs to be established. </w:t>
      </w:r>
    </w:p>
    <w:p w:rsidR="002A06F6" w:rsidRPr="003B7815" w:rsidRDefault="002A06F6" w:rsidP="003B7815">
      <w:pPr>
        <w:spacing w:after="0" w:line="240" w:lineRule="auto"/>
        <w:rPr>
          <w:rFonts w:ascii="Times New Roman" w:hAnsi="Times New Roman" w:cs="Times New Roman"/>
          <w:b/>
          <w:sz w:val="20"/>
          <w:szCs w:val="20"/>
          <w:lang w:val="en-US"/>
        </w:rPr>
      </w:pPr>
    </w:p>
    <w:p w:rsidR="00EC292A" w:rsidRDefault="00FA53C5" w:rsidP="008A2F6F">
      <w:pPr>
        <w:spacing w:after="0" w:line="240" w:lineRule="auto"/>
        <w:rPr>
          <w:rFonts w:ascii="Times New Roman" w:hAnsi="Times New Roman" w:cs="Times New Roman"/>
          <w:b/>
          <w:sz w:val="20"/>
          <w:szCs w:val="20"/>
          <w:lang w:val="en-US"/>
        </w:rPr>
      </w:pPr>
      <w:commentRangeStart w:id="23"/>
      <w:r w:rsidRPr="008A2F6F">
        <w:rPr>
          <w:rFonts w:ascii="Times New Roman" w:hAnsi="Times New Roman" w:cs="Times New Roman"/>
          <w:b/>
          <w:sz w:val="20"/>
          <w:szCs w:val="20"/>
          <w:lang w:val="en-US"/>
        </w:rPr>
        <w:t>Table 2</w:t>
      </w:r>
      <w:r w:rsidR="00041FD0" w:rsidRPr="008A2F6F">
        <w:rPr>
          <w:rFonts w:ascii="Times New Roman" w:hAnsi="Times New Roman" w:cs="Times New Roman"/>
          <w:b/>
          <w:sz w:val="20"/>
          <w:szCs w:val="20"/>
          <w:lang w:val="en-US"/>
        </w:rPr>
        <w:t>. Effects of judicial review on revenue-to-GDP</w:t>
      </w:r>
      <w:commentRangeEnd w:id="23"/>
      <w:r w:rsidR="008A2F6F">
        <w:rPr>
          <w:rStyle w:val="Odkaznakoment"/>
        </w:rPr>
        <w:commentReference w:id="23"/>
      </w:r>
    </w:p>
    <w:p w:rsidR="00EC292A" w:rsidRDefault="00EC292A" w:rsidP="008A2F6F">
      <w:pPr>
        <w:spacing w:after="0" w:line="240" w:lineRule="auto"/>
        <w:rPr>
          <w:rFonts w:ascii="Times New Roman" w:hAnsi="Times New Roman" w:cs="Times New Roman"/>
          <w:b/>
          <w:sz w:val="20"/>
          <w:szCs w:val="20"/>
          <w:lang w:val="en-US"/>
        </w:rPr>
      </w:pPr>
    </w:p>
    <w:tbl>
      <w:tblPr>
        <w:tblW w:w="0" w:type="auto"/>
        <w:jc w:val="center"/>
        <w:tblCellMar>
          <w:left w:w="75" w:type="dxa"/>
          <w:right w:w="75" w:type="dxa"/>
        </w:tblCellMar>
        <w:tblLook w:val="0000"/>
      </w:tblPr>
      <w:tblGrid>
        <w:gridCol w:w="1073"/>
        <w:gridCol w:w="773"/>
        <w:gridCol w:w="773"/>
        <w:gridCol w:w="773"/>
        <w:gridCol w:w="773"/>
        <w:gridCol w:w="773"/>
        <w:gridCol w:w="773"/>
        <w:gridCol w:w="678"/>
        <w:gridCol w:w="678"/>
      </w:tblGrid>
      <w:tr w:rsidR="00EC292A" w:rsidRPr="00EC292A" w:rsidTr="00EC292A">
        <w:trPr>
          <w:jc w:val="center"/>
        </w:trPr>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(1)</w:t>
            </w:r>
          </w:p>
        </w:tc>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w:t>
            </w:r>
          </w:p>
        </w:tc>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(3)</w:t>
            </w:r>
          </w:p>
        </w:tc>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(4)</w:t>
            </w:r>
          </w:p>
        </w:tc>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(5)</w:t>
            </w:r>
          </w:p>
        </w:tc>
        <w:tc>
          <w:tcPr>
            <w:tcW w:w="0" w:type="auto"/>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(6)</w:t>
            </w:r>
          </w:p>
        </w:tc>
        <w:tc>
          <w:tcPr>
            <w:tcW w:w="995" w:type="dxa"/>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(7)</w:t>
            </w:r>
          </w:p>
        </w:tc>
        <w:tc>
          <w:tcPr>
            <w:tcW w:w="995" w:type="dxa"/>
            <w:tcBorders>
              <w:top w:val="single" w:sz="6" w:space="0" w:color="auto"/>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(8)</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OLS</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OLS</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OLS</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RE</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RE</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RE</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GMM</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GMM</w:t>
            </w:r>
          </w:p>
        </w:tc>
      </w:tr>
      <w:tr w:rsidR="00EC292A" w:rsidRPr="00EC292A" w:rsidTr="00EC292A">
        <w:trPr>
          <w:jc w:val="center"/>
        </w:trPr>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VARIABLES</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Lagged revenue</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0.942***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0.935***</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0.932***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0.942***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0.935***</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0.932***</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0.551***</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0.551***</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(24.89647)</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(37.45838)</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(49.59577)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Review</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-0.809*</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-0.923**</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-0.867*</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-0.809*</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-0.923**</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-0.867*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-0.868***</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-0.868***</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(0.07)</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(0.07)</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(0.06)</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(0.00)</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GDP</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(0.13)</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0.019</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(0.13)</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0.019</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-0.135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(0.30)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-0.135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(0.30)</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Trade</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-0.641**</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-0.554**</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-0.458</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-0.641**</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-0.554**</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(0.03)</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-0.458</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-1.212</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(0.48)</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-1.212</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(0.48)</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Age dependency</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2.744</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2.497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(0.48)</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3.298</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2.744</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2.497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(0.48)</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3.298</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(0.41)</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7.102</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(0.77)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7.102</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(0.77)</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Log(population)</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-0.0528</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-0.077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(0.32)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-0.067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(0.39)</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-0.058</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-0.077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(0.32)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-0.067</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(0.39)</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6.893</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6.893</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(0.40)</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 xml:space="preserve">Parliamentary </w:t>
            </w:r>
            <w:r w:rsidRPr="00EC292A">
              <w:rPr>
                <w:rFonts w:ascii="Times New Roman" w:eastAsia="Times New Roman" w:hAnsi="Times New Roman" w:cs="Times New Roman"/>
                <w:sz w:val="16"/>
                <w:szCs w:val="16"/>
                <w:lang w:val="en-GB" w:eastAsia="zh-CN"/>
              </w:rPr>
              <w:br/>
              <w:t>system</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-0.106</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(0.66)</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-0.136</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(0.57)</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-0.106</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(0.66)</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-0.136</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 xml:space="preserve">Proportional </w:t>
            </w:r>
            <w:r w:rsidRPr="00EC292A">
              <w:rPr>
                <w:rFonts w:ascii="Times New Roman" w:eastAsia="Times New Roman" w:hAnsi="Times New Roman" w:cs="Times New Roman"/>
                <w:sz w:val="16"/>
                <w:szCs w:val="16"/>
                <w:lang w:val="en-GB" w:eastAsia="zh-CN"/>
              </w:rPr>
              <w:br/>
              <w:t>election</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-0.281</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(0.20)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-0.289</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(0.19)</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-0.281</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(0.19)</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-0.289</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(0.19)</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Federation</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0.145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0.115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(0.57)</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0.145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(0.44)</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0.115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(0.57)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Constant</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2.456***</w:t>
            </w:r>
            <w:r w:rsidRPr="00EC292A">
              <w:rPr>
                <w:rFonts w:ascii="Times New Roman" w:eastAsia="Times New Roman" w:hAnsi="Times New Roman" w:cs="Times New Roman"/>
                <w:sz w:val="16"/>
                <w:szCs w:val="16"/>
                <w:lang w:val="en-GB" w:eastAsia="zh-CN"/>
              </w:rPr>
              <w:br/>
              <w:t>(0.01)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2.960***</w:t>
            </w:r>
            <w:r w:rsidRPr="00EC292A">
              <w:rPr>
                <w:rFonts w:ascii="Times New Roman" w:eastAsia="Times New Roman" w:hAnsi="Times New Roman" w:cs="Times New Roman"/>
                <w:sz w:val="16"/>
                <w:szCs w:val="16"/>
                <w:lang w:val="en-GB" w:eastAsia="zh-CN"/>
              </w:rPr>
              <w:br/>
              <w:t>(0.01)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2.995***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2.456***</w:t>
            </w:r>
            <w:r w:rsidRPr="00EC292A">
              <w:rPr>
                <w:rFonts w:ascii="Times New Roman" w:eastAsia="Times New Roman" w:hAnsi="Times New Roman" w:cs="Times New Roman"/>
                <w:sz w:val="16"/>
                <w:szCs w:val="16"/>
                <w:lang w:val="en-GB" w:eastAsia="zh-CN"/>
              </w:rPr>
              <w:br/>
              <w:t>(0.01)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2.960***</w:t>
            </w:r>
            <w:r w:rsidRPr="00EC292A">
              <w:rPr>
                <w:rFonts w:ascii="Times New Roman" w:eastAsia="Times New Roman" w:hAnsi="Times New Roman" w:cs="Times New Roman"/>
                <w:sz w:val="16"/>
                <w:szCs w:val="16"/>
                <w:lang w:val="en-GB" w:eastAsia="zh-CN"/>
              </w:rPr>
              <w:br/>
              <w:t>(0.00)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2.995***</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(0.01)</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0.041</w:t>
            </w:r>
            <w:r w:rsidRPr="00EC292A">
              <w:rPr>
                <w:rFonts w:ascii="Times New Roman" w:eastAsia="Times New Roman" w:hAnsi="Times New Roman" w:cs="Times New Roman"/>
                <w:sz w:val="16"/>
                <w:szCs w:val="16"/>
                <w:lang w:val="en-GB" w:eastAsia="zh-CN"/>
              </w:rPr>
              <w:br/>
              <w:t>(0.77)</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0.041</w:t>
            </w:r>
          </w:p>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(0.77)</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(11.27349)</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(17.07851)</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(20.22370)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(15.00002)</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(21.71680)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(27.11224)</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p>
        </w:tc>
      </w:tr>
      <w:tr w:rsidR="00F94F1A" w:rsidRPr="00EC292A" w:rsidTr="00EC292A">
        <w:trPr>
          <w:jc w:val="center"/>
        </w:trPr>
        <w:tc>
          <w:tcPr>
            <w:tcW w:w="0" w:type="auto"/>
            <w:tcBorders>
              <w:top w:val="nil"/>
              <w:left w:val="nil"/>
              <w:bottom w:val="nil"/>
              <w:right w:val="nil"/>
            </w:tcBorders>
          </w:tcPr>
          <w:p w:rsidR="00F94F1A" w:rsidRPr="00EC292A" w:rsidRDefault="00961B39"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Year</w:t>
            </w:r>
            <w:r w:rsidR="00F94F1A">
              <w:rPr>
                <w:rFonts w:ascii="Times New Roman" w:eastAsia="Times New Roman" w:hAnsi="Times New Roman" w:cs="Times New Roman"/>
                <w:sz w:val="16"/>
                <w:szCs w:val="16"/>
                <w:lang w:val="en-GB" w:eastAsia="zh-CN"/>
              </w:rPr>
              <w:t xml:space="preserve"> fixed effects</w:t>
            </w:r>
          </w:p>
        </w:tc>
        <w:tc>
          <w:tcPr>
            <w:tcW w:w="0" w:type="auto"/>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No</w:t>
            </w:r>
          </w:p>
        </w:tc>
        <w:tc>
          <w:tcPr>
            <w:tcW w:w="0" w:type="auto"/>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No</w:t>
            </w:r>
          </w:p>
        </w:tc>
        <w:tc>
          <w:tcPr>
            <w:tcW w:w="0" w:type="auto"/>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Yes</w:t>
            </w:r>
          </w:p>
        </w:tc>
        <w:tc>
          <w:tcPr>
            <w:tcW w:w="0" w:type="auto"/>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 xml:space="preserve">No </w:t>
            </w:r>
          </w:p>
        </w:tc>
        <w:tc>
          <w:tcPr>
            <w:tcW w:w="0" w:type="auto"/>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No</w:t>
            </w:r>
          </w:p>
        </w:tc>
        <w:tc>
          <w:tcPr>
            <w:tcW w:w="0" w:type="auto"/>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Yes</w:t>
            </w:r>
          </w:p>
        </w:tc>
        <w:tc>
          <w:tcPr>
            <w:tcW w:w="995" w:type="dxa"/>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 xml:space="preserve">No </w:t>
            </w:r>
          </w:p>
        </w:tc>
        <w:tc>
          <w:tcPr>
            <w:tcW w:w="995" w:type="dxa"/>
            <w:tcBorders>
              <w:top w:val="nil"/>
              <w:left w:val="nil"/>
              <w:bottom w:val="nil"/>
              <w:right w:val="nil"/>
            </w:tcBorders>
          </w:tcPr>
          <w:p w:rsidR="00F94F1A" w:rsidRPr="00EC292A" w:rsidRDefault="00F94F1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Pr>
                <w:rFonts w:ascii="Times New Roman" w:eastAsia="Times New Roman" w:hAnsi="Times New Roman" w:cs="Times New Roman"/>
                <w:sz w:val="16"/>
                <w:szCs w:val="16"/>
                <w:lang w:val="en-GB" w:eastAsia="zh-CN"/>
              </w:rPr>
              <w:t>Yes</w:t>
            </w:r>
          </w:p>
        </w:tc>
      </w:tr>
      <w:tr w:rsidR="00EC292A" w:rsidRPr="00EC292A" w:rsidTr="00EC292A">
        <w:trPr>
          <w:jc w:val="center"/>
        </w:trPr>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lastRenderedPageBreak/>
              <w:t>Observations</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240</w:t>
            </w:r>
          </w:p>
        </w:tc>
        <w:tc>
          <w:tcPr>
            <w:tcW w:w="0" w:type="auto"/>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240</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216</w:t>
            </w:r>
          </w:p>
        </w:tc>
        <w:tc>
          <w:tcPr>
            <w:tcW w:w="995" w:type="dxa"/>
            <w:tcBorders>
              <w:top w:val="nil"/>
              <w:left w:val="nil"/>
              <w:bottom w:val="nil"/>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216</w:t>
            </w:r>
          </w:p>
        </w:tc>
      </w:tr>
      <w:tr w:rsidR="00EC292A" w:rsidRPr="00EC292A" w:rsidTr="00EC292A">
        <w:tblPrEx>
          <w:tblBorders>
            <w:bottom w:val="single" w:sz="6" w:space="0" w:color="auto"/>
          </w:tblBorders>
        </w:tblPrEx>
        <w:trPr>
          <w:jc w:val="center"/>
        </w:trPr>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both"/>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R-squared</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0.964</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0.965</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0.967</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w:t>
            </w:r>
          </w:p>
        </w:tc>
        <w:tc>
          <w:tcPr>
            <w:tcW w:w="0" w:type="auto"/>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w:t>
            </w:r>
          </w:p>
        </w:tc>
        <w:tc>
          <w:tcPr>
            <w:tcW w:w="995" w:type="dxa"/>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w:t>
            </w:r>
          </w:p>
        </w:tc>
        <w:tc>
          <w:tcPr>
            <w:tcW w:w="995" w:type="dxa"/>
            <w:tcBorders>
              <w:top w:val="nil"/>
              <w:left w:val="nil"/>
              <w:bottom w:val="single" w:sz="6" w:space="0" w:color="auto"/>
              <w:right w:val="nil"/>
            </w:tcBorders>
          </w:tcPr>
          <w:p w:rsidR="00EC292A" w:rsidRPr="00EC292A" w:rsidRDefault="00EC292A" w:rsidP="00EC292A">
            <w:pPr>
              <w:widowControl w:val="0"/>
              <w:tabs>
                <w:tab w:val="left" w:pos="850"/>
                <w:tab w:val="left" w:pos="1191"/>
                <w:tab w:val="left" w:pos="1531"/>
              </w:tabs>
              <w:autoSpaceDE w:val="0"/>
              <w:autoSpaceDN w:val="0"/>
              <w:adjustRightInd w:val="0"/>
              <w:spacing w:after="0" w:line="240" w:lineRule="auto"/>
              <w:jc w:val="center"/>
              <w:rPr>
                <w:rFonts w:ascii="Times New Roman" w:eastAsia="Times New Roman" w:hAnsi="Times New Roman" w:cs="Times New Roman"/>
                <w:sz w:val="16"/>
                <w:szCs w:val="16"/>
                <w:lang w:val="en-GB" w:eastAsia="zh-CN"/>
              </w:rPr>
            </w:pPr>
            <w:r w:rsidRPr="00EC292A">
              <w:rPr>
                <w:rFonts w:ascii="Times New Roman" w:eastAsia="Times New Roman" w:hAnsi="Times New Roman" w:cs="Times New Roman"/>
                <w:sz w:val="16"/>
                <w:szCs w:val="16"/>
                <w:lang w:val="en-GB" w:eastAsia="zh-CN"/>
              </w:rPr>
              <w:t>-</w:t>
            </w:r>
          </w:p>
        </w:tc>
      </w:tr>
    </w:tbl>
    <w:p w:rsidR="00EC292A" w:rsidRPr="00094DA5" w:rsidDel="00EC292A" w:rsidRDefault="00257CBB" w:rsidP="008A2F6F">
      <w:pPr>
        <w:spacing w:after="0" w:line="240" w:lineRule="auto"/>
        <w:rPr>
          <w:del w:id="24" w:author="Jarek" w:date="2014-06-16T20:01:00Z"/>
          <w:rFonts w:ascii="Times New Roman" w:hAnsi="Times New Roman" w:cs="Times New Roman"/>
          <w:bCs/>
          <w:i/>
          <w:sz w:val="20"/>
          <w:szCs w:val="20"/>
          <w:highlight w:val="yellow"/>
          <w:lang w:val="en-US"/>
          <w:rPrChange w:id="25" w:author="Jarek" w:date="2014-06-16T20:02:00Z">
            <w:rPr>
              <w:del w:id="26" w:author="Jarek" w:date="2014-06-16T20:01:00Z"/>
              <w:rFonts w:ascii="Times New Roman" w:hAnsi="Times New Roman" w:cs="Times New Roman"/>
              <w:b/>
              <w:sz w:val="20"/>
              <w:szCs w:val="20"/>
              <w:lang w:val="en-US"/>
            </w:rPr>
          </w:rPrChange>
        </w:rPr>
      </w:pPr>
      <w:ins w:id="27" w:author="Jarek" w:date="2014-06-16T20:01:00Z">
        <w:r w:rsidRPr="00257CBB">
          <w:rPr>
            <w:rFonts w:ascii="Times New Roman" w:hAnsi="Times New Roman" w:cs="Times New Roman"/>
            <w:i/>
            <w:iCs/>
            <w:sz w:val="20"/>
            <w:szCs w:val="20"/>
            <w:highlight w:val="yellow"/>
            <w:lang w:val="en-US"/>
            <w:rPrChange w:id="28" w:author="Jarek" w:date="2014-06-16T20:01:00Z">
              <w:rPr>
                <w:rFonts w:ascii="Times New Roman" w:hAnsi="Times New Roman" w:cs="Times New Roman"/>
                <w:b/>
                <w:sz w:val="20"/>
                <w:szCs w:val="20"/>
                <w:lang w:val="en-US"/>
              </w:rPr>
            </w:rPrChange>
          </w:rPr>
          <w:t>Note:</w:t>
        </w:r>
        <w:r w:rsidR="00EC292A" w:rsidRPr="00094DA5">
          <w:rPr>
            <w:rFonts w:ascii="Times New Roman" w:hAnsi="Times New Roman" w:cs="Times New Roman"/>
            <w:i/>
            <w:iCs/>
            <w:sz w:val="20"/>
            <w:szCs w:val="20"/>
            <w:highlight w:val="yellow"/>
            <w:lang w:val="en-US"/>
          </w:rPr>
          <w:t xml:space="preserve"> </w:t>
        </w:r>
      </w:ins>
      <w:ins w:id="29" w:author="Jarek" w:date="2014-06-16T20:02:00Z">
        <w:r w:rsidRPr="00257CBB">
          <w:rPr>
            <w:rFonts w:ascii="Times New Roman" w:hAnsi="Times New Roman" w:cs="Times New Roman"/>
            <w:bCs/>
            <w:i/>
            <w:sz w:val="20"/>
            <w:szCs w:val="20"/>
            <w:highlight w:val="yellow"/>
            <w:lang w:val="en-US"/>
            <w:rPrChange w:id="30" w:author="Jarek" w:date="2014-06-16T20:02:00Z">
              <w:rPr>
                <w:rFonts w:ascii="Times New Roman" w:hAnsi="Times New Roman" w:cs="Times New Roman"/>
                <w:b/>
                <w:i/>
                <w:iCs/>
                <w:sz w:val="20"/>
                <w:szCs w:val="20"/>
                <w:lang w:val="en-US"/>
              </w:rPr>
            </w:rPrChange>
          </w:rPr>
          <w:t>P-values in the parentheses. *** p&lt;0.01, ** p&lt;0.05, * p&lt;0.1</w:t>
        </w:r>
      </w:ins>
    </w:p>
    <w:p w:rsidR="00EC292A" w:rsidRPr="00094DA5" w:rsidRDefault="00EC292A" w:rsidP="008A2F6F">
      <w:pPr>
        <w:spacing w:after="0" w:line="240" w:lineRule="auto"/>
        <w:rPr>
          <w:ins w:id="31" w:author="Jarek" w:date="2014-06-16T19:59:00Z"/>
          <w:rFonts w:ascii="Times New Roman" w:hAnsi="Times New Roman" w:cs="Times New Roman"/>
          <w:i/>
          <w:sz w:val="20"/>
          <w:szCs w:val="20"/>
          <w:highlight w:val="yellow"/>
          <w:lang w:val="en-US"/>
        </w:rPr>
      </w:pPr>
    </w:p>
    <w:p w:rsidR="00041FD0" w:rsidRPr="008A2F6F" w:rsidRDefault="008A2F6F" w:rsidP="008A2F6F">
      <w:pPr>
        <w:spacing w:after="0" w:line="240" w:lineRule="auto"/>
        <w:rPr>
          <w:rFonts w:ascii="Times New Roman" w:hAnsi="Times New Roman" w:cs="Times New Roman"/>
          <w:i/>
          <w:sz w:val="20"/>
          <w:szCs w:val="20"/>
          <w:lang w:val="en-US"/>
        </w:rPr>
      </w:pPr>
      <w:commentRangeStart w:id="32"/>
      <w:r w:rsidRPr="00094DA5">
        <w:rPr>
          <w:rFonts w:ascii="Times New Roman" w:hAnsi="Times New Roman" w:cs="Times New Roman"/>
          <w:i/>
          <w:sz w:val="20"/>
          <w:szCs w:val="20"/>
          <w:highlight w:val="yellow"/>
          <w:lang w:val="en-US"/>
        </w:rPr>
        <w:t xml:space="preserve">Source: </w:t>
      </w:r>
      <w:ins w:id="33" w:author="Jarek" w:date="2014-06-16T19:29:00Z">
        <w:r w:rsidR="0054263B" w:rsidRPr="00094DA5">
          <w:rPr>
            <w:rFonts w:ascii="Times New Roman" w:hAnsi="Times New Roman" w:cs="Times New Roman"/>
            <w:i/>
            <w:sz w:val="20"/>
            <w:szCs w:val="20"/>
            <w:highlight w:val="yellow"/>
            <w:lang w:val="en-US"/>
          </w:rPr>
          <w:t>own calculations</w:t>
        </w:r>
      </w:ins>
      <w:del w:id="34" w:author="Jarek" w:date="2014-06-16T19:28:00Z">
        <w:r w:rsidRPr="00094DA5" w:rsidDel="0054263B">
          <w:rPr>
            <w:rFonts w:ascii="Times New Roman" w:hAnsi="Times New Roman" w:cs="Times New Roman"/>
            <w:i/>
            <w:sz w:val="20"/>
            <w:szCs w:val="20"/>
            <w:highlight w:val="yellow"/>
            <w:lang w:val="en-US"/>
          </w:rPr>
          <w:delText>???</w:delText>
        </w:r>
      </w:del>
      <w:commentRangeEnd w:id="32"/>
      <w:r w:rsidRPr="00094DA5">
        <w:rPr>
          <w:rStyle w:val="Odkaznakoment"/>
          <w:highlight w:val="yellow"/>
        </w:rPr>
        <w:commentReference w:id="32"/>
      </w:r>
    </w:p>
    <w:p w:rsidR="00FA53C5" w:rsidRPr="003B7815" w:rsidRDefault="008A2F6F" w:rsidP="008A2F6F">
      <w:pPr>
        <w:pStyle w:val="Nadpis1"/>
        <w:rPr>
          <w:lang w:val="en-US"/>
        </w:rPr>
      </w:pPr>
      <w:bookmarkStart w:id="35" w:name="_Toc344995462"/>
      <w:bookmarkStart w:id="36" w:name="_Toc344995464"/>
      <w:r>
        <w:rPr>
          <w:lang w:val="en-US"/>
        </w:rPr>
        <w:t xml:space="preserve">VIII. </w:t>
      </w:r>
      <w:r w:rsidR="00FA53C5" w:rsidRPr="003B7815">
        <w:rPr>
          <w:lang w:val="en-US"/>
        </w:rPr>
        <w:t>Limitations</w:t>
      </w:r>
      <w:bookmarkEnd w:id="35"/>
    </w:p>
    <w:p w:rsidR="00EB4DFF" w:rsidRPr="003B7815" w:rsidRDefault="00FA53C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There are two main limitations of the empirical investigation presented in this paper. The first limitation relates to the number of observations. Currently, the estimations are based on 264 observations (panel data for 24 countries over </w:t>
      </w:r>
      <w:r w:rsidR="00881BF8" w:rsidRPr="003B7815">
        <w:rPr>
          <w:rFonts w:ascii="Times New Roman" w:hAnsi="Times New Roman" w:cs="Times New Roman"/>
          <w:sz w:val="20"/>
          <w:szCs w:val="20"/>
          <w:lang w:val="en-US"/>
        </w:rPr>
        <w:t xml:space="preserve">an </w:t>
      </w:r>
      <w:r w:rsidRPr="003B7815">
        <w:rPr>
          <w:rFonts w:ascii="Times New Roman" w:hAnsi="Times New Roman" w:cs="Times New Roman"/>
          <w:sz w:val="20"/>
          <w:szCs w:val="20"/>
          <w:lang w:val="en-US"/>
        </w:rPr>
        <w:t xml:space="preserve">11-year time period), which may lead to a small sample bias in estimators. This reservation applies especially to methods such as the GMM, which require a large amount of cross-sectional observations. Therefore, possible extensions of </w:t>
      </w:r>
      <w:r w:rsidR="002A154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cross</w:t>
      </w:r>
      <w:r w:rsidR="002A154A"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sectional dimensions could improve the reliability and robustness of the results. </w:t>
      </w:r>
    </w:p>
    <w:p w:rsidR="00FA53C5" w:rsidRPr="003B7815" w:rsidRDefault="00FA53C5"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second limitation refers to the omitted variables bias. Certain omitted variables might exert joint influence on the size of government and key variable of interest and, consequently, lead to misleading results. For instance, one could think of adding political stability and trust variables to the underlying model. The latter variable could influence both the introduction of the judicial review and the size of government. Countries with a low level of trust could introduce a judicial review in order to </w:t>
      </w:r>
      <w:r w:rsidR="002A154A" w:rsidRPr="003B7815">
        <w:rPr>
          <w:rFonts w:ascii="Times New Roman" w:hAnsi="Times New Roman" w:cs="Times New Roman"/>
          <w:sz w:val="20"/>
          <w:szCs w:val="20"/>
          <w:lang w:val="en-US"/>
        </w:rPr>
        <w:t xml:space="preserve">assure </w:t>
      </w:r>
      <w:r w:rsidRPr="003B7815">
        <w:rPr>
          <w:rFonts w:ascii="Times New Roman" w:hAnsi="Times New Roman" w:cs="Times New Roman"/>
          <w:sz w:val="20"/>
          <w:szCs w:val="20"/>
          <w:lang w:val="en-US"/>
        </w:rPr>
        <w:t>drafters that a certain constitutional arrangement is kept (Ginsburg</w:t>
      </w:r>
      <w:r w:rsidR="002A154A"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2006). Similarly, countries with low trust tend to have smaller governments due to people’s concerns about </w:t>
      </w:r>
      <w:r w:rsidR="002A154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free riding problem linked to wide state policies, such as the welfare state (Nannestad</w:t>
      </w:r>
      <w:r w:rsidR="002A154A"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2008). This might be a serious problem if one assumes that trust is not constant over time and cannot </w:t>
      </w:r>
      <w:r w:rsidR="002A154A" w:rsidRPr="003B7815">
        <w:rPr>
          <w:rFonts w:ascii="Times New Roman" w:hAnsi="Times New Roman" w:cs="Times New Roman"/>
          <w:sz w:val="20"/>
          <w:szCs w:val="20"/>
          <w:lang w:val="en-US"/>
        </w:rPr>
        <w:t xml:space="preserve">therefore </w:t>
      </w:r>
      <w:r w:rsidRPr="003B7815">
        <w:rPr>
          <w:rFonts w:ascii="Times New Roman" w:hAnsi="Times New Roman" w:cs="Times New Roman"/>
          <w:sz w:val="20"/>
          <w:szCs w:val="20"/>
          <w:lang w:val="en-US"/>
        </w:rPr>
        <w:t>be canceled out as a country-specific effect. Possible endogeneity problems could be mitigated through the application of instrumental variables.</w:t>
      </w:r>
      <w:r w:rsidRPr="003B7815">
        <w:rPr>
          <w:rStyle w:val="Znakapoznpodarou"/>
          <w:rFonts w:ascii="Times New Roman" w:hAnsi="Times New Roman" w:cs="Times New Roman"/>
          <w:sz w:val="20"/>
          <w:szCs w:val="20"/>
          <w:lang w:val="en-US"/>
        </w:rPr>
        <w:footnoteReference w:id="53"/>
      </w:r>
      <w:r w:rsidRPr="003B7815">
        <w:rPr>
          <w:rFonts w:ascii="Times New Roman" w:hAnsi="Times New Roman" w:cs="Times New Roman"/>
          <w:sz w:val="20"/>
          <w:szCs w:val="20"/>
          <w:lang w:val="en-US"/>
        </w:rPr>
        <w:t xml:space="preserve"> Due to both of those limitations, i.e. sample size and endogeneity problem, </w:t>
      </w:r>
      <w:r w:rsidR="002A154A"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results presented in this paper should be considered as preliminary. </w:t>
      </w:r>
    </w:p>
    <w:p w:rsidR="00E85B12" w:rsidRPr="003B7815" w:rsidRDefault="008A2F6F" w:rsidP="008A2F6F">
      <w:pPr>
        <w:pStyle w:val="Nadpis1"/>
        <w:rPr>
          <w:lang w:val="en-US"/>
        </w:rPr>
      </w:pPr>
      <w:r>
        <w:rPr>
          <w:lang w:val="en-US"/>
        </w:rPr>
        <w:t xml:space="preserve">IX. </w:t>
      </w:r>
      <w:r w:rsidR="00155CD0" w:rsidRPr="003B7815">
        <w:rPr>
          <w:lang w:val="en-US"/>
        </w:rPr>
        <w:t>C</w:t>
      </w:r>
      <w:r w:rsidR="00683284" w:rsidRPr="003B7815">
        <w:rPr>
          <w:lang w:val="en-US"/>
        </w:rPr>
        <w:t>onclusion</w:t>
      </w:r>
      <w:bookmarkEnd w:id="36"/>
    </w:p>
    <w:p w:rsidR="00FD45E6" w:rsidRPr="003B7815" w:rsidRDefault="00E071F8"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At this stage of </w:t>
      </w:r>
      <w:r w:rsidR="00527F64"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analysis, the preliminary results indicate that </w:t>
      </w:r>
      <w:r w:rsidR="000C4A7F" w:rsidRPr="003B7815">
        <w:rPr>
          <w:rFonts w:ascii="Times New Roman" w:hAnsi="Times New Roman" w:cs="Times New Roman"/>
          <w:sz w:val="20"/>
          <w:szCs w:val="20"/>
          <w:lang w:val="en-US"/>
        </w:rPr>
        <w:t xml:space="preserve">the </w:t>
      </w:r>
      <w:r w:rsidRPr="003B7815">
        <w:rPr>
          <w:rFonts w:ascii="Times New Roman" w:hAnsi="Times New Roman" w:cs="Times New Roman"/>
          <w:sz w:val="20"/>
          <w:szCs w:val="20"/>
          <w:lang w:val="en-US"/>
        </w:rPr>
        <w:t xml:space="preserve">judicial review </w:t>
      </w:r>
      <w:r w:rsidR="003158E1" w:rsidRPr="003B7815">
        <w:rPr>
          <w:rFonts w:ascii="Times New Roman" w:hAnsi="Times New Roman" w:cs="Times New Roman"/>
          <w:sz w:val="20"/>
          <w:szCs w:val="20"/>
          <w:lang w:val="en-US"/>
        </w:rPr>
        <w:t xml:space="preserve">negatively </w:t>
      </w:r>
      <w:r w:rsidRPr="003B7815">
        <w:rPr>
          <w:rFonts w:ascii="Times New Roman" w:hAnsi="Times New Roman" w:cs="Times New Roman"/>
          <w:sz w:val="20"/>
          <w:szCs w:val="20"/>
          <w:lang w:val="en-US"/>
        </w:rPr>
        <w:t>correlates</w:t>
      </w:r>
      <w:r w:rsidR="00527F64" w:rsidRPr="003B7815">
        <w:rPr>
          <w:rFonts w:ascii="Times New Roman" w:hAnsi="Times New Roman" w:cs="Times New Roman"/>
          <w:sz w:val="20"/>
          <w:szCs w:val="20"/>
          <w:lang w:val="en-US"/>
        </w:rPr>
        <w:t xml:space="preserve"> with the size of</w:t>
      </w:r>
      <w:r w:rsidRPr="003B7815">
        <w:rPr>
          <w:rFonts w:ascii="Times New Roman" w:hAnsi="Times New Roman" w:cs="Times New Roman"/>
          <w:sz w:val="20"/>
          <w:szCs w:val="20"/>
          <w:lang w:val="en-US"/>
        </w:rPr>
        <w:t xml:space="preserve"> government. Namely, </w:t>
      </w:r>
      <w:r w:rsidR="00527F64" w:rsidRPr="003B7815">
        <w:rPr>
          <w:rFonts w:ascii="Times New Roman" w:hAnsi="Times New Roman" w:cs="Times New Roman"/>
          <w:sz w:val="20"/>
          <w:szCs w:val="20"/>
          <w:lang w:val="en-US"/>
        </w:rPr>
        <w:t xml:space="preserve">the larger the degree of </w:t>
      </w:r>
      <w:r w:rsidR="00C6214E" w:rsidRPr="003B7815">
        <w:rPr>
          <w:rFonts w:ascii="Times New Roman" w:hAnsi="Times New Roman" w:cs="Times New Roman"/>
          <w:sz w:val="20"/>
          <w:szCs w:val="20"/>
          <w:lang w:val="en-US"/>
        </w:rPr>
        <w:t xml:space="preserve">the </w:t>
      </w:r>
      <w:r w:rsidR="009D54AE" w:rsidRPr="003B7815">
        <w:rPr>
          <w:rFonts w:ascii="Times New Roman" w:hAnsi="Times New Roman" w:cs="Times New Roman"/>
          <w:sz w:val="20"/>
          <w:szCs w:val="20"/>
          <w:lang w:val="en-US"/>
        </w:rPr>
        <w:t xml:space="preserve">judicial </w:t>
      </w:r>
      <w:r w:rsidR="00527F64" w:rsidRPr="003B7815">
        <w:rPr>
          <w:rFonts w:ascii="Times New Roman" w:hAnsi="Times New Roman" w:cs="Times New Roman"/>
          <w:sz w:val="20"/>
          <w:szCs w:val="20"/>
          <w:lang w:val="en-US"/>
        </w:rPr>
        <w:t>review, the smaller the revenue-to-GDP.</w:t>
      </w:r>
      <w:r w:rsidR="006950B1" w:rsidRPr="003B7815">
        <w:rPr>
          <w:rFonts w:ascii="Times New Roman" w:hAnsi="Times New Roman" w:cs="Times New Roman"/>
          <w:sz w:val="20"/>
          <w:szCs w:val="20"/>
          <w:lang w:val="en-US"/>
        </w:rPr>
        <w:t xml:space="preserve"> </w:t>
      </w:r>
      <w:r w:rsidR="005035EF" w:rsidRPr="003B7815">
        <w:rPr>
          <w:rFonts w:ascii="Times New Roman" w:hAnsi="Times New Roman" w:cs="Times New Roman"/>
          <w:sz w:val="20"/>
          <w:szCs w:val="20"/>
          <w:lang w:val="en-US"/>
        </w:rPr>
        <w:t xml:space="preserve">If this </w:t>
      </w:r>
      <w:r w:rsidR="00D17A8B" w:rsidRPr="003B7815">
        <w:rPr>
          <w:rFonts w:ascii="Times New Roman" w:hAnsi="Times New Roman" w:cs="Times New Roman"/>
          <w:sz w:val="20"/>
          <w:szCs w:val="20"/>
          <w:lang w:val="en-US"/>
        </w:rPr>
        <w:t>conjecture</w:t>
      </w:r>
      <w:r w:rsidR="00D7540D" w:rsidRPr="003B7815">
        <w:rPr>
          <w:rFonts w:ascii="Times New Roman" w:hAnsi="Times New Roman" w:cs="Times New Roman"/>
          <w:sz w:val="20"/>
          <w:szCs w:val="20"/>
          <w:lang w:val="en-US"/>
        </w:rPr>
        <w:t xml:space="preserve"> </w:t>
      </w:r>
      <w:r w:rsidR="00D17A8B" w:rsidRPr="003B7815">
        <w:rPr>
          <w:rFonts w:ascii="Times New Roman" w:hAnsi="Times New Roman" w:cs="Times New Roman"/>
          <w:sz w:val="20"/>
          <w:szCs w:val="20"/>
          <w:lang w:val="en-US"/>
        </w:rPr>
        <w:t xml:space="preserve">factually </w:t>
      </w:r>
      <w:r w:rsidR="00D7540D" w:rsidRPr="003B7815">
        <w:rPr>
          <w:rFonts w:ascii="Times New Roman" w:hAnsi="Times New Roman" w:cs="Times New Roman"/>
          <w:sz w:val="20"/>
          <w:szCs w:val="20"/>
          <w:lang w:val="en-US"/>
        </w:rPr>
        <w:t>holds</w:t>
      </w:r>
      <w:r w:rsidR="00D17A8B" w:rsidRPr="003B7815">
        <w:rPr>
          <w:rFonts w:ascii="Times New Roman" w:hAnsi="Times New Roman" w:cs="Times New Roman"/>
          <w:sz w:val="20"/>
          <w:szCs w:val="20"/>
          <w:lang w:val="en-US"/>
        </w:rPr>
        <w:t xml:space="preserve">, one could derive important normative implications. </w:t>
      </w:r>
      <w:r w:rsidR="00FD45E6" w:rsidRPr="003B7815">
        <w:rPr>
          <w:rFonts w:ascii="Times New Roman" w:hAnsi="Times New Roman" w:cs="Times New Roman"/>
          <w:sz w:val="20"/>
          <w:szCs w:val="20"/>
          <w:lang w:val="en-US"/>
        </w:rPr>
        <w:t xml:space="preserve">Hitherto, the literature is not entirely consensual about the effect of the size of government on economic growth. </w:t>
      </w:r>
      <w:r w:rsidR="00F76C88" w:rsidRPr="003B7815">
        <w:rPr>
          <w:rFonts w:ascii="Times New Roman" w:hAnsi="Times New Roman" w:cs="Times New Roman"/>
          <w:sz w:val="20"/>
          <w:szCs w:val="20"/>
          <w:lang w:val="en-US"/>
        </w:rPr>
        <w:t>M</w:t>
      </w:r>
      <w:r w:rsidR="00F75130" w:rsidRPr="003B7815">
        <w:rPr>
          <w:rFonts w:ascii="Times New Roman" w:hAnsi="Times New Roman" w:cs="Times New Roman"/>
          <w:sz w:val="20"/>
          <w:szCs w:val="20"/>
          <w:lang w:val="en-US"/>
        </w:rPr>
        <w:t>ost</w:t>
      </w:r>
      <w:r w:rsidR="002A154A" w:rsidRPr="003B7815">
        <w:rPr>
          <w:rFonts w:ascii="Times New Roman" w:hAnsi="Times New Roman" w:cs="Times New Roman"/>
          <w:sz w:val="20"/>
          <w:szCs w:val="20"/>
          <w:lang w:val="en-US"/>
        </w:rPr>
        <w:t xml:space="preserve"> </w:t>
      </w:r>
      <w:r w:rsidR="00F75130" w:rsidRPr="003B7815">
        <w:rPr>
          <w:rFonts w:ascii="Times New Roman" w:hAnsi="Times New Roman" w:cs="Times New Roman"/>
          <w:sz w:val="20"/>
          <w:szCs w:val="20"/>
          <w:lang w:val="en-US"/>
        </w:rPr>
        <w:t>empirical studies</w:t>
      </w:r>
      <w:r w:rsidR="00C35047" w:rsidRPr="003B7815">
        <w:rPr>
          <w:rFonts w:ascii="Times New Roman" w:hAnsi="Times New Roman" w:cs="Times New Roman"/>
          <w:sz w:val="20"/>
          <w:szCs w:val="20"/>
          <w:lang w:val="en-US"/>
        </w:rPr>
        <w:t xml:space="preserve">, however, </w:t>
      </w:r>
      <w:r w:rsidR="00112639" w:rsidRPr="003B7815">
        <w:rPr>
          <w:rFonts w:ascii="Times New Roman" w:hAnsi="Times New Roman" w:cs="Times New Roman"/>
          <w:sz w:val="20"/>
          <w:szCs w:val="20"/>
          <w:lang w:val="en-US"/>
        </w:rPr>
        <w:t>provide</w:t>
      </w:r>
      <w:r w:rsidR="00C35047" w:rsidRPr="003B7815">
        <w:rPr>
          <w:rFonts w:ascii="Times New Roman" w:hAnsi="Times New Roman" w:cs="Times New Roman"/>
          <w:sz w:val="20"/>
          <w:szCs w:val="20"/>
          <w:lang w:val="en-US"/>
        </w:rPr>
        <w:t xml:space="preserve"> </w:t>
      </w:r>
      <w:r w:rsidR="00112639" w:rsidRPr="003B7815">
        <w:rPr>
          <w:rFonts w:ascii="Times New Roman" w:hAnsi="Times New Roman" w:cs="Times New Roman"/>
          <w:sz w:val="20"/>
          <w:szCs w:val="20"/>
          <w:lang w:val="en-US"/>
        </w:rPr>
        <w:t xml:space="preserve">evidence that </w:t>
      </w:r>
      <w:r w:rsidR="002A154A" w:rsidRPr="003B7815">
        <w:rPr>
          <w:rFonts w:ascii="Times New Roman" w:hAnsi="Times New Roman" w:cs="Times New Roman"/>
          <w:sz w:val="20"/>
          <w:szCs w:val="20"/>
          <w:lang w:val="en-US"/>
        </w:rPr>
        <w:t xml:space="preserve">a </w:t>
      </w:r>
      <w:r w:rsidR="00112639" w:rsidRPr="003B7815">
        <w:rPr>
          <w:rFonts w:ascii="Times New Roman" w:hAnsi="Times New Roman" w:cs="Times New Roman"/>
          <w:sz w:val="20"/>
          <w:szCs w:val="20"/>
          <w:lang w:val="en-US"/>
        </w:rPr>
        <w:t>smaller size of government covariates with</w:t>
      </w:r>
      <w:r w:rsidR="001E5BEE" w:rsidRPr="003B7815">
        <w:rPr>
          <w:rFonts w:ascii="Times New Roman" w:hAnsi="Times New Roman" w:cs="Times New Roman"/>
          <w:sz w:val="20"/>
          <w:szCs w:val="20"/>
          <w:lang w:val="en-US"/>
        </w:rPr>
        <w:t xml:space="preserve"> faster economic development. </w:t>
      </w:r>
      <w:r w:rsidR="00AC0B1F" w:rsidRPr="003B7815">
        <w:rPr>
          <w:rFonts w:ascii="Times New Roman" w:hAnsi="Times New Roman" w:cs="Times New Roman"/>
          <w:sz w:val="20"/>
          <w:szCs w:val="20"/>
          <w:lang w:val="en-US"/>
        </w:rPr>
        <w:t>This holds especially for developed countries.</w:t>
      </w:r>
      <w:r w:rsidR="001E5BEE" w:rsidRPr="003B7815">
        <w:rPr>
          <w:rFonts w:ascii="Times New Roman" w:hAnsi="Times New Roman" w:cs="Times New Roman"/>
          <w:sz w:val="20"/>
          <w:szCs w:val="20"/>
          <w:lang w:val="en-US"/>
        </w:rPr>
        <w:t xml:space="preserve"> </w:t>
      </w:r>
      <w:r w:rsidR="006B352C" w:rsidRPr="003B7815">
        <w:rPr>
          <w:rFonts w:ascii="Times New Roman" w:hAnsi="Times New Roman" w:cs="Times New Roman"/>
          <w:sz w:val="20"/>
          <w:szCs w:val="20"/>
          <w:lang w:val="en-US"/>
        </w:rPr>
        <w:t>For instance, Romero-</w:t>
      </w:r>
      <w:r w:rsidR="00516027" w:rsidRPr="003B7815">
        <w:rPr>
          <w:rFonts w:ascii="Times New Roman" w:hAnsi="Times New Roman" w:cs="Times New Roman"/>
          <w:sz w:val="20"/>
          <w:szCs w:val="20"/>
          <w:lang w:val="en-US"/>
        </w:rPr>
        <w:t>Àvila</w:t>
      </w:r>
      <w:r w:rsidR="006B352C" w:rsidRPr="003B7815">
        <w:rPr>
          <w:rFonts w:ascii="Times New Roman" w:hAnsi="Times New Roman" w:cs="Times New Roman"/>
          <w:sz w:val="20"/>
          <w:szCs w:val="20"/>
          <w:lang w:val="en-US"/>
        </w:rPr>
        <w:t xml:space="preserve"> and Strauch (2008)</w:t>
      </w:r>
      <w:r w:rsidR="00C35047" w:rsidRPr="003B7815">
        <w:rPr>
          <w:rFonts w:ascii="Times New Roman" w:hAnsi="Times New Roman" w:cs="Times New Roman"/>
          <w:sz w:val="20"/>
          <w:szCs w:val="20"/>
          <w:lang w:val="en-US"/>
        </w:rPr>
        <w:t>,</w:t>
      </w:r>
      <w:r w:rsidR="006B352C" w:rsidRPr="003B7815">
        <w:rPr>
          <w:rFonts w:ascii="Times New Roman" w:hAnsi="Times New Roman" w:cs="Times New Roman"/>
          <w:sz w:val="20"/>
          <w:szCs w:val="20"/>
          <w:lang w:val="en-US"/>
        </w:rPr>
        <w:t xml:space="preserve"> for a sample of 15 EU countries </w:t>
      </w:r>
      <w:r w:rsidR="001E5BEE" w:rsidRPr="003B7815">
        <w:rPr>
          <w:rFonts w:ascii="Times New Roman" w:hAnsi="Times New Roman" w:cs="Times New Roman"/>
          <w:sz w:val="20"/>
          <w:szCs w:val="20"/>
          <w:lang w:val="en-US"/>
        </w:rPr>
        <w:t xml:space="preserve">(old members of the EU) </w:t>
      </w:r>
      <w:r w:rsidR="006B352C" w:rsidRPr="003B7815">
        <w:rPr>
          <w:rFonts w:ascii="Times New Roman" w:hAnsi="Times New Roman" w:cs="Times New Roman"/>
          <w:sz w:val="20"/>
          <w:szCs w:val="20"/>
          <w:lang w:val="en-US"/>
        </w:rPr>
        <w:t xml:space="preserve">between 1960 and </w:t>
      </w:r>
      <w:r w:rsidR="00CC4A07" w:rsidRPr="003B7815">
        <w:rPr>
          <w:rFonts w:ascii="Times New Roman" w:hAnsi="Times New Roman" w:cs="Times New Roman"/>
          <w:sz w:val="20"/>
          <w:szCs w:val="20"/>
          <w:lang w:val="en-US"/>
        </w:rPr>
        <w:t>2001</w:t>
      </w:r>
      <w:r w:rsidR="00C35047" w:rsidRPr="003B7815">
        <w:rPr>
          <w:rFonts w:ascii="Times New Roman" w:hAnsi="Times New Roman" w:cs="Times New Roman"/>
          <w:sz w:val="20"/>
          <w:szCs w:val="20"/>
          <w:lang w:val="en-US"/>
        </w:rPr>
        <w:t>,</w:t>
      </w:r>
      <w:r w:rsidR="0018145B" w:rsidRPr="003B7815">
        <w:rPr>
          <w:rFonts w:ascii="Times New Roman" w:hAnsi="Times New Roman" w:cs="Times New Roman"/>
          <w:sz w:val="20"/>
          <w:szCs w:val="20"/>
          <w:lang w:val="en-US"/>
        </w:rPr>
        <w:t xml:space="preserve"> demonstrate that an </w:t>
      </w:r>
      <w:r w:rsidR="0018145B" w:rsidRPr="003B7815">
        <w:rPr>
          <w:rFonts w:ascii="Times New Roman" w:hAnsi="Times New Roman" w:cs="Times New Roman"/>
          <w:sz w:val="20"/>
          <w:szCs w:val="20"/>
          <w:lang w:val="en-US"/>
        </w:rPr>
        <w:lastRenderedPageBreak/>
        <w:t xml:space="preserve">increase in </w:t>
      </w:r>
      <w:r w:rsidR="006B352C" w:rsidRPr="003B7815">
        <w:rPr>
          <w:rFonts w:ascii="Times New Roman" w:hAnsi="Times New Roman" w:cs="Times New Roman"/>
          <w:sz w:val="20"/>
          <w:szCs w:val="20"/>
          <w:lang w:val="en-US"/>
        </w:rPr>
        <w:t>govern</w:t>
      </w:r>
      <w:r w:rsidR="003E4AD5" w:rsidRPr="003B7815">
        <w:rPr>
          <w:rFonts w:ascii="Times New Roman" w:hAnsi="Times New Roman" w:cs="Times New Roman"/>
          <w:sz w:val="20"/>
          <w:szCs w:val="20"/>
          <w:lang w:val="en-US"/>
        </w:rPr>
        <w:t xml:space="preserve">ment size measured with revenue-to-GDP </w:t>
      </w:r>
      <w:r w:rsidR="006B352C" w:rsidRPr="003B7815">
        <w:rPr>
          <w:rFonts w:ascii="Times New Roman" w:hAnsi="Times New Roman" w:cs="Times New Roman"/>
          <w:sz w:val="20"/>
          <w:szCs w:val="20"/>
          <w:lang w:val="en-US"/>
        </w:rPr>
        <w:t>negatively affect</w:t>
      </w:r>
      <w:r w:rsidR="0018145B" w:rsidRPr="003B7815">
        <w:rPr>
          <w:rFonts w:ascii="Times New Roman" w:hAnsi="Times New Roman" w:cs="Times New Roman"/>
          <w:sz w:val="20"/>
          <w:szCs w:val="20"/>
          <w:lang w:val="en-US"/>
        </w:rPr>
        <w:t>s</w:t>
      </w:r>
      <w:r w:rsidR="006B352C" w:rsidRPr="003B7815">
        <w:rPr>
          <w:rFonts w:ascii="Times New Roman" w:hAnsi="Times New Roman" w:cs="Times New Roman"/>
          <w:sz w:val="20"/>
          <w:szCs w:val="20"/>
          <w:lang w:val="en-US"/>
        </w:rPr>
        <w:t xml:space="preserve"> </w:t>
      </w:r>
      <w:r w:rsidR="00C6214E" w:rsidRPr="003B7815">
        <w:rPr>
          <w:rFonts w:ascii="Times New Roman" w:hAnsi="Times New Roman" w:cs="Times New Roman"/>
          <w:sz w:val="20"/>
          <w:szCs w:val="20"/>
          <w:lang w:val="en-US"/>
        </w:rPr>
        <w:t xml:space="preserve">the </w:t>
      </w:r>
      <w:r w:rsidR="006B352C" w:rsidRPr="003B7815">
        <w:rPr>
          <w:rFonts w:ascii="Times New Roman" w:hAnsi="Times New Roman" w:cs="Times New Roman"/>
          <w:sz w:val="20"/>
          <w:szCs w:val="20"/>
          <w:lang w:val="en-US"/>
        </w:rPr>
        <w:t>growth of GDP per head of population.</w:t>
      </w:r>
      <w:r w:rsidR="001E5BEE" w:rsidRPr="003B7815">
        <w:rPr>
          <w:rFonts w:ascii="Times New Roman" w:hAnsi="Times New Roman" w:cs="Times New Roman"/>
          <w:sz w:val="20"/>
          <w:szCs w:val="20"/>
          <w:lang w:val="en-US"/>
        </w:rPr>
        <w:t xml:space="preserve"> </w:t>
      </w:r>
      <w:r w:rsidR="00C6214E" w:rsidRPr="003B7815">
        <w:rPr>
          <w:rFonts w:ascii="Times New Roman" w:hAnsi="Times New Roman" w:cs="Times New Roman"/>
          <w:sz w:val="20"/>
          <w:szCs w:val="20"/>
          <w:lang w:val="en-US"/>
        </w:rPr>
        <w:t>Similar</w:t>
      </w:r>
      <w:r w:rsidR="00320DEB" w:rsidRPr="003B7815">
        <w:rPr>
          <w:rFonts w:ascii="Times New Roman" w:hAnsi="Times New Roman" w:cs="Times New Roman"/>
          <w:sz w:val="20"/>
          <w:szCs w:val="20"/>
          <w:lang w:val="en-US"/>
        </w:rPr>
        <w:t xml:space="preserve"> </w:t>
      </w:r>
      <w:r w:rsidR="00B04505" w:rsidRPr="003B7815">
        <w:rPr>
          <w:rFonts w:ascii="Times New Roman" w:hAnsi="Times New Roman" w:cs="Times New Roman"/>
          <w:sz w:val="20"/>
          <w:szCs w:val="20"/>
          <w:lang w:val="en-US"/>
        </w:rPr>
        <w:t xml:space="preserve">results for the EU and OECD countries </w:t>
      </w:r>
      <w:r w:rsidR="004621DC" w:rsidRPr="003B7815">
        <w:rPr>
          <w:rFonts w:ascii="Times New Roman" w:hAnsi="Times New Roman" w:cs="Times New Roman"/>
          <w:sz w:val="20"/>
          <w:szCs w:val="20"/>
          <w:lang w:val="en-US"/>
        </w:rPr>
        <w:t>between</w:t>
      </w:r>
      <w:r w:rsidR="00A55428" w:rsidRPr="003B7815">
        <w:rPr>
          <w:rFonts w:ascii="Times New Roman" w:hAnsi="Times New Roman" w:cs="Times New Roman"/>
          <w:sz w:val="20"/>
          <w:szCs w:val="20"/>
          <w:lang w:val="en-US"/>
        </w:rPr>
        <w:t xml:space="preserve"> </w:t>
      </w:r>
      <w:r w:rsidR="004621DC" w:rsidRPr="003B7815">
        <w:rPr>
          <w:rFonts w:ascii="Times New Roman" w:hAnsi="Times New Roman" w:cs="Times New Roman"/>
          <w:sz w:val="20"/>
          <w:szCs w:val="20"/>
          <w:lang w:val="en-US"/>
        </w:rPr>
        <w:t>1970 and 2004</w:t>
      </w:r>
      <w:r w:rsidR="00A55428" w:rsidRPr="003B7815">
        <w:rPr>
          <w:rFonts w:ascii="Times New Roman" w:hAnsi="Times New Roman" w:cs="Times New Roman"/>
          <w:sz w:val="20"/>
          <w:szCs w:val="20"/>
          <w:lang w:val="en-US"/>
        </w:rPr>
        <w:t xml:space="preserve"> </w:t>
      </w:r>
      <w:r w:rsidR="00B04505" w:rsidRPr="003B7815">
        <w:rPr>
          <w:rFonts w:ascii="Times New Roman" w:hAnsi="Times New Roman" w:cs="Times New Roman"/>
          <w:sz w:val="20"/>
          <w:szCs w:val="20"/>
          <w:lang w:val="en-US"/>
        </w:rPr>
        <w:t xml:space="preserve">are </w:t>
      </w:r>
      <w:r w:rsidR="00A55428" w:rsidRPr="003B7815">
        <w:rPr>
          <w:rFonts w:ascii="Times New Roman" w:hAnsi="Times New Roman" w:cs="Times New Roman"/>
          <w:sz w:val="20"/>
          <w:szCs w:val="20"/>
          <w:lang w:val="en-US"/>
        </w:rPr>
        <w:t>obtained</w:t>
      </w:r>
      <w:r w:rsidR="00B04505" w:rsidRPr="003B7815">
        <w:rPr>
          <w:rFonts w:ascii="Times New Roman" w:hAnsi="Times New Roman" w:cs="Times New Roman"/>
          <w:sz w:val="20"/>
          <w:szCs w:val="20"/>
          <w:lang w:val="en-US"/>
        </w:rPr>
        <w:t xml:space="preserve"> by Afonso and Furceri (2010). </w:t>
      </w:r>
      <w:r w:rsidR="00A55428" w:rsidRPr="003B7815">
        <w:rPr>
          <w:rFonts w:ascii="Times New Roman" w:hAnsi="Times New Roman" w:cs="Times New Roman"/>
          <w:sz w:val="20"/>
          <w:szCs w:val="20"/>
          <w:lang w:val="en-US"/>
        </w:rPr>
        <w:t xml:space="preserve">On the revenue side, indirect taxes and social contributions have </w:t>
      </w:r>
      <w:r w:rsidR="00C6214E" w:rsidRPr="003B7815">
        <w:rPr>
          <w:rFonts w:ascii="Times New Roman" w:hAnsi="Times New Roman" w:cs="Times New Roman"/>
          <w:sz w:val="20"/>
          <w:szCs w:val="20"/>
          <w:lang w:val="en-US"/>
        </w:rPr>
        <w:t xml:space="preserve">a </w:t>
      </w:r>
      <w:r w:rsidR="00A55428" w:rsidRPr="003B7815">
        <w:rPr>
          <w:rFonts w:ascii="Times New Roman" w:hAnsi="Times New Roman" w:cs="Times New Roman"/>
          <w:sz w:val="20"/>
          <w:szCs w:val="20"/>
          <w:lang w:val="en-US"/>
        </w:rPr>
        <w:t xml:space="preserve">negative and statistically significant effect on growth. </w:t>
      </w:r>
      <w:r w:rsidR="001E5BEE" w:rsidRPr="003B7815">
        <w:rPr>
          <w:rFonts w:ascii="Times New Roman" w:hAnsi="Times New Roman" w:cs="Times New Roman"/>
          <w:sz w:val="20"/>
          <w:szCs w:val="20"/>
          <w:lang w:val="en-US"/>
        </w:rPr>
        <w:t>Also</w:t>
      </w:r>
      <w:r w:rsidR="002A154A" w:rsidRPr="003B7815">
        <w:rPr>
          <w:rFonts w:ascii="Times New Roman" w:hAnsi="Times New Roman" w:cs="Times New Roman"/>
          <w:sz w:val="20"/>
          <w:szCs w:val="20"/>
          <w:lang w:val="en-US"/>
        </w:rPr>
        <w:t>,</w:t>
      </w:r>
      <w:r w:rsidR="001E5BEE" w:rsidRPr="003B7815">
        <w:rPr>
          <w:rFonts w:ascii="Times New Roman" w:hAnsi="Times New Roman" w:cs="Times New Roman"/>
          <w:sz w:val="20"/>
          <w:szCs w:val="20"/>
          <w:lang w:val="en-US"/>
        </w:rPr>
        <w:t xml:space="preserve"> Bergh and Karlsson (2010) find that big government negatively correlates with economic </w:t>
      </w:r>
      <w:r w:rsidR="00EF656B" w:rsidRPr="003B7815">
        <w:rPr>
          <w:rFonts w:ascii="Times New Roman" w:hAnsi="Times New Roman" w:cs="Times New Roman"/>
          <w:sz w:val="20"/>
          <w:szCs w:val="20"/>
          <w:lang w:val="en-US"/>
        </w:rPr>
        <w:t>development</w:t>
      </w:r>
      <w:r w:rsidR="001E5BEE" w:rsidRPr="003B7815">
        <w:rPr>
          <w:rFonts w:ascii="Times New Roman" w:hAnsi="Times New Roman" w:cs="Times New Roman"/>
          <w:sz w:val="20"/>
          <w:szCs w:val="20"/>
          <w:lang w:val="en-US"/>
        </w:rPr>
        <w:t xml:space="preserve">. Their empirical investigation is pursued for </w:t>
      </w:r>
      <w:r w:rsidR="00387C59" w:rsidRPr="003B7815">
        <w:rPr>
          <w:rFonts w:ascii="Times New Roman" w:hAnsi="Times New Roman" w:cs="Times New Roman"/>
          <w:sz w:val="20"/>
          <w:szCs w:val="20"/>
          <w:lang w:val="en-US"/>
        </w:rPr>
        <w:t xml:space="preserve">OECD countries in two periods, i.e. 1970-1995 and </w:t>
      </w:r>
      <w:r w:rsidR="00516027" w:rsidRPr="003B7815">
        <w:rPr>
          <w:rFonts w:ascii="Times New Roman" w:hAnsi="Times New Roman" w:cs="Times New Roman"/>
          <w:sz w:val="20"/>
          <w:szCs w:val="20"/>
          <w:lang w:val="en-US"/>
        </w:rPr>
        <w:t>1970-2005.</w:t>
      </w:r>
      <w:r w:rsidR="00EF656B" w:rsidRPr="003B7815">
        <w:rPr>
          <w:rFonts w:ascii="Times New Roman" w:hAnsi="Times New Roman" w:cs="Times New Roman"/>
          <w:sz w:val="20"/>
          <w:szCs w:val="20"/>
          <w:lang w:val="en-US"/>
        </w:rPr>
        <w:t xml:space="preserve"> Based on those inferences, strong judicial review leading to lower government size might be indirectly conducive to faster economic growth.</w:t>
      </w:r>
      <w:r w:rsidR="00B23405" w:rsidRPr="003B7815">
        <w:rPr>
          <w:rFonts w:ascii="Times New Roman" w:hAnsi="Times New Roman" w:cs="Times New Roman"/>
          <w:sz w:val="20"/>
          <w:szCs w:val="20"/>
          <w:lang w:val="en-US"/>
        </w:rPr>
        <w:t xml:space="preserve"> </w:t>
      </w:r>
      <w:r w:rsidR="002540FA" w:rsidRPr="003B7815">
        <w:rPr>
          <w:rFonts w:ascii="Times New Roman" w:hAnsi="Times New Roman" w:cs="Times New Roman"/>
          <w:sz w:val="20"/>
          <w:szCs w:val="20"/>
          <w:lang w:val="en-US"/>
        </w:rPr>
        <w:t xml:space="preserve">For this reason, policy makers should be interested in </w:t>
      </w:r>
      <w:r w:rsidR="00181F0D" w:rsidRPr="003B7815">
        <w:rPr>
          <w:rFonts w:ascii="Times New Roman" w:hAnsi="Times New Roman" w:cs="Times New Roman"/>
          <w:sz w:val="20"/>
          <w:szCs w:val="20"/>
          <w:lang w:val="en-US"/>
        </w:rPr>
        <w:t xml:space="preserve">providing </w:t>
      </w:r>
      <w:r w:rsidR="002A154A" w:rsidRPr="003B7815">
        <w:rPr>
          <w:rFonts w:ascii="Times New Roman" w:hAnsi="Times New Roman" w:cs="Times New Roman"/>
          <w:sz w:val="20"/>
          <w:szCs w:val="20"/>
          <w:lang w:val="en-US"/>
        </w:rPr>
        <w:t>the</w:t>
      </w:r>
      <w:r w:rsidR="0018145B" w:rsidRPr="003B7815">
        <w:rPr>
          <w:rFonts w:ascii="Times New Roman" w:hAnsi="Times New Roman" w:cs="Times New Roman"/>
          <w:sz w:val="20"/>
          <w:szCs w:val="20"/>
          <w:lang w:val="en-US"/>
        </w:rPr>
        <w:t xml:space="preserve"> </w:t>
      </w:r>
      <w:r w:rsidR="00181F0D" w:rsidRPr="003B7815">
        <w:rPr>
          <w:rFonts w:ascii="Times New Roman" w:hAnsi="Times New Roman" w:cs="Times New Roman"/>
          <w:sz w:val="20"/>
          <w:szCs w:val="20"/>
          <w:lang w:val="en-US"/>
        </w:rPr>
        <w:t xml:space="preserve">judiciary with </w:t>
      </w:r>
      <w:r w:rsidR="00C6214E" w:rsidRPr="003B7815">
        <w:rPr>
          <w:rFonts w:ascii="Times New Roman" w:hAnsi="Times New Roman" w:cs="Times New Roman"/>
          <w:sz w:val="20"/>
          <w:szCs w:val="20"/>
          <w:lang w:val="en-US"/>
        </w:rPr>
        <w:t xml:space="preserve">the </w:t>
      </w:r>
      <w:r w:rsidR="00812287" w:rsidRPr="003B7815">
        <w:rPr>
          <w:rFonts w:ascii="Times New Roman" w:hAnsi="Times New Roman" w:cs="Times New Roman"/>
          <w:sz w:val="20"/>
          <w:szCs w:val="20"/>
          <w:lang w:val="en-US"/>
        </w:rPr>
        <w:t xml:space="preserve">ability to </w:t>
      </w:r>
      <w:r w:rsidR="00181F0D" w:rsidRPr="003B7815">
        <w:rPr>
          <w:rFonts w:ascii="Times New Roman" w:hAnsi="Times New Roman" w:cs="Times New Roman"/>
          <w:sz w:val="20"/>
          <w:szCs w:val="20"/>
          <w:lang w:val="en-US"/>
        </w:rPr>
        <w:t>review</w:t>
      </w:r>
      <w:r w:rsidR="00812287" w:rsidRPr="003B7815">
        <w:rPr>
          <w:rFonts w:ascii="Times New Roman" w:hAnsi="Times New Roman" w:cs="Times New Roman"/>
          <w:sz w:val="20"/>
          <w:szCs w:val="20"/>
          <w:lang w:val="en-US"/>
        </w:rPr>
        <w:t xml:space="preserve"> the constitutionality of the law</w:t>
      </w:r>
      <w:r w:rsidR="00181F0D" w:rsidRPr="003B7815">
        <w:rPr>
          <w:rFonts w:ascii="Times New Roman" w:hAnsi="Times New Roman" w:cs="Times New Roman"/>
          <w:sz w:val="20"/>
          <w:szCs w:val="20"/>
          <w:lang w:val="en-US"/>
        </w:rPr>
        <w:t xml:space="preserve">. </w:t>
      </w:r>
    </w:p>
    <w:p w:rsidR="00830C0B" w:rsidRPr="003B7815" w:rsidRDefault="00C6214E"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There are c</w:t>
      </w:r>
      <w:r w:rsidR="00DC0781" w:rsidRPr="003B7815">
        <w:rPr>
          <w:rFonts w:ascii="Times New Roman" w:hAnsi="Times New Roman" w:cs="Times New Roman"/>
          <w:sz w:val="20"/>
          <w:szCs w:val="20"/>
          <w:lang w:val="en-US"/>
        </w:rPr>
        <w:t>ertain obvious</w:t>
      </w:r>
      <w:r w:rsidR="00181F0D" w:rsidRPr="003B7815">
        <w:rPr>
          <w:rFonts w:ascii="Times New Roman" w:hAnsi="Times New Roman" w:cs="Times New Roman"/>
          <w:sz w:val="20"/>
          <w:szCs w:val="20"/>
          <w:lang w:val="en-US"/>
        </w:rPr>
        <w:t xml:space="preserve"> extensi</w:t>
      </w:r>
      <w:r w:rsidR="00D6249F" w:rsidRPr="003B7815">
        <w:rPr>
          <w:rFonts w:ascii="Times New Roman" w:hAnsi="Times New Roman" w:cs="Times New Roman"/>
          <w:sz w:val="20"/>
          <w:szCs w:val="20"/>
          <w:lang w:val="en-US"/>
        </w:rPr>
        <w:t xml:space="preserve">ons </w:t>
      </w:r>
      <w:r w:rsidR="00177280" w:rsidRPr="003B7815">
        <w:rPr>
          <w:rFonts w:ascii="Times New Roman" w:hAnsi="Times New Roman" w:cs="Times New Roman"/>
          <w:sz w:val="20"/>
          <w:szCs w:val="20"/>
          <w:lang w:val="en-US"/>
        </w:rPr>
        <w:t xml:space="preserve">and improvements </w:t>
      </w:r>
      <w:r w:rsidRPr="003B7815">
        <w:rPr>
          <w:rFonts w:ascii="Times New Roman" w:hAnsi="Times New Roman" w:cs="Times New Roman"/>
          <w:sz w:val="20"/>
          <w:szCs w:val="20"/>
          <w:lang w:val="en-US"/>
        </w:rPr>
        <w:t xml:space="preserve">to </w:t>
      </w:r>
      <w:r w:rsidR="00D6249F" w:rsidRPr="003B7815">
        <w:rPr>
          <w:rFonts w:ascii="Times New Roman" w:hAnsi="Times New Roman" w:cs="Times New Roman"/>
          <w:sz w:val="20"/>
          <w:szCs w:val="20"/>
          <w:lang w:val="en-US"/>
        </w:rPr>
        <w:t>the current study.</w:t>
      </w:r>
      <w:r w:rsidR="00DC0781" w:rsidRPr="003B7815">
        <w:rPr>
          <w:rFonts w:ascii="Times New Roman" w:hAnsi="Times New Roman" w:cs="Times New Roman"/>
          <w:sz w:val="20"/>
          <w:szCs w:val="20"/>
          <w:lang w:val="en-US"/>
        </w:rPr>
        <w:t xml:space="preserve"> </w:t>
      </w:r>
      <w:r w:rsidR="00830C0B" w:rsidRPr="003B7815">
        <w:rPr>
          <w:rFonts w:ascii="Times New Roman" w:hAnsi="Times New Roman" w:cs="Times New Roman"/>
          <w:sz w:val="20"/>
          <w:szCs w:val="20"/>
          <w:lang w:val="en-US"/>
        </w:rPr>
        <w:t xml:space="preserve">The first </w:t>
      </w:r>
      <w:r w:rsidR="002614C9" w:rsidRPr="003B7815">
        <w:rPr>
          <w:rFonts w:ascii="Times New Roman" w:hAnsi="Times New Roman" w:cs="Times New Roman"/>
          <w:sz w:val="20"/>
          <w:szCs w:val="20"/>
          <w:lang w:val="en-US"/>
        </w:rPr>
        <w:t xml:space="preserve">immediate </w:t>
      </w:r>
      <w:r w:rsidR="00830C0B" w:rsidRPr="003B7815">
        <w:rPr>
          <w:rFonts w:ascii="Times New Roman" w:hAnsi="Times New Roman" w:cs="Times New Roman"/>
          <w:sz w:val="20"/>
          <w:szCs w:val="20"/>
          <w:lang w:val="en-US"/>
        </w:rPr>
        <w:t xml:space="preserve">improvement would be to increase </w:t>
      </w:r>
      <w:r w:rsidR="00C35047" w:rsidRPr="003B7815">
        <w:rPr>
          <w:rFonts w:ascii="Times New Roman" w:hAnsi="Times New Roman" w:cs="Times New Roman"/>
          <w:sz w:val="20"/>
          <w:szCs w:val="20"/>
          <w:lang w:val="en-US"/>
        </w:rPr>
        <w:t>the</w:t>
      </w:r>
      <w:r w:rsidR="00830C0B" w:rsidRPr="003B7815">
        <w:rPr>
          <w:rFonts w:ascii="Times New Roman" w:hAnsi="Times New Roman" w:cs="Times New Roman"/>
          <w:sz w:val="20"/>
          <w:szCs w:val="20"/>
          <w:lang w:val="en-US"/>
        </w:rPr>
        <w:t xml:space="preserve"> number of cross-sectional observations. Currently, the analysis relies on 24 EU countries </w:t>
      </w:r>
      <w:r w:rsidR="002614C9" w:rsidRPr="003B7815">
        <w:rPr>
          <w:rFonts w:ascii="Times New Roman" w:hAnsi="Times New Roman" w:cs="Times New Roman"/>
          <w:sz w:val="20"/>
          <w:szCs w:val="20"/>
          <w:lang w:val="en-US"/>
        </w:rPr>
        <w:t xml:space="preserve">between 1995 and </w:t>
      </w:r>
      <w:r w:rsidR="00830C0B" w:rsidRPr="003B7815">
        <w:rPr>
          <w:rFonts w:ascii="Times New Roman" w:hAnsi="Times New Roman" w:cs="Times New Roman"/>
          <w:sz w:val="20"/>
          <w:szCs w:val="20"/>
          <w:lang w:val="en-US"/>
        </w:rPr>
        <w:t>2005.</w:t>
      </w:r>
    </w:p>
    <w:p w:rsidR="00177280" w:rsidRPr="003B7815" w:rsidRDefault="00022C04"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r w:rsidR="00830C0B" w:rsidRPr="003B7815">
        <w:rPr>
          <w:rFonts w:ascii="Times New Roman" w:hAnsi="Times New Roman" w:cs="Times New Roman"/>
          <w:sz w:val="20"/>
          <w:szCs w:val="20"/>
          <w:lang w:val="en-US"/>
        </w:rPr>
        <w:t>second</w:t>
      </w:r>
      <w:r w:rsidR="00177280" w:rsidRPr="003B7815">
        <w:rPr>
          <w:rFonts w:ascii="Times New Roman" w:hAnsi="Times New Roman" w:cs="Times New Roman"/>
          <w:sz w:val="20"/>
          <w:szCs w:val="20"/>
          <w:lang w:val="en-US"/>
        </w:rPr>
        <w:t xml:space="preserve"> improvement </w:t>
      </w:r>
      <w:r w:rsidR="000C4A7F" w:rsidRPr="003B7815">
        <w:rPr>
          <w:rFonts w:ascii="Times New Roman" w:hAnsi="Times New Roman" w:cs="Times New Roman"/>
          <w:sz w:val="20"/>
          <w:szCs w:val="20"/>
          <w:lang w:val="en-US"/>
        </w:rPr>
        <w:t xml:space="preserve">would </w:t>
      </w:r>
      <w:r w:rsidR="002614C9" w:rsidRPr="003B7815">
        <w:rPr>
          <w:rFonts w:ascii="Times New Roman" w:hAnsi="Times New Roman" w:cs="Times New Roman"/>
          <w:sz w:val="20"/>
          <w:szCs w:val="20"/>
          <w:lang w:val="en-US"/>
        </w:rPr>
        <w:t>include</w:t>
      </w:r>
      <w:r w:rsidR="000C4A7F" w:rsidRPr="003B7815">
        <w:rPr>
          <w:rFonts w:ascii="Times New Roman" w:hAnsi="Times New Roman" w:cs="Times New Roman"/>
          <w:sz w:val="20"/>
          <w:szCs w:val="20"/>
          <w:lang w:val="en-US"/>
        </w:rPr>
        <w:t xml:space="preserve"> an investigation </w:t>
      </w:r>
      <w:r w:rsidRPr="003B7815">
        <w:rPr>
          <w:rFonts w:ascii="Times New Roman" w:hAnsi="Times New Roman" w:cs="Times New Roman"/>
          <w:sz w:val="20"/>
          <w:szCs w:val="20"/>
          <w:lang w:val="en-US"/>
        </w:rPr>
        <w:t xml:space="preserve">of </w:t>
      </w:r>
      <w:r w:rsidR="000C4A7F" w:rsidRPr="003B7815">
        <w:rPr>
          <w:rFonts w:ascii="Times New Roman" w:hAnsi="Times New Roman" w:cs="Times New Roman"/>
          <w:sz w:val="20"/>
          <w:szCs w:val="20"/>
          <w:lang w:val="en-US"/>
        </w:rPr>
        <w:t>whether the</w:t>
      </w:r>
      <w:r w:rsidR="00177280" w:rsidRPr="003B7815">
        <w:rPr>
          <w:rFonts w:ascii="Times New Roman" w:hAnsi="Times New Roman" w:cs="Times New Roman"/>
          <w:sz w:val="20"/>
          <w:szCs w:val="20"/>
          <w:lang w:val="en-US"/>
        </w:rPr>
        <w:t xml:space="preserve"> Courts in the EU</w:t>
      </w:r>
      <w:r w:rsidR="002A0208" w:rsidRPr="003B7815">
        <w:rPr>
          <w:rFonts w:ascii="Times New Roman" w:hAnsi="Times New Roman" w:cs="Times New Roman"/>
          <w:sz w:val="20"/>
          <w:szCs w:val="20"/>
          <w:lang w:val="en-US"/>
        </w:rPr>
        <w:t xml:space="preserve"> </w:t>
      </w:r>
      <w:r w:rsidR="0018145B" w:rsidRPr="003B7815">
        <w:rPr>
          <w:rFonts w:ascii="Times New Roman" w:hAnsi="Times New Roman" w:cs="Times New Roman"/>
          <w:sz w:val="20"/>
          <w:szCs w:val="20"/>
          <w:lang w:val="en-US"/>
        </w:rPr>
        <w:t xml:space="preserve">indeed </w:t>
      </w:r>
      <w:r w:rsidR="000C4A7F" w:rsidRPr="003B7815">
        <w:rPr>
          <w:rFonts w:ascii="Times New Roman" w:hAnsi="Times New Roman" w:cs="Times New Roman"/>
          <w:sz w:val="20"/>
          <w:szCs w:val="20"/>
          <w:lang w:val="en-US"/>
        </w:rPr>
        <w:t>echo</w:t>
      </w:r>
      <w:r w:rsidR="002A0208" w:rsidRPr="003B7815">
        <w:rPr>
          <w:rFonts w:ascii="Times New Roman" w:hAnsi="Times New Roman" w:cs="Times New Roman"/>
          <w:sz w:val="20"/>
          <w:szCs w:val="20"/>
          <w:lang w:val="en-US"/>
        </w:rPr>
        <w:t xml:space="preserve"> </w:t>
      </w:r>
      <w:r w:rsidR="002A154A" w:rsidRPr="003B7815">
        <w:rPr>
          <w:rFonts w:ascii="Times New Roman" w:hAnsi="Times New Roman" w:cs="Times New Roman"/>
          <w:sz w:val="20"/>
          <w:szCs w:val="20"/>
          <w:lang w:val="en-US"/>
        </w:rPr>
        <w:t xml:space="preserve">public will and preferences in </w:t>
      </w:r>
      <w:r w:rsidR="002A0208" w:rsidRPr="003B7815">
        <w:rPr>
          <w:rFonts w:ascii="Times New Roman" w:hAnsi="Times New Roman" w:cs="Times New Roman"/>
          <w:sz w:val="20"/>
          <w:szCs w:val="20"/>
          <w:lang w:val="en-US"/>
        </w:rPr>
        <w:t xml:space="preserve">their decisions. </w:t>
      </w:r>
      <w:r w:rsidR="00BA51CB" w:rsidRPr="003B7815">
        <w:rPr>
          <w:rFonts w:ascii="Times New Roman" w:hAnsi="Times New Roman" w:cs="Times New Roman"/>
          <w:sz w:val="20"/>
          <w:szCs w:val="20"/>
          <w:lang w:val="en-US"/>
        </w:rPr>
        <w:t xml:space="preserve">This </w:t>
      </w:r>
      <w:r w:rsidR="0062616B" w:rsidRPr="003B7815">
        <w:rPr>
          <w:rFonts w:ascii="Times New Roman" w:hAnsi="Times New Roman" w:cs="Times New Roman"/>
          <w:sz w:val="20"/>
          <w:szCs w:val="20"/>
          <w:lang w:val="en-US"/>
        </w:rPr>
        <w:t xml:space="preserve">would allow </w:t>
      </w:r>
      <w:r w:rsidR="002A154A" w:rsidRPr="003B7815">
        <w:rPr>
          <w:rFonts w:ascii="Times New Roman" w:hAnsi="Times New Roman" w:cs="Times New Roman"/>
          <w:sz w:val="20"/>
          <w:szCs w:val="20"/>
          <w:lang w:val="en-US"/>
        </w:rPr>
        <w:t xml:space="preserve">the </w:t>
      </w:r>
      <w:r w:rsidR="0062616B" w:rsidRPr="003B7815">
        <w:rPr>
          <w:rFonts w:ascii="Times New Roman" w:hAnsi="Times New Roman" w:cs="Times New Roman"/>
          <w:sz w:val="20"/>
          <w:szCs w:val="20"/>
          <w:lang w:val="en-US"/>
        </w:rPr>
        <w:t>mitigat</w:t>
      </w:r>
      <w:r w:rsidR="002A154A" w:rsidRPr="003B7815">
        <w:rPr>
          <w:rFonts w:ascii="Times New Roman" w:hAnsi="Times New Roman" w:cs="Times New Roman"/>
          <w:sz w:val="20"/>
          <w:szCs w:val="20"/>
          <w:lang w:val="en-US"/>
        </w:rPr>
        <w:t>ion of the</w:t>
      </w:r>
      <w:r w:rsidR="0062616B" w:rsidRPr="003B7815">
        <w:rPr>
          <w:rFonts w:ascii="Times New Roman" w:hAnsi="Times New Roman" w:cs="Times New Roman"/>
          <w:sz w:val="20"/>
          <w:szCs w:val="20"/>
          <w:lang w:val="en-US"/>
        </w:rPr>
        <w:t xml:space="preserve"> </w:t>
      </w:r>
      <w:r w:rsidR="0018145B" w:rsidRPr="003B7815">
        <w:rPr>
          <w:rFonts w:ascii="Times New Roman" w:hAnsi="Times New Roman" w:cs="Times New Roman"/>
          <w:sz w:val="20"/>
          <w:szCs w:val="20"/>
          <w:lang w:val="en-US"/>
        </w:rPr>
        <w:t xml:space="preserve">hitherto </w:t>
      </w:r>
      <w:r w:rsidR="0062616B" w:rsidRPr="003B7815">
        <w:rPr>
          <w:rFonts w:ascii="Times New Roman" w:hAnsi="Times New Roman" w:cs="Times New Roman"/>
          <w:sz w:val="20"/>
          <w:szCs w:val="20"/>
          <w:lang w:val="en-US"/>
        </w:rPr>
        <w:t xml:space="preserve">strong </w:t>
      </w:r>
      <w:r w:rsidR="001233AD" w:rsidRPr="003B7815">
        <w:rPr>
          <w:rFonts w:ascii="Times New Roman" w:hAnsi="Times New Roman" w:cs="Times New Roman"/>
          <w:sz w:val="20"/>
          <w:szCs w:val="20"/>
          <w:lang w:val="en-US"/>
        </w:rPr>
        <w:t>assumption</w:t>
      </w:r>
      <w:r w:rsidR="0062616B" w:rsidRPr="003B7815">
        <w:rPr>
          <w:rFonts w:ascii="Times New Roman" w:hAnsi="Times New Roman" w:cs="Times New Roman"/>
          <w:sz w:val="20"/>
          <w:szCs w:val="20"/>
          <w:lang w:val="en-US"/>
        </w:rPr>
        <w:t xml:space="preserve"> that </w:t>
      </w:r>
      <w:r w:rsidR="00830C0B" w:rsidRPr="003B7815">
        <w:rPr>
          <w:rFonts w:ascii="Times New Roman" w:hAnsi="Times New Roman" w:cs="Times New Roman"/>
          <w:sz w:val="20"/>
          <w:szCs w:val="20"/>
          <w:lang w:val="en-US"/>
        </w:rPr>
        <w:t xml:space="preserve">the </w:t>
      </w:r>
      <w:r w:rsidR="0062616B" w:rsidRPr="003B7815">
        <w:rPr>
          <w:rFonts w:ascii="Times New Roman" w:hAnsi="Times New Roman" w:cs="Times New Roman"/>
          <w:sz w:val="20"/>
          <w:szCs w:val="20"/>
          <w:lang w:val="en-US"/>
        </w:rPr>
        <w:t>Courts reflect public opinion.</w:t>
      </w:r>
    </w:p>
    <w:p w:rsidR="00E84F4C" w:rsidRPr="003B7815" w:rsidRDefault="00830C0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Third</w:t>
      </w:r>
      <w:r w:rsidR="00D6249F" w:rsidRPr="003B7815">
        <w:rPr>
          <w:rFonts w:ascii="Times New Roman" w:hAnsi="Times New Roman" w:cs="Times New Roman"/>
          <w:sz w:val="20"/>
          <w:szCs w:val="20"/>
          <w:lang w:val="en-US"/>
        </w:rPr>
        <w:t>,</w:t>
      </w:r>
      <w:r w:rsidR="00DC0781" w:rsidRPr="003B7815">
        <w:rPr>
          <w:rFonts w:ascii="Times New Roman" w:hAnsi="Times New Roman" w:cs="Times New Roman"/>
          <w:sz w:val="20"/>
          <w:szCs w:val="20"/>
          <w:lang w:val="en-US"/>
        </w:rPr>
        <w:t xml:space="preserve"> </w:t>
      </w:r>
      <w:r w:rsidR="006E738A" w:rsidRPr="003B7815">
        <w:rPr>
          <w:rFonts w:ascii="Times New Roman" w:hAnsi="Times New Roman" w:cs="Times New Roman"/>
          <w:sz w:val="20"/>
          <w:szCs w:val="20"/>
          <w:lang w:val="en-US"/>
        </w:rPr>
        <w:t xml:space="preserve">further </w:t>
      </w:r>
      <w:r w:rsidR="00DC0781" w:rsidRPr="003B7815">
        <w:rPr>
          <w:rFonts w:ascii="Times New Roman" w:hAnsi="Times New Roman" w:cs="Times New Roman"/>
          <w:sz w:val="20"/>
          <w:szCs w:val="20"/>
          <w:lang w:val="en-US"/>
        </w:rPr>
        <w:t>empirical investigation with regard to expenditure-to-GDP, public deficit and welfare spending</w:t>
      </w:r>
      <w:r w:rsidR="00CB0212" w:rsidRPr="003B7815">
        <w:rPr>
          <w:rFonts w:ascii="Times New Roman" w:hAnsi="Times New Roman" w:cs="Times New Roman"/>
          <w:sz w:val="20"/>
          <w:szCs w:val="20"/>
          <w:lang w:val="en-US"/>
        </w:rPr>
        <w:t xml:space="preserve">, </w:t>
      </w:r>
      <w:r w:rsidR="000C4A7F" w:rsidRPr="003B7815">
        <w:rPr>
          <w:rFonts w:ascii="Times New Roman" w:hAnsi="Times New Roman" w:cs="Times New Roman"/>
          <w:sz w:val="20"/>
          <w:szCs w:val="20"/>
          <w:lang w:val="en-US"/>
        </w:rPr>
        <w:t>could</w:t>
      </w:r>
      <w:r w:rsidR="00CB0212" w:rsidRPr="003B7815">
        <w:rPr>
          <w:rFonts w:ascii="Times New Roman" w:hAnsi="Times New Roman" w:cs="Times New Roman"/>
          <w:sz w:val="20"/>
          <w:szCs w:val="20"/>
          <w:lang w:val="en-US"/>
        </w:rPr>
        <w:t xml:space="preserve"> be pursued.</w:t>
      </w:r>
      <w:r w:rsidR="000A4612" w:rsidRPr="003B7815">
        <w:rPr>
          <w:rFonts w:ascii="Times New Roman" w:hAnsi="Times New Roman" w:cs="Times New Roman"/>
          <w:sz w:val="20"/>
          <w:szCs w:val="20"/>
          <w:lang w:val="en-US"/>
        </w:rPr>
        <w:t xml:space="preserve"> </w:t>
      </w:r>
      <w:r w:rsidR="00267DE3" w:rsidRPr="003B7815">
        <w:rPr>
          <w:rFonts w:ascii="Times New Roman" w:hAnsi="Times New Roman" w:cs="Times New Roman"/>
          <w:sz w:val="20"/>
          <w:szCs w:val="20"/>
          <w:lang w:val="en-US"/>
        </w:rPr>
        <w:t>This broader scope would allow for more accurate policy recommendations. It might be the case that</w:t>
      </w:r>
      <w:r w:rsidR="002A154A" w:rsidRPr="003B7815">
        <w:rPr>
          <w:rFonts w:ascii="Times New Roman" w:hAnsi="Times New Roman" w:cs="Times New Roman"/>
          <w:sz w:val="20"/>
          <w:szCs w:val="20"/>
          <w:lang w:val="en-US"/>
        </w:rPr>
        <w:t>,</w:t>
      </w:r>
      <w:r w:rsidR="00267DE3" w:rsidRPr="003B7815">
        <w:rPr>
          <w:rFonts w:ascii="Times New Roman" w:hAnsi="Times New Roman" w:cs="Times New Roman"/>
          <w:sz w:val="20"/>
          <w:szCs w:val="20"/>
          <w:lang w:val="en-US"/>
        </w:rPr>
        <w:t xml:space="preserve"> besides lower revenue-to-GDP, a strong judicial review leads to </w:t>
      </w:r>
      <w:r w:rsidR="00C7165A" w:rsidRPr="003B7815">
        <w:rPr>
          <w:rFonts w:ascii="Times New Roman" w:hAnsi="Times New Roman" w:cs="Times New Roman"/>
          <w:sz w:val="20"/>
          <w:szCs w:val="20"/>
          <w:lang w:val="en-US"/>
        </w:rPr>
        <w:t xml:space="preserve">a </w:t>
      </w:r>
      <w:r w:rsidR="00267DE3" w:rsidRPr="003B7815">
        <w:rPr>
          <w:rFonts w:ascii="Times New Roman" w:hAnsi="Times New Roman" w:cs="Times New Roman"/>
          <w:sz w:val="20"/>
          <w:szCs w:val="20"/>
          <w:lang w:val="en-US"/>
        </w:rPr>
        <w:t xml:space="preserve">higher expenditure-to-GDP or </w:t>
      </w:r>
      <w:r w:rsidR="00C7165A" w:rsidRPr="003B7815">
        <w:rPr>
          <w:rFonts w:ascii="Times New Roman" w:hAnsi="Times New Roman" w:cs="Times New Roman"/>
          <w:sz w:val="20"/>
          <w:szCs w:val="20"/>
          <w:lang w:val="en-US"/>
        </w:rPr>
        <w:t xml:space="preserve">a </w:t>
      </w:r>
      <w:r w:rsidR="00267DE3" w:rsidRPr="003B7815">
        <w:rPr>
          <w:rFonts w:ascii="Times New Roman" w:hAnsi="Times New Roman" w:cs="Times New Roman"/>
          <w:sz w:val="20"/>
          <w:szCs w:val="20"/>
          <w:lang w:val="en-US"/>
        </w:rPr>
        <w:t>larger public deficit. If this is the case</w:t>
      </w:r>
      <w:r w:rsidR="001F7EA4" w:rsidRPr="003B7815">
        <w:rPr>
          <w:rFonts w:ascii="Times New Roman" w:hAnsi="Times New Roman" w:cs="Times New Roman"/>
          <w:sz w:val="20"/>
          <w:szCs w:val="20"/>
          <w:lang w:val="en-US"/>
        </w:rPr>
        <w:t>,</w:t>
      </w:r>
      <w:r w:rsidR="00267DE3" w:rsidRPr="003B7815">
        <w:rPr>
          <w:rFonts w:ascii="Times New Roman" w:hAnsi="Times New Roman" w:cs="Times New Roman"/>
          <w:sz w:val="20"/>
          <w:szCs w:val="20"/>
          <w:lang w:val="en-US"/>
        </w:rPr>
        <w:t xml:space="preserve"> </w:t>
      </w:r>
      <w:r w:rsidR="002A154A" w:rsidRPr="003B7815">
        <w:rPr>
          <w:rFonts w:ascii="Times New Roman" w:hAnsi="Times New Roman" w:cs="Times New Roman"/>
          <w:sz w:val="20"/>
          <w:szCs w:val="20"/>
          <w:lang w:val="en-US"/>
        </w:rPr>
        <w:t xml:space="preserve">the </w:t>
      </w:r>
      <w:r w:rsidR="00267DE3" w:rsidRPr="003B7815">
        <w:rPr>
          <w:rFonts w:ascii="Times New Roman" w:hAnsi="Times New Roman" w:cs="Times New Roman"/>
          <w:sz w:val="20"/>
          <w:szCs w:val="20"/>
          <w:lang w:val="en-US"/>
        </w:rPr>
        <w:t xml:space="preserve">policy recommendation is not as clear cut as it </w:t>
      </w:r>
      <w:r w:rsidR="00FB4D8F" w:rsidRPr="003B7815">
        <w:rPr>
          <w:rFonts w:ascii="Times New Roman" w:hAnsi="Times New Roman" w:cs="Times New Roman"/>
          <w:sz w:val="20"/>
          <w:szCs w:val="20"/>
          <w:lang w:val="en-US"/>
        </w:rPr>
        <w:t>is</w:t>
      </w:r>
      <w:r w:rsidR="0015173D" w:rsidRPr="003B7815">
        <w:rPr>
          <w:rFonts w:ascii="Times New Roman" w:hAnsi="Times New Roman" w:cs="Times New Roman"/>
          <w:sz w:val="20"/>
          <w:szCs w:val="20"/>
          <w:lang w:val="en-US"/>
        </w:rPr>
        <w:t xml:space="preserve"> put forth</w:t>
      </w:r>
      <w:r w:rsidR="00C7165A" w:rsidRPr="003B7815">
        <w:rPr>
          <w:rFonts w:ascii="Times New Roman" w:hAnsi="Times New Roman" w:cs="Times New Roman"/>
          <w:sz w:val="20"/>
          <w:szCs w:val="20"/>
          <w:lang w:val="en-US"/>
        </w:rPr>
        <w:t xml:space="preserve"> </w:t>
      </w:r>
      <w:r w:rsidR="000C4A7F" w:rsidRPr="003B7815">
        <w:rPr>
          <w:rFonts w:ascii="Times New Roman" w:hAnsi="Times New Roman" w:cs="Times New Roman"/>
          <w:sz w:val="20"/>
          <w:szCs w:val="20"/>
          <w:lang w:val="en-US"/>
        </w:rPr>
        <w:t>above</w:t>
      </w:r>
      <w:r w:rsidR="00267DE3" w:rsidRPr="003B7815">
        <w:rPr>
          <w:rFonts w:ascii="Times New Roman" w:hAnsi="Times New Roman" w:cs="Times New Roman"/>
          <w:sz w:val="20"/>
          <w:szCs w:val="20"/>
          <w:lang w:val="en-US"/>
        </w:rPr>
        <w:t xml:space="preserve"> and </w:t>
      </w:r>
      <w:r w:rsidR="001F7EA4" w:rsidRPr="003B7815">
        <w:rPr>
          <w:rFonts w:ascii="Times New Roman" w:hAnsi="Times New Roman" w:cs="Times New Roman"/>
          <w:sz w:val="20"/>
          <w:szCs w:val="20"/>
          <w:lang w:val="en-US"/>
        </w:rPr>
        <w:t xml:space="preserve">policy makers face </w:t>
      </w:r>
      <w:r w:rsidR="00C7165A" w:rsidRPr="003B7815">
        <w:rPr>
          <w:rFonts w:ascii="Times New Roman" w:hAnsi="Times New Roman" w:cs="Times New Roman"/>
          <w:sz w:val="20"/>
          <w:szCs w:val="20"/>
          <w:lang w:val="en-US"/>
        </w:rPr>
        <w:t xml:space="preserve">a </w:t>
      </w:r>
      <w:r w:rsidR="001F7EA4" w:rsidRPr="003B7815">
        <w:rPr>
          <w:rFonts w:ascii="Times New Roman" w:hAnsi="Times New Roman" w:cs="Times New Roman"/>
          <w:sz w:val="20"/>
          <w:szCs w:val="20"/>
          <w:lang w:val="en-US"/>
        </w:rPr>
        <w:t>trade-off</w:t>
      </w:r>
      <w:r w:rsidR="00FB4D8F" w:rsidRPr="003B7815">
        <w:rPr>
          <w:rFonts w:ascii="Times New Roman" w:hAnsi="Times New Roman" w:cs="Times New Roman"/>
          <w:sz w:val="20"/>
          <w:szCs w:val="20"/>
          <w:lang w:val="en-US"/>
        </w:rPr>
        <w:t xml:space="preserve"> between certain fiscal policy outcomes</w:t>
      </w:r>
      <w:r w:rsidR="0015173D" w:rsidRPr="003B7815">
        <w:rPr>
          <w:rFonts w:ascii="Times New Roman" w:hAnsi="Times New Roman" w:cs="Times New Roman"/>
          <w:sz w:val="20"/>
          <w:szCs w:val="20"/>
          <w:lang w:val="en-US"/>
        </w:rPr>
        <w:t>, once a strong judicial review is present</w:t>
      </w:r>
      <w:r w:rsidR="00267DE3" w:rsidRPr="003B7815">
        <w:rPr>
          <w:rFonts w:ascii="Times New Roman" w:hAnsi="Times New Roman" w:cs="Times New Roman"/>
          <w:sz w:val="20"/>
          <w:szCs w:val="20"/>
          <w:lang w:val="en-US"/>
        </w:rPr>
        <w:t>.</w:t>
      </w:r>
      <w:r w:rsidR="00FB4D8F" w:rsidRPr="003B7815">
        <w:rPr>
          <w:rFonts w:ascii="Times New Roman" w:hAnsi="Times New Roman" w:cs="Times New Roman"/>
          <w:sz w:val="20"/>
          <w:szCs w:val="20"/>
          <w:lang w:val="en-US"/>
        </w:rPr>
        <w:t xml:space="preserve"> </w:t>
      </w:r>
    </w:p>
    <w:p w:rsidR="00A20B70" w:rsidRPr="003B7815" w:rsidRDefault="00594B8F"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The </w:t>
      </w:r>
      <w:r w:rsidR="00EB4DFF" w:rsidRPr="003B7815">
        <w:rPr>
          <w:rFonts w:ascii="Times New Roman" w:hAnsi="Times New Roman" w:cs="Times New Roman"/>
          <w:sz w:val="20"/>
          <w:szCs w:val="20"/>
          <w:lang w:val="en-US"/>
        </w:rPr>
        <w:t>fourth</w:t>
      </w:r>
      <w:r w:rsidR="00FB4D8F" w:rsidRPr="003B7815">
        <w:rPr>
          <w:rFonts w:ascii="Times New Roman" w:hAnsi="Times New Roman" w:cs="Times New Roman"/>
          <w:sz w:val="20"/>
          <w:szCs w:val="20"/>
          <w:lang w:val="en-US"/>
        </w:rPr>
        <w:t xml:space="preserve"> extension</w:t>
      </w:r>
      <w:r w:rsidR="00D6249F" w:rsidRPr="003B7815">
        <w:rPr>
          <w:rFonts w:ascii="Times New Roman" w:hAnsi="Times New Roman" w:cs="Times New Roman"/>
          <w:sz w:val="20"/>
          <w:szCs w:val="20"/>
          <w:lang w:val="en-US"/>
        </w:rPr>
        <w:t xml:space="preserve"> </w:t>
      </w:r>
      <w:r w:rsidR="00A20B70" w:rsidRPr="003B7815">
        <w:rPr>
          <w:rFonts w:ascii="Times New Roman" w:hAnsi="Times New Roman" w:cs="Times New Roman"/>
          <w:sz w:val="20"/>
          <w:szCs w:val="20"/>
          <w:lang w:val="en-US"/>
        </w:rPr>
        <w:t xml:space="preserve">could </w:t>
      </w:r>
      <w:r w:rsidR="00E84F4C" w:rsidRPr="003B7815">
        <w:rPr>
          <w:rFonts w:ascii="Times New Roman" w:hAnsi="Times New Roman" w:cs="Times New Roman"/>
          <w:sz w:val="20"/>
          <w:szCs w:val="20"/>
          <w:lang w:val="en-US"/>
        </w:rPr>
        <w:t xml:space="preserve">be </w:t>
      </w:r>
      <w:r w:rsidR="00FB4D8F" w:rsidRPr="003B7815">
        <w:rPr>
          <w:rFonts w:ascii="Times New Roman" w:hAnsi="Times New Roman" w:cs="Times New Roman"/>
          <w:sz w:val="20"/>
          <w:szCs w:val="20"/>
          <w:lang w:val="en-US"/>
        </w:rPr>
        <w:t xml:space="preserve">an </w:t>
      </w:r>
      <w:r w:rsidR="00A20B70" w:rsidRPr="003B7815">
        <w:rPr>
          <w:rFonts w:ascii="Times New Roman" w:hAnsi="Times New Roman" w:cs="Times New Roman"/>
          <w:sz w:val="20"/>
          <w:szCs w:val="20"/>
          <w:lang w:val="en-US"/>
        </w:rPr>
        <w:t xml:space="preserve">attempt to construct more relevant </w:t>
      </w:r>
      <w:r w:rsidR="00A20B70" w:rsidRPr="003B7815">
        <w:rPr>
          <w:rFonts w:ascii="Times New Roman" w:hAnsi="Times New Roman" w:cs="Times New Roman"/>
          <w:i/>
          <w:sz w:val="20"/>
          <w:szCs w:val="20"/>
          <w:lang w:val="en-US"/>
        </w:rPr>
        <w:t>de facto</w:t>
      </w:r>
      <w:r w:rsidR="00A20B70" w:rsidRPr="003B7815">
        <w:rPr>
          <w:rFonts w:ascii="Times New Roman" w:hAnsi="Times New Roman" w:cs="Times New Roman"/>
          <w:sz w:val="20"/>
          <w:szCs w:val="20"/>
          <w:lang w:val="en-US"/>
        </w:rPr>
        <w:t xml:space="preserve"> indicators of </w:t>
      </w:r>
      <w:r w:rsidR="005C7FA9" w:rsidRPr="003B7815">
        <w:rPr>
          <w:rFonts w:ascii="Times New Roman" w:hAnsi="Times New Roman" w:cs="Times New Roman"/>
          <w:sz w:val="20"/>
          <w:szCs w:val="20"/>
          <w:lang w:val="en-US"/>
        </w:rPr>
        <w:t xml:space="preserve">the </w:t>
      </w:r>
      <w:r w:rsidR="00A20B70" w:rsidRPr="003B7815">
        <w:rPr>
          <w:rFonts w:ascii="Times New Roman" w:hAnsi="Times New Roman" w:cs="Times New Roman"/>
          <w:sz w:val="20"/>
          <w:szCs w:val="20"/>
          <w:lang w:val="en-US"/>
        </w:rPr>
        <w:t xml:space="preserve">constitutional review. As </w:t>
      </w:r>
      <w:r w:rsidR="00C35047" w:rsidRPr="003B7815">
        <w:rPr>
          <w:rFonts w:ascii="Times New Roman" w:hAnsi="Times New Roman" w:cs="Times New Roman"/>
          <w:sz w:val="20"/>
          <w:szCs w:val="20"/>
          <w:lang w:val="en-US"/>
        </w:rPr>
        <w:t>h</w:t>
      </w:r>
      <w:r w:rsidR="00A20B70" w:rsidRPr="003B7815">
        <w:rPr>
          <w:rFonts w:ascii="Times New Roman" w:hAnsi="Times New Roman" w:cs="Times New Roman"/>
          <w:sz w:val="20"/>
          <w:szCs w:val="20"/>
          <w:lang w:val="en-US"/>
        </w:rPr>
        <w:t xml:space="preserve">as </w:t>
      </w:r>
      <w:r w:rsidR="00C35047" w:rsidRPr="003B7815">
        <w:rPr>
          <w:rFonts w:ascii="Times New Roman" w:hAnsi="Times New Roman" w:cs="Times New Roman"/>
          <w:sz w:val="20"/>
          <w:szCs w:val="20"/>
          <w:lang w:val="en-US"/>
        </w:rPr>
        <w:t xml:space="preserve">been </w:t>
      </w:r>
      <w:r w:rsidR="00A20B70" w:rsidRPr="003B7815">
        <w:rPr>
          <w:rFonts w:ascii="Times New Roman" w:hAnsi="Times New Roman" w:cs="Times New Roman"/>
          <w:sz w:val="20"/>
          <w:szCs w:val="20"/>
          <w:lang w:val="en-US"/>
        </w:rPr>
        <w:t xml:space="preserve">mentioned throughout the text, </w:t>
      </w:r>
      <w:r w:rsidR="002A154A" w:rsidRPr="003B7815">
        <w:rPr>
          <w:rFonts w:ascii="Times New Roman" w:hAnsi="Times New Roman" w:cs="Times New Roman"/>
          <w:sz w:val="20"/>
          <w:szCs w:val="20"/>
          <w:lang w:val="en-US"/>
        </w:rPr>
        <w:t xml:space="preserve">the </w:t>
      </w:r>
      <w:r w:rsidR="00A20B70" w:rsidRPr="003B7815">
        <w:rPr>
          <w:rFonts w:ascii="Times New Roman" w:hAnsi="Times New Roman" w:cs="Times New Roman"/>
          <w:sz w:val="20"/>
          <w:szCs w:val="20"/>
          <w:lang w:val="en-US"/>
        </w:rPr>
        <w:t>factual influence of judicial review on public finance depends, among other</w:t>
      </w:r>
      <w:r w:rsidR="002A154A" w:rsidRPr="003B7815">
        <w:rPr>
          <w:rFonts w:ascii="Times New Roman" w:hAnsi="Times New Roman" w:cs="Times New Roman"/>
          <w:sz w:val="20"/>
          <w:szCs w:val="20"/>
          <w:lang w:val="en-US"/>
        </w:rPr>
        <w:t xml:space="preserve"> things</w:t>
      </w:r>
      <w:r w:rsidR="00A20B70" w:rsidRPr="003B7815">
        <w:rPr>
          <w:rFonts w:ascii="Times New Roman" w:hAnsi="Times New Roman" w:cs="Times New Roman"/>
          <w:sz w:val="20"/>
          <w:szCs w:val="20"/>
          <w:lang w:val="en-US"/>
        </w:rPr>
        <w:t>, on public support for judges’ ruling</w:t>
      </w:r>
      <w:r w:rsidR="002A154A" w:rsidRPr="003B7815">
        <w:rPr>
          <w:rFonts w:ascii="Times New Roman" w:hAnsi="Times New Roman" w:cs="Times New Roman"/>
          <w:sz w:val="20"/>
          <w:szCs w:val="20"/>
          <w:lang w:val="en-US"/>
        </w:rPr>
        <w:t>s</w:t>
      </w:r>
      <w:r w:rsidR="00A20B70" w:rsidRPr="003B7815">
        <w:rPr>
          <w:rFonts w:ascii="Times New Roman" w:hAnsi="Times New Roman" w:cs="Times New Roman"/>
          <w:sz w:val="20"/>
          <w:szCs w:val="20"/>
          <w:lang w:val="en-US"/>
        </w:rPr>
        <w:t xml:space="preserve">, transparency </w:t>
      </w:r>
      <w:r w:rsidR="006C28EE" w:rsidRPr="003B7815">
        <w:rPr>
          <w:rFonts w:ascii="Times New Roman" w:hAnsi="Times New Roman" w:cs="Times New Roman"/>
          <w:sz w:val="20"/>
          <w:szCs w:val="20"/>
          <w:lang w:val="en-US"/>
        </w:rPr>
        <w:t>surrounding judicial ruling</w:t>
      </w:r>
      <w:r w:rsidR="00A20B70" w:rsidRPr="003B7815">
        <w:rPr>
          <w:rFonts w:ascii="Times New Roman" w:hAnsi="Times New Roman" w:cs="Times New Roman"/>
          <w:sz w:val="20"/>
          <w:szCs w:val="20"/>
          <w:lang w:val="en-US"/>
        </w:rPr>
        <w:t>, judicial activism and</w:t>
      </w:r>
      <w:r w:rsidR="006C28EE" w:rsidRPr="003B7815">
        <w:rPr>
          <w:rFonts w:ascii="Times New Roman" w:hAnsi="Times New Roman" w:cs="Times New Roman"/>
          <w:sz w:val="20"/>
          <w:szCs w:val="20"/>
          <w:lang w:val="en-US"/>
        </w:rPr>
        <w:t xml:space="preserve"> </w:t>
      </w:r>
      <w:r w:rsidR="00B63FBB" w:rsidRPr="003B7815">
        <w:rPr>
          <w:rFonts w:ascii="Times New Roman" w:hAnsi="Times New Roman" w:cs="Times New Roman"/>
          <w:sz w:val="20"/>
          <w:szCs w:val="20"/>
          <w:lang w:val="en-US"/>
        </w:rPr>
        <w:t xml:space="preserve">the </w:t>
      </w:r>
      <w:r w:rsidR="006C28EE" w:rsidRPr="003B7815">
        <w:rPr>
          <w:rFonts w:ascii="Times New Roman" w:hAnsi="Times New Roman" w:cs="Times New Roman"/>
          <w:sz w:val="20"/>
          <w:szCs w:val="20"/>
          <w:lang w:val="en-US"/>
        </w:rPr>
        <w:t>rigidity</w:t>
      </w:r>
      <w:r w:rsidR="00B63FBB" w:rsidRPr="003B7815">
        <w:rPr>
          <w:rFonts w:ascii="Times New Roman" w:hAnsi="Times New Roman" w:cs="Times New Roman"/>
          <w:sz w:val="20"/>
          <w:szCs w:val="20"/>
          <w:lang w:val="en-US"/>
        </w:rPr>
        <w:t xml:space="preserve"> of constitutional amendment</w:t>
      </w:r>
      <w:r w:rsidR="00A20B70" w:rsidRPr="003B7815">
        <w:rPr>
          <w:rFonts w:ascii="Times New Roman" w:hAnsi="Times New Roman" w:cs="Times New Roman"/>
          <w:sz w:val="20"/>
          <w:szCs w:val="20"/>
          <w:lang w:val="en-US"/>
        </w:rPr>
        <w:t xml:space="preserve">. As studies by Feld and Voigt (2003, 2006) and also </w:t>
      </w:r>
      <w:r w:rsidR="005D7EA3" w:rsidRPr="003B7815">
        <w:rPr>
          <w:rFonts w:ascii="Times New Roman" w:hAnsi="Times New Roman" w:cs="Times New Roman"/>
          <w:sz w:val="20"/>
          <w:szCs w:val="20"/>
          <w:lang w:val="en-US"/>
        </w:rPr>
        <w:t>va</w:t>
      </w:r>
      <w:r w:rsidR="00A20B70" w:rsidRPr="003B7815">
        <w:rPr>
          <w:rFonts w:ascii="Times New Roman" w:hAnsi="Times New Roman" w:cs="Times New Roman"/>
          <w:sz w:val="20"/>
          <w:szCs w:val="20"/>
          <w:lang w:val="en-US"/>
        </w:rPr>
        <w:t xml:space="preserve">n Aaken </w:t>
      </w:r>
      <w:r w:rsidR="00E84F4C" w:rsidRPr="003B7815">
        <w:rPr>
          <w:rFonts w:ascii="Times New Roman" w:hAnsi="Times New Roman" w:cs="Times New Roman"/>
          <w:sz w:val="20"/>
          <w:szCs w:val="20"/>
          <w:lang w:val="en-US"/>
        </w:rPr>
        <w:t>et al. (2010</w:t>
      </w:r>
      <w:r w:rsidR="00A20B70" w:rsidRPr="003B7815">
        <w:rPr>
          <w:rFonts w:ascii="Times New Roman" w:hAnsi="Times New Roman" w:cs="Times New Roman"/>
          <w:sz w:val="20"/>
          <w:szCs w:val="20"/>
          <w:lang w:val="en-US"/>
        </w:rPr>
        <w:t>)</w:t>
      </w:r>
      <w:r w:rsidR="005C7FA9" w:rsidRPr="003B7815">
        <w:rPr>
          <w:rFonts w:ascii="Times New Roman" w:hAnsi="Times New Roman" w:cs="Times New Roman"/>
          <w:sz w:val="20"/>
          <w:szCs w:val="20"/>
          <w:lang w:val="en-US"/>
        </w:rPr>
        <w:t xml:space="preserve"> demonstrate</w:t>
      </w:r>
      <w:r w:rsidR="00A20B70" w:rsidRPr="003B7815">
        <w:rPr>
          <w:rFonts w:ascii="Times New Roman" w:hAnsi="Times New Roman" w:cs="Times New Roman"/>
          <w:sz w:val="20"/>
          <w:szCs w:val="20"/>
          <w:lang w:val="en-US"/>
        </w:rPr>
        <w:t xml:space="preserve">, </w:t>
      </w:r>
      <w:r w:rsidR="00A20B70" w:rsidRPr="003B7815">
        <w:rPr>
          <w:rFonts w:ascii="Times New Roman" w:hAnsi="Times New Roman" w:cs="Times New Roman"/>
          <w:i/>
          <w:sz w:val="20"/>
          <w:szCs w:val="20"/>
          <w:lang w:val="en-US"/>
        </w:rPr>
        <w:t>de facto</w:t>
      </w:r>
      <w:r w:rsidR="00A20B70" w:rsidRPr="003B7815">
        <w:rPr>
          <w:rFonts w:ascii="Times New Roman" w:hAnsi="Times New Roman" w:cs="Times New Roman"/>
          <w:sz w:val="20"/>
          <w:szCs w:val="20"/>
          <w:lang w:val="en-US"/>
        </w:rPr>
        <w:t xml:space="preserve"> indicators might have different effect</w:t>
      </w:r>
      <w:r w:rsidR="00022C04" w:rsidRPr="003B7815">
        <w:rPr>
          <w:rFonts w:ascii="Times New Roman" w:hAnsi="Times New Roman" w:cs="Times New Roman"/>
          <w:sz w:val="20"/>
          <w:szCs w:val="20"/>
          <w:lang w:val="en-US"/>
        </w:rPr>
        <w:t>s</w:t>
      </w:r>
      <w:r w:rsidR="00A20B70" w:rsidRPr="003B7815">
        <w:rPr>
          <w:rFonts w:ascii="Times New Roman" w:hAnsi="Times New Roman" w:cs="Times New Roman"/>
          <w:sz w:val="20"/>
          <w:szCs w:val="20"/>
          <w:lang w:val="en-US"/>
        </w:rPr>
        <w:t xml:space="preserve"> compared to their </w:t>
      </w:r>
      <w:r w:rsidR="00A20B70" w:rsidRPr="003B7815">
        <w:rPr>
          <w:rFonts w:ascii="Times New Roman" w:hAnsi="Times New Roman" w:cs="Times New Roman"/>
          <w:i/>
          <w:sz w:val="20"/>
          <w:szCs w:val="20"/>
          <w:lang w:val="en-US"/>
        </w:rPr>
        <w:t>de jure</w:t>
      </w:r>
      <w:r w:rsidR="00A20B70" w:rsidRPr="003B7815">
        <w:rPr>
          <w:rFonts w:ascii="Times New Roman" w:hAnsi="Times New Roman" w:cs="Times New Roman"/>
          <w:sz w:val="20"/>
          <w:szCs w:val="20"/>
          <w:lang w:val="en-US"/>
        </w:rPr>
        <w:t xml:space="preserve"> counterparts. </w:t>
      </w:r>
    </w:p>
    <w:p w:rsidR="009A791F" w:rsidRDefault="005707AA"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 xml:space="preserve">Although still in </w:t>
      </w:r>
      <w:r w:rsidR="00830C0B"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 xml:space="preserve"> suggestive manner, this study </w:t>
      </w:r>
      <w:r w:rsidR="00E6078D" w:rsidRPr="003B7815">
        <w:rPr>
          <w:rFonts w:ascii="Times New Roman" w:hAnsi="Times New Roman" w:cs="Times New Roman"/>
          <w:sz w:val="20"/>
          <w:szCs w:val="20"/>
          <w:lang w:val="en-US"/>
        </w:rPr>
        <w:t xml:space="preserve">indicates that the judicial review by the Constitutional Court might systematically influence public finance outcomes. As shown, </w:t>
      </w:r>
      <w:r w:rsidR="002A154A" w:rsidRPr="003B7815">
        <w:rPr>
          <w:rFonts w:ascii="Times New Roman" w:hAnsi="Times New Roman" w:cs="Times New Roman"/>
          <w:sz w:val="20"/>
          <w:szCs w:val="20"/>
          <w:lang w:val="en-US"/>
        </w:rPr>
        <w:t xml:space="preserve">greater </w:t>
      </w:r>
      <w:r w:rsidR="00E6078D" w:rsidRPr="003B7815">
        <w:rPr>
          <w:rFonts w:ascii="Times New Roman" w:hAnsi="Times New Roman" w:cs="Times New Roman"/>
          <w:sz w:val="20"/>
          <w:szCs w:val="20"/>
          <w:lang w:val="en-US"/>
        </w:rPr>
        <w:t>degree of constitutional review correlates with smaller size of government</w:t>
      </w:r>
      <w:r w:rsidR="00BE3726" w:rsidRPr="003B7815">
        <w:rPr>
          <w:rFonts w:ascii="Times New Roman" w:hAnsi="Times New Roman" w:cs="Times New Roman"/>
          <w:sz w:val="20"/>
          <w:szCs w:val="20"/>
          <w:lang w:val="en-US"/>
        </w:rPr>
        <w:t>,</w:t>
      </w:r>
      <w:r w:rsidR="006650B7" w:rsidRPr="003B7815">
        <w:rPr>
          <w:rFonts w:ascii="Times New Roman" w:hAnsi="Times New Roman" w:cs="Times New Roman"/>
          <w:sz w:val="20"/>
          <w:szCs w:val="20"/>
          <w:lang w:val="en-US"/>
        </w:rPr>
        <w:t xml:space="preserve"> measured as</w:t>
      </w:r>
      <w:r w:rsidR="00BE3726" w:rsidRPr="003B7815">
        <w:rPr>
          <w:rFonts w:ascii="Times New Roman" w:hAnsi="Times New Roman" w:cs="Times New Roman"/>
          <w:sz w:val="20"/>
          <w:szCs w:val="20"/>
          <w:lang w:val="en-US"/>
        </w:rPr>
        <w:t xml:space="preserve"> </w:t>
      </w:r>
      <w:r w:rsidR="00EB4DFF" w:rsidRPr="003B7815">
        <w:rPr>
          <w:rFonts w:ascii="Times New Roman" w:hAnsi="Times New Roman" w:cs="Times New Roman"/>
          <w:sz w:val="20"/>
          <w:szCs w:val="20"/>
          <w:lang w:val="en-US"/>
        </w:rPr>
        <w:t>government</w:t>
      </w:r>
      <w:r w:rsidR="00951724" w:rsidRPr="003B7815">
        <w:rPr>
          <w:rFonts w:ascii="Times New Roman" w:hAnsi="Times New Roman" w:cs="Times New Roman"/>
          <w:sz w:val="20"/>
          <w:szCs w:val="20"/>
          <w:lang w:val="en-US"/>
        </w:rPr>
        <w:t xml:space="preserve"> income compared to GDP</w:t>
      </w:r>
      <w:r w:rsidR="00BE3726" w:rsidRPr="003B7815">
        <w:rPr>
          <w:rFonts w:ascii="Times New Roman" w:hAnsi="Times New Roman" w:cs="Times New Roman"/>
          <w:sz w:val="20"/>
          <w:szCs w:val="20"/>
          <w:lang w:val="en-US"/>
        </w:rPr>
        <w:t>. The</w:t>
      </w:r>
      <w:r w:rsidR="00E6078D" w:rsidRPr="003B7815">
        <w:rPr>
          <w:rFonts w:ascii="Times New Roman" w:hAnsi="Times New Roman" w:cs="Times New Roman"/>
          <w:sz w:val="20"/>
          <w:szCs w:val="20"/>
          <w:lang w:val="en-US"/>
        </w:rPr>
        <w:t>s</w:t>
      </w:r>
      <w:r w:rsidR="00BE3726" w:rsidRPr="003B7815">
        <w:rPr>
          <w:rFonts w:ascii="Times New Roman" w:hAnsi="Times New Roman" w:cs="Times New Roman"/>
          <w:sz w:val="20"/>
          <w:szCs w:val="20"/>
          <w:lang w:val="en-US"/>
        </w:rPr>
        <w:t>e</w:t>
      </w:r>
      <w:r w:rsidR="00E6078D" w:rsidRPr="003B7815">
        <w:rPr>
          <w:rFonts w:ascii="Times New Roman" w:hAnsi="Times New Roman" w:cs="Times New Roman"/>
          <w:sz w:val="20"/>
          <w:szCs w:val="20"/>
          <w:lang w:val="en-US"/>
        </w:rPr>
        <w:t xml:space="preserve"> </w:t>
      </w:r>
      <w:r w:rsidR="00BE3726" w:rsidRPr="003B7815">
        <w:rPr>
          <w:rFonts w:ascii="Times New Roman" w:hAnsi="Times New Roman" w:cs="Times New Roman"/>
          <w:sz w:val="20"/>
          <w:szCs w:val="20"/>
          <w:lang w:val="en-US"/>
        </w:rPr>
        <w:t>initial results invite</w:t>
      </w:r>
      <w:r w:rsidR="00E6078D" w:rsidRPr="003B7815">
        <w:rPr>
          <w:rFonts w:ascii="Times New Roman" w:hAnsi="Times New Roman" w:cs="Times New Roman"/>
          <w:sz w:val="20"/>
          <w:szCs w:val="20"/>
          <w:lang w:val="en-US"/>
        </w:rPr>
        <w:t xml:space="preserve"> fur</w:t>
      </w:r>
      <w:r w:rsidR="00BE0030" w:rsidRPr="003B7815">
        <w:rPr>
          <w:rFonts w:ascii="Times New Roman" w:hAnsi="Times New Roman" w:cs="Times New Roman"/>
          <w:sz w:val="20"/>
          <w:szCs w:val="20"/>
          <w:lang w:val="en-US"/>
        </w:rPr>
        <w:t>ther academic research in</w:t>
      </w:r>
      <w:r w:rsidR="002A154A" w:rsidRPr="003B7815">
        <w:rPr>
          <w:rFonts w:ascii="Times New Roman" w:hAnsi="Times New Roman" w:cs="Times New Roman"/>
          <w:sz w:val="20"/>
          <w:szCs w:val="20"/>
          <w:lang w:val="en-US"/>
        </w:rPr>
        <w:t>to</w:t>
      </w:r>
      <w:r w:rsidR="00BE0030" w:rsidRPr="003B7815">
        <w:rPr>
          <w:rFonts w:ascii="Times New Roman" w:hAnsi="Times New Roman" w:cs="Times New Roman"/>
          <w:sz w:val="20"/>
          <w:szCs w:val="20"/>
          <w:lang w:val="en-US"/>
        </w:rPr>
        <w:t xml:space="preserve"> </w:t>
      </w:r>
      <w:r w:rsidR="006650B7" w:rsidRPr="003B7815">
        <w:rPr>
          <w:rFonts w:ascii="Times New Roman" w:hAnsi="Times New Roman" w:cs="Times New Roman"/>
          <w:sz w:val="20"/>
          <w:szCs w:val="20"/>
          <w:lang w:val="en-US"/>
        </w:rPr>
        <w:t xml:space="preserve">the </w:t>
      </w:r>
      <w:r w:rsidR="00BE0030" w:rsidRPr="003B7815">
        <w:rPr>
          <w:rFonts w:ascii="Times New Roman" w:hAnsi="Times New Roman" w:cs="Times New Roman"/>
          <w:sz w:val="20"/>
          <w:szCs w:val="20"/>
          <w:lang w:val="en-US"/>
        </w:rPr>
        <w:t>topic at hand.</w:t>
      </w:r>
    </w:p>
    <w:p w:rsidR="008A2F6F" w:rsidRDefault="008A2F6F" w:rsidP="003B7815">
      <w:pPr>
        <w:spacing w:after="0" w:line="240" w:lineRule="auto"/>
        <w:jc w:val="both"/>
        <w:rPr>
          <w:rFonts w:ascii="Times New Roman" w:hAnsi="Times New Roman" w:cs="Times New Roman"/>
          <w:sz w:val="20"/>
          <w:szCs w:val="20"/>
          <w:lang w:val="en-US"/>
        </w:rPr>
      </w:pPr>
    </w:p>
    <w:p w:rsidR="003B7815" w:rsidRPr="003E2000" w:rsidRDefault="003B7815" w:rsidP="003B7815">
      <w:pPr>
        <w:pStyle w:val="Abstrakt"/>
        <w:spacing w:before="0" w:after="0"/>
        <w:rPr>
          <w:lang w:val="en-GB"/>
        </w:rPr>
      </w:pPr>
      <w:r w:rsidRPr="003E2000">
        <w:rPr>
          <w:lang w:val="en-GB"/>
        </w:rPr>
        <w:t>Acknowledgements</w:t>
      </w:r>
    </w:p>
    <w:p w:rsidR="003B7815" w:rsidRPr="003B7815" w:rsidRDefault="003B7815" w:rsidP="00EC292A">
      <w:pPr>
        <w:spacing w:after="0" w:line="240" w:lineRule="auto"/>
        <w:jc w:val="both"/>
        <w:rPr>
          <w:rFonts w:ascii="Times New Roman" w:hAnsi="Times New Roman" w:cs="Times New Roman"/>
          <w:sz w:val="18"/>
          <w:szCs w:val="20"/>
          <w:lang w:val="en-US"/>
        </w:rPr>
      </w:pPr>
      <w:r w:rsidRPr="00094DA5">
        <w:rPr>
          <w:rFonts w:ascii="Times New Roman" w:hAnsi="Times New Roman" w:cs="Times New Roman"/>
          <w:sz w:val="20"/>
          <w:highlight w:val="yellow"/>
          <w:lang w:val="en-US"/>
        </w:rPr>
        <w:t xml:space="preserve">I am grateful to Prof. </w:t>
      </w:r>
      <w:proofErr w:type="spellStart"/>
      <w:r w:rsidRPr="00094DA5">
        <w:rPr>
          <w:rFonts w:ascii="Times New Roman" w:hAnsi="Times New Roman" w:cs="Times New Roman"/>
          <w:sz w:val="20"/>
          <w:highlight w:val="yellow"/>
          <w:lang w:val="en-US"/>
        </w:rPr>
        <w:t>Alessio</w:t>
      </w:r>
      <w:proofErr w:type="spellEnd"/>
      <w:r w:rsidRPr="00094DA5">
        <w:rPr>
          <w:rFonts w:ascii="Times New Roman" w:hAnsi="Times New Roman" w:cs="Times New Roman"/>
          <w:sz w:val="20"/>
          <w:highlight w:val="yellow"/>
          <w:lang w:val="en-US"/>
        </w:rPr>
        <w:t xml:space="preserve"> </w:t>
      </w:r>
      <w:proofErr w:type="spellStart"/>
      <w:r w:rsidRPr="00094DA5">
        <w:rPr>
          <w:rFonts w:ascii="Times New Roman" w:hAnsi="Times New Roman" w:cs="Times New Roman"/>
          <w:sz w:val="20"/>
          <w:highlight w:val="yellow"/>
          <w:lang w:val="en-US"/>
        </w:rPr>
        <w:t>Pacces</w:t>
      </w:r>
      <w:proofErr w:type="spellEnd"/>
      <w:r w:rsidRPr="00094DA5">
        <w:rPr>
          <w:rFonts w:ascii="Times New Roman" w:hAnsi="Times New Roman" w:cs="Times New Roman"/>
          <w:sz w:val="20"/>
          <w:highlight w:val="yellow"/>
          <w:lang w:val="en-US"/>
        </w:rPr>
        <w:t xml:space="preserve">, Prof. Hans-Bernd </w:t>
      </w:r>
      <w:proofErr w:type="spellStart"/>
      <w:r w:rsidRPr="00094DA5">
        <w:rPr>
          <w:rFonts w:ascii="Times New Roman" w:hAnsi="Times New Roman" w:cs="Times New Roman"/>
          <w:sz w:val="20"/>
          <w:highlight w:val="yellow"/>
          <w:lang w:val="en-US"/>
        </w:rPr>
        <w:t>Schäfer</w:t>
      </w:r>
      <w:proofErr w:type="spellEnd"/>
      <w:r w:rsidRPr="00094DA5">
        <w:rPr>
          <w:rFonts w:ascii="Times New Roman" w:hAnsi="Times New Roman" w:cs="Times New Roman"/>
          <w:sz w:val="20"/>
          <w:highlight w:val="yellow"/>
          <w:lang w:val="en-US"/>
        </w:rPr>
        <w:t xml:space="preserve">, Dr. Ann-Sophie </w:t>
      </w:r>
      <w:proofErr w:type="spellStart"/>
      <w:r w:rsidRPr="00094DA5">
        <w:rPr>
          <w:rFonts w:ascii="Times New Roman" w:hAnsi="Times New Roman" w:cs="Times New Roman"/>
          <w:sz w:val="20"/>
          <w:highlight w:val="yellow"/>
          <w:lang w:val="en-US"/>
        </w:rPr>
        <w:t>Vandenberghe</w:t>
      </w:r>
      <w:proofErr w:type="spellEnd"/>
      <w:r w:rsidRPr="00094DA5">
        <w:rPr>
          <w:rFonts w:ascii="Times New Roman" w:hAnsi="Times New Roman" w:cs="Times New Roman"/>
          <w:sz w:val="20"/>
          <w:highlight w:val="yellow"/>
          <w:lang w:val="en-US"/>
        </w:rPr>
        <w:t xml:space="preserve"> and Prof. Stefan Voigt for giving comments on this paper. I am also indebted to </w:t>
      </w:r>
      <w:proofErr w:type="spellStart"/>
      <w:r w:rsidRPr="00094DA5">
        <w:rPr>
          <w:rFonts w:ascii="Times New Roman" w:hAnsi="Times New Roman" w:cs="Times New Roman"/>
          <w:sz w:val="20"/>
          <w:highlight w:val="yellow"/>
          <w:lang w:val="en-US"/>
        </w:rPr>
        <w:t>Jerg</w:t>
      </w:r>
      <w:proofErr w:type="spellEnd"/>
      <w:r w:rsidRPr="00094DA5">
        <w:rPr>
          <w:rFonts w:ascii="Times New Roman" w:hAnsi="Times New Roman" w:cs="Times New Roman"/>
          <w:sz w:val="20"/>
          <w:highlight w:val="yellow"/>
          <w:lang w:val="en-US"/>
        </w:rPr>
        <w:t xml:space="preserve"> </w:t>
      </w:r>
      <w:proofErr w:type="spellStart"/>
      <w:r w:rsidRPr="00094DA5">
        <w:rPr>
          <w:rFonts w:ascii="Times New Roman" w:hAnsi="Times New Roman" w:cs="Times New Roman"/>
          <w:sz w:val="20"/>
          <w:highlight w:val="yellow"/>
          <w:lang w:val="en-US"/>
        </w:rPr>
        <w:t>Gutmann</w:t>
      </w:r>
      <w:proofErr w:type="spellEnd"/>
      <w:r w:rsidRPr="00094DA5">
        <w:rPr>
          <w:rFonts w:ascii="Times New Roman" w:hAnsi="Times New Roman" w:cs="Times New Roman"/>
          <w:sz w:val="20"/>
          <w:highlight w:val="yellow"/>
          <w:lang w:val="en-US"/>
        </w:rPr>
        <w:t xml:space="preserve">, Katherine Hunt and </w:t>
      </w:r>
      <w:proofErr w:type="spellStart"/>
      <w:r w:rsidRPr="00094DA5">
        <w:rPr>
          <w:rFonts w:ascii="Times New Roman" w:hAnsi="Times New Roman" w:cs="Times New Roman"/>
          <w:sz w:val="20"/>
          <w:highlight w:val="yellow"/>
          <w:lang w:val="en-US"/>
        </w:rPr>
        <w:t>László</w:t>
      </w:r>
      <w:proofErr w:type="spellEnd"/>
      <w:r w:rsidRPr="00094DA5">
        <w:rPr>
          <w:rFonts w:ascii="Times New Roman" w:hAnsi="Times New Roman" w:cs="Times New Roman"/>
          <w:sz w:val="20"/>
          <w:highlight w:val="yellow"/>
          <w:lang w:val="en-US"/>
        </w:rPr>
        <w:t xml:space="preserve"> </w:t>
      </w:r>
      <w:proofErr w:type="spellStart"/>
      <w:r w:rsidRPr="00094DA5">
        <w:rPr>
          <w:rFonts w:ascii="Times New Roman" w:hAnsi="Times New Roman" w:cs="Times New Roman"/>
          <w:sz w:val="20"/>
          <w:highlight w:val="yellow"/>
          <w:lang w:val="en-US"/>
        </w:rPr>
        <w:t>Pok</w:t>
      </w:r>
      <w:proofErr w:type="spellEnd"/>
      <w:r w:rsidRPr="00094DA5">
        <w:rPr>
          <w:rFonts w:ascii="Times New Roman" w:hAnsi="Times New Roman" w:cs="Times New Roman"/>
          <w:sz w:val="20"/>
          <w:highlight w:val="yellow"/>
          <w:lang w:val="en-US"/>
        </w:rPr>
        <w:t xml:space="preserve"> for useful insights which were used in the current work. Special thanks, however, is devoted to Elena </w:t>
      </w:r>
      <w:del w:id="37" w:author="Jarek" w:date="2014-06-16T20:02:00Z">
        <w:r w:rsidRPr="00094DA5" w:rsidDel="00EC292A">
          <w:rPr>
            <w:rFonts w:ascii="Times New Roman" w:hAnsi="Times New Roman" w:cs="Times New Roman"/>
            <w:sz w:val="20"/>
            <w:highlight w:val="yellow"/>
            <w:lang w:val="en-US"/>
          </w:rPr>
          <w:delText xml:space="preserve">Reznichenko </w:delText>
        </w:r>
      </w:del>
      <w:proofErr w:type="spellStart"/>
      <w:ins w:id="38" w:author="Jarek" w:date="2014-06-16T20:02:00Z">
        <w:r w:rsidR="00EC292A" w:rsidRPr="00094DA5">
          <w:rPr>
            <w:rFonts w:ascii="Times New Roman" w:hAnsi="Times New Roman" w:cs="Times New Roman"/>
            <w:sz w:val="20"/>
            <w:highlight w:val="yellow"/>
            <w:lang w:val="en-US"/>
          </w:rPr>
          <w:t>Kantorowicz</w:t>
        </w:r>
        <w:proofErr w:type="spellEnd"/>
        <w:r w:rsidR="00EC292A" w:rsidRPr="00094DA5">
          <w:rPr>
            <w:rFonts w:ascii="Times New Roman" w:hAnsi="Times New Roman" w:cs="Times New Roman"/>
            <w:sz w:val="20"/>
            <w:highlight w:val="yellow"/>
            <w:lang w:val="en-US"/>
          </w:rPr>
          <w:t xml:space="preserve"> </w:t>
        </w:r>
      </w:ins>
      <w:r w:rsidRPr="00094DA5">
        <w:rPr>
          <w:rFonts w:ascii="Times New Roman" w:hAnsi="Times New Roman" w:cs="Times New Roman"/>
          <w:sz w:val="20"/>
          <w:highlight w:val="yellow"/>
          <w:lang w:val="en-US"/>
        </w:rPr>
        <w:t xml:space="preserve">for all her advice and constant encouragement. Any mistakes that remain are my </w:t>
      </w:r>
      <w:commentRangeStart w:id="39"/>
      <w:r w:rsidRPr="00094DA5">
        <w:rPr>
          <w:rFonts w:ascii="Times New Roman" w:hAnsi="Times New Roman" w:cs="Times New Roman"/>
          <w:sz w:val="20"/>
          <w:highlight w:val="yellow"/>
          <w:lang w:val="en-US"/>
        </w:rPr>
        <w:t>own</w:t>
      </w:r>
      <w:commentRangeEnd w:id="39"/>
      <w:r w:rsidR="00094DA5">
        <w:rPr>
          <w:rStyle w:val="Odkaznakoment"/>
        </w:rPr>
        <w:commentReference w:id="39"/>
      </w:r>
      <w:r w:rsidRPr="00094DA5">
        <w:rPr>
          <w:rFonts w:ascii="Times New Roman" w:hAnsi="Times New Roman" w:cs="Times New Roman"/>
          <w:sz w:val="20"/>
          <w:highlight w:val="yellow"/>
          <w:lang w:val="en-US"/>
        </w:rPr>
        <w:t>.</w:t>
      </w:r>
    </w:p>
    <w:p w:rsidR="00E94EDB" w:rsidRPr="003B7815" w:rsidRDefault="003B7815" w:rsidP="003B7815">
      <w:pPr>
        <w:pStyle w:val="Nadpis1"/>
        <w:spacing w:before="0" w:line="240" w:lineRule="auto"/>
        <w:rPr>
          <w:rFonts w:cs="Times New Roman"/>
          <w:color w:val="000000" w:themeColor="text1"/>
          <w:szCs w:val="20"/>
          <w:lang w:val="en-US"/>
        </w:rPr>
      </w:pPr>
      <w:r w:rsidRPr="003B7815">
        <w:rPr>
          <w:rFonts w:cs="Times New Roman"/>
          <w:color w:val="000000" w:themeColor="text1"/>
          <w:szCs w:val="20"/>
          <w:lang w:val="en-US"/>
        </w:rPr>
        <w:lastRenderedPageBreak/>
        <w:t>References</w:t>
      </w:r>
    </w:p>
    <w:p w:rsidR="00E94EDB" w:rsidRPr="003B7815" w:rsidRDefault="00E94EDB" w:rsidP="003B7815">
      <w:pPr>
        <w:spacing w:after="0" w:line="240" w:lineRule="auto"/>
        <w:jc w:val="both"/>
        <w:rPr>
          <w:rFonts w:ascii="Times New Roman" w:hAnsi="Times New Roman" w:cs="Times New Roman"/>
          <w:sz w:val="20"/>
          <w:szCs w:val="20"/>
          <w:lang w:val="en-US"/>
        </w:rPr>
      </w:pP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rPr>
        <w:t xml:space="preserve">Aaken van Anne, Feld Lars, Voigt Stefan (2010). </w:t>
      </w:r>
      <w:r w:rsidRPr="003B7815">
        <w:rPr>
          <w:rFonts w:ascii="Times New Roman" w:hAnsi="Times New Roman" w:cs="Times New Roman"/>
          <w:sz w:val="20"/>
          <w:szCs w:val="20"/>
          <w:lang w:val="en-US"/>
        </w:rPr>
        <w:t xml:space="preserve">Do Independent Prosecutors Deter Political Corruption? An Empirical Evaluation across Seventy-eight Countries. </w:t>
      </w:r>
      <w:r w:rsidRPr="008A2F6F">
        <w:rPr>
          <w:rFonts w:ascii="Times New Roman" w:hAnsi="Times New Roman" w:cs="Times New Roman"/>
          <w:i/>
          <w:sz w:val="20"/>
          <w:szCs w:val="20"/>
          <w:lang w:val="en-US"/>
        </w:rPr>
        <w:t>American Law and Economics Review</w:t>
      </w:r>
      <w:r w:rsidR="008A2F6F">
        <w:rPr>
          <w:rFonts w:ascii="Times New Roman" w:hAnsi="Times New Roman" w:cs="Times New Roman"/>
          <w:sz w:val="20"/>
          <w:szCs w:val="20"/>
          <w:lang w:val="en-US"/>
        </w:rPr>
        <w:t>, 12(1),</w:t>
      </w:r>
      <w:r w:rsidRPr="003B7815">
        <w:rPr>
          <w:rFonts w:ascii="Times New Roman" w:hAnsi="Times New Roman" w:cs="Times New Roman"/>
          <w:sz w:val="20"/>
          <w:szCs w:val="20"/>
          <w:lang w:val="en-US"/>
        </w:rPr>
        <w:t xml:space="preserve"> 204-244.</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Afonso</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António, Furceri</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Davide (2010). Government size, composition,</w:t>
      </w:r>
      <w:bookmarkStart w:id="40" w:name="_GoBack"/>
      <w:bookmarkEnd w:id="40"/>
      <w:r w:rsidRPr="003B7815">
        <w:rPr>
          <w:rFonts w:ascii="Times New Roman" w:hAnsi="Times New Roman" w:cs="Times New Roman"/>
          <w:sz w:val="20"/>
          <w:szCs w:val="20"/>
          <w:lang w:val="en-US"/>
        </w:rPr>
        <w:t xml:space="preserve"> volatility and economic growth. </w:t>
      </w:r>
      <w:r w:rsidRPr="008A2F6F">
        <w:rPr>
          <w:rFonts w:ascii="Times New Roman" w:hAnsi="Times New Roman" w:cs="Times New Roman"/>
          <w:i/>
          <w:sz w:val="20"/>
          <w:szCs w:val="20"/>
          <w:lang w:val="en-US"/>
        </w:rPr>
        <w:t>European Journal of Political Economy</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26</w:t>
      </w:r>
      <w:r w:rsidR="008A2F6F">
        <w:rPr>
          <w:rFonts w:ascii="Times New Roman" w:hAnsi="Times New Roman" w:cs="Times New Roman"/>
          <w:sz w:val="20"/>
          <w:szCs w:val="20"/>
          <w:lang w:val="en-US"/>
        </w:rPr>
        <w:t>(4),</w:t>
      </w:r>
      <w:r w:rsidRPr="003B7815">
        <w:rPr>
          <w:rFonts w:ascii="Times New Roman" w:hAnsi="Times New Roman" w:cs="Times New Roman"/>
          <w:sz w:val="20"/>
          <w:szCs w:val="20"/>
          <w:lang w:val="en-US"/>
        </w:rPr>
        <w:t xml:space="preserve"> 517-532.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Alesina</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Alberto, Perottti</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Roberto, Tavares José (1998). The Political Economy of Fiscal Adjustments. </w:t>
      </w:r>
      <w:r w:rsidRPr="008A2F6F">
        <w:rPr>
          <w:rFonts w:ascii="Times New Roman" w:hAnsi="Times New Roman" w:cs="Times New Roman"/>
          <w:i/>
          <w:sz w:val="20"/>
          <w:szCs w:val="20"/>
          <w:lang w:val="en-US"/>
        </w:rPr>
        <w:t>Brookings Papers on Economic Activity</w:t>
      </w:r>
      <w:r w:rsidR="008A2F6F">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1</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197–248.</w:t>
      </w:r>
    </w:p>
    <w:p w:rsidR="00E94EDB" w:rsidRPr="003B7815" w:rsidRDefault="00E94EDB" w:rsidP="003B7815">
      <w:pPr>
        <w:spacing w:after="0" w:line="240" w:lineRule="auto"/>
        <w:jc w:val="both"/>
        <w:rPr>
          <w:rFonts w:ascii="Times New Roman" w:hAnsi="Times New Roman" w:cs="Times New Roman"/>
          <w:sz w:val="20"/>
          <w:szCs w:val="20"/>
          <w:lang w:val="es-ES"/>
        </w:rPr>
      </w:pPr>
      <w:r w:rsidRPr="003B7815">
        <w:rPr>
          <w:rFonts w:ascii="Times New Roman" w:hAnsi="Times New Roman" w:cs="Times New Roman"/>
          <w:sz w:val="20"/>
          <w:szCs w:val="20"/>
          <w:lang w:val="en-US"/>
        </w:rPr>
        <w:t>Alesina</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Alberto, Carloni</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Dorian, Lecce</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Giampaolo (2011). The Electoral Consequences of Large Fiscal Adjustments. </w:t>
      </w:r>
      <w:r w:rsidRPr="008A2F6F">
        <w:rPr>
          <w:rFonts w:ascii="Times New Roman" w:hAnsi="Times New Roman" w:cs="Times New Roman"/>
          <w:sz w:val="20"/>
          <w:szCs w:val="20"/>
          <w:lang w:val="es-ES"/>
        </w:rPr>
        <w:t>NBER Working Paper</w:t>
      </w:r>
      <w:r w:rsidRPr="003B7815">
        <w:rPr>
          <w:rFonts w:ascii="Times New Roman" w:hAnsi="Times New Roman" w:cs="Times New Roman"/>
          <w:sz w:val="20"/>
          <w:szCs w:val="20"/>
          <w:lang w:val="es-ES"/>
        </w:rPr>
        <w:t xml:space="preserve"> No. 17655.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s-ES"/>
        </w:rPr>
        <w:t>Angrist</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Joshua, Pischke</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Jörn-Steffen (2009). </w:t>
      </w:r>
      <w:r w:rsidRPr="008A2F6F">
        <w:rPr>
          <w:rFonts w:ascii="Times New Roman" w:hAnsi="Times New Roman" w:cs="Times New Roman"/>
          <w:i/>
          <w:sz w:val="20"/>
          <w:szCs w:val="20"/>
          <w:lang w:val="es-ES"/>
        </w:rPr>
        <w:t xml:space="preserve">Mostly Harmless Econometrics. </w:t>
      </w:r>
      <w:r w:rsidRPr="008A2F6F">
        <w:rPr>
          <w:rFonts w:ascii="Times New Roman" w:hAnsi="Times New Roman" w:cs="Times New Roman"/>
          <w:i/>
          <w:sz w:val="20"/>
          <w:szCs w:val="20"/>
          <w:lang w:val="en-US"/>
        </w:rPr>
        <w:t>An Empiricist’s Companion</w:t>
      </w:r>
      <w:r w:rsidR="008A2F6F">
        <w:rPr>
          <w:rFonts w:ascii="Times New Roman" w:hAnsi="Times New Roman" w:cs="Times New Roman"/>
          <w:sz w:val="20"/>
          <w:szCs w:val="20"/>
          <w:lang w:val="en-US"/>
        </w:rPr>
        <w:t>. Princeton University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Bergh</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Andreas, Karlsson</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Martin (2010). Government size and growth: Accounting for economic freedom and globalization. </w:t>
      </w:r>
      <w:r w:rsidRPr="008A2F6F">
        <w:rPr>
          <w:rFonts w:ascii="Times New Roman" w:hAnsi="Times New Roman" w:cs="Times New Roman"/>
          <w:i/>
          <w:sz w:val="20"/>
          <w:szCs w:val="20"/>
          <w:lang w:val="en-US"/>
        </w:rPr>
        <w:t>Public Choice</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142</w:t>
      </w:r>
      <w:r w:rsidR="008A2F6F">
        <w:rPr>
          <w:rFonts w:ascii="Times New Roman" w:hAnsi="Times New Roman" w:cs="Times New Roman"/>
          <w:sz w:val="20"/>
          <w:szCs w:val="20"/>
          <w:lang w:val="en-US"/>
        </w:rPr>
        <w:t xml:space="preserve">, </w:t>
      </w:r>
      <w:r w:rsidRPr="003B7815">
        <w:rPr>
          <w:rFonts w:ascii="Times New Roman" w:hAnsi="Times New Roman" w:cs="Times New Roman"/>
          <w:sz w:val="20"/>
          <w:szCs w:val="20"/>
          <w:lang w:val="en-US"/>
        </w:rPr>
        <w:t>195-213.</w:t>
      </w:r>
    </w:p>
    <w:p w:rsidR="004105ED" w:rsidRPr="003B7815" w:rsidRDefault="00EB4DFF"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Boss</w:t>
      </w:r>
      <w:r w:rsidR="004105ED" w:rsidRPr="003B7815">
        <w:rPr>
          <w:rFonts w:ascii="Times New Roman" w:hAnsi="Times New Roman" w:cs="Times New Roman"/>
          <w:sz w:val="20"/>
          <w:szCs w:val="20"/>
          <w:lang w:val="en-US"/>
        </w:rPr>
        <w:t>u</w:t>
      </w:r>
      <w:r w:rsidRPr="003B7815">
        <w:rPr>
          <w:rFonts w:ascii="Times New Roman" w:hAnsi="Times New Roman" w:cs="Times New Roman"/>
          <w:sz w:val="20"/>
          <w:szCs w:val="20"/>
          <w:lang w:val="en-US"/>
        </w:rPr>
        <w:t>y</w:t>
      </w:r>
      <w:r w:rsidR="004105ED" w:rsidRPr="003B7815">
        <w:rPr>
          <w:rFonts w:ascii="Times New Roman" w:hAnsi="Times New Roman" w:cs="Times New Roman"/>
          <w:sz w:val="20"/>
          <w:szCs w:val="20"/>
          <w:lang w:val="en-US"/>
        </w:rPr>
        <w:t>t</w:t>
      </w:r>
      <w:r w:rsidR="00613EEF" w:rsidRPr="003B7815">
        <w:rPr>
          <w:rFonts w:ascii="Times New Roman" w:hAnsi="Times New Roman" w:cs="Times New Roman"/>
          <w:sz w:val="20"/>
          <w:szCs w:val="20"/>
          <w:lang w:val="en-US"/>
        </w:rPr>
        <w:t>,</w:t>
      </w:r>
      <w:r w:rsidR="004105ED" w:rsidRPr="003B7815">
        <w:rPr>
          <w:rFonts w:ascii="Times New Roman" w:hAnsi="Times New Roman" w:cs="Times New Roman"/>
          <w:sz w:val="20"/>
          <w:szCs w:val="20"/>
          <w:lang w:val="en-US"/>
        </w:rPr>
        <w:t xml:space="preserve"> Marc (2008). The Belgian Cons</w:t>
      </w:r>
      <w:r w:rsidR="002A154A" w:rsidRPr="003B7815">
        <w:rPr>
          <w:rFonts w:ascii="Times New Roman" w:hAnsi="Times New Roman" w:cs="Times New Roman"/>
          <w:sz w:val="20"/>
          <w:szCs w:val="20"/>
          <w:lang w:val="en-US"/>
        </w:rPr>
        <w:t>t</w:t>
      </w:r>
      <w:r w:rsidR="004105ED" w:rsidRPr="003B7815">
        <w:rPr>
          <w:rFonts w:ascii="Times New Roman" w:hAnsi="Times New Roman" w:cs="Times New Roman"/>
          <w:sz w:val="20"/>
          <w:szCs w:val="20"/>
          <w:lang w:val="en-US"/>
        </w:rPr>
        <w:t xml:space="preserve">itutional Court and the re-enacting of an annulled law. </w:t>
      </w:r>
      <w:r w:rsidR="004105ED" w:rsidRPr="008A2F6F">
        <w:rPr>
          <w:rFonts w:ascii="Times New Roman" w:hAnsi="Times New Roman" w:cs="Times New Roman"/>
          <w:i/>
          <w:sz w:val="20"/>
          <w:szCs w:val="20"/>
          <w:lang w:val="en-US"/>
        </w:rPr>
        <w:t>International Almanac Constitutional Justice in the New Millennium</w:t>
      </w:r>
      <w:r w:rsidR="008A2F6F">
        <w:rPr>
          <w:rFonts w:ascii="Times New Roman" w:hAnsi="Times New Roman" w:cs="Times New Roman"/>
          <w:sz w:val="20"/>
          <w:szCs w:val="20"/>
          <w:lang w:val="en-US"/>
        </w:rPr>
        <w:t>,</w:t>
      </w:r>
      <w:r w:rsidR="004105ED" w:rsidRPr="003B7815">
        <w:rPr>
          <w:rFonts w:ascii="Times New Roman" w:hAnsi="Times New Roman" w:cs="Times New Roman"/>
          <w:sz w:val="20"/>
          <w:szCs w:val="20"/>
          <w:lang w:val="en-US"/>
        </w:rPr>
        <w:t xml:space="preserve"> 200-217.</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Brender</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Adi (2003). The Effect of Fiscal Performance on Local Government Election Results in Israel: 1989-1998. </w:t>
      </w:r>
      <w:r w:rsidRPr="008A2F6F">
        <w:rPr>
          <w:rFonts w:ascii="Times New Roman" w:hAnsi="Times New Roman" w:cs="Times New Roman"/>
          <w:i/>
          <w:sz w:val="20"/>
          <w:szCs w:val="20"/>
          <w:lang w:val="en-US"/>
        </w:rPr>
        <w:t>Journal of Public Economics</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87</w:t>
      </w:r>
      <w:r w:rsidR="008A2F6F">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2187-2205.</w:t>
      </w:r>
    </w:p>
    <w:p w:rsidR="00E94EDB" w:rsidRPr="003B7815" w:rsidRDefault="00E94EDB" w:rsidP="003B7815">
      <w:pPr>
        <w:spacing w:after="0" w:line="240" w:lineRule="auto"/>
        <w:jc w:val="both"/>
        <w:rPr>
          <w:rFonts w:ascii="Times New Roman" w:hAnsi="Times New Roman" w:cs="Times New Roman"/>
          <w:sz w:val="20"/>
          <w:szCs w:val="20"/>
          <w:lang w:val="es-ES"/>
        </w:rPr>
      </w:pPr>
      <w:r w:rsidRPr="003B7815">
        <w:rPr>
          <w:rFonts w:ascii="Times New Roman" w:hAnsi="Times New Roman" w:cs="Times New Roman"/>
          <w:sz w:val="20"/>
          <w:szCs w:val="20"/>
          <w:lang w:val="en-US"/>
        </w:rPr>
        <w:t>Caldeira</w:t>
      </w:r>
      <w:r w:rsidR="00613EEF"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Gregory (1987). Public Opinion and The U.S. Supreme Court: FDR’s Court-Packing Plan. </w:t>
      </w:r>
      <w:r w:rsidRPr="000E1462">
        <w:rPr>
          <w:rFonts w:ascii="Times New Roman" w:hAnsi="Times New Roman" w:cs="Times New Roman"/>
          <w:i/>
          <w:sz w:val="20"/>
          <w:szCs w:val="20"/>
          <w:lang w:val="es-ES"/>
        </w:rPr>
        <w:t>The Am</w:t>
      </w:r>
      <w:r w:rsidR="000E1462" w:rsidRPr="000E1462">
        <w:rPr>
          <w:rFonts w:ascii="Times New Roman" w:hAnsi="Times New Roman" w:cs="Times New Roman"/>
          <w:i/>
          <w:sz w:val="20"/>
          <w:szCs w:val="20"/>
          <w:lang w:val="es-ES"/>
        </w:rPr>
        <w:t>erican Political Science Review</w:t>
      </w:r>
      <w:r w:rsidR="000E1462">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81</w:t>
      </w:r>
      <w:r w:rsidR="000E1462">
        <w:rPr>
          <w:rFonts w:ascii="Times New Roman" w:hAnsi="Times New Roman" w:cs="Times New Roman"/>
          <w:sz w:val="20"/>
          <w:szCs w:val="20"/>
          <w:lang w:val="es-ES"/>
        </w:rPr>
        <w:t>(</w:t>
      </w:r>
      <w:r w:rsidRPr="003B7815">
        <w:rPr>
          <w:rFonts w:ascii="Times New Roman" w:hAnsi="Times New Roman" w:cs="Times New Roman"/>
          <w:sz w:val="20"/>
          <w:szCs w:val="20"/>
          <w:lang w:val="es-ES"/>
        </w:rPr>
        <w:t>4</w:t>
      </w:r>
      <w:r w:rsidR="000E1462">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1139-1153.</w:t>
      </w:r>
    </w:p>
    <w:p w:rsidR="00E94EDB" w:rsidRPr="003B7815" w:rsidRDefault="00E94EDB" w:rsidP="003B7815">
      <w:pPr>
        <w:pStyle w:val="Odstavecseseznamem"/>
        <w:spacing w:after="0" w:line="240" w:lineRule="auto"/>
        <w:ind w:left="0"/>
        <w:jc w:val="both"/>
        <w:rPr>
          <w:rFonts w:ascii="Times New Roman" w:hAnsi="Times New Roman" w:cs="Times New Roman"/>
          <w:sz w:val="20"/>
          <w:szCs w:val="20"/>
          <w:lang w:val="en-GB"/>
        </w:rPr>
      </w:pPr>
      <w:r w:rsidRPr="003B7815">
        <w:rPr>
          <w:rFonts w:ascii="Times New Roman" w:hAnsi="Times New Roman" w:cs="Times New Roman"/>
          <w:sz w:val="20"/>
          <w:szCs w:val="20"/>
          <w:lang w:val="es-ES"/>
        </w:rPr>
        <w:t>Cárdenas</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Mauricio, Mejía</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Carolina, Olivera</w:t>
      </w:r>
      <w:r w:rsidR="00613EEF" w:rsidRPr="003B7815">
        <w:rPr>
          <w:rFonts w:ascii="Times New Roman" w:hAnsi="Times New Roman" w:cs="Times New Roman"/>
          <w:sz w:val="20"/>
          <w:szCs w:val="20"/>
          <w:lang w:val="es-ES"/>
        </w:rPr>
        <w:t>,</w:t>
      </w:r>
      <w:r w:rsidRPr="003B7815">
        <w:rPr>
          <w:rFonts w:ascii="Times New Roman" w:hAnsi="Times New Roman" w:cs="Times New Roman"/>
          <w:sz w:val="20"/>
          <w:szCs w:val="20"/>
          <w:lang w:val="es-ES"/>
        </w:rPr>
        <w:t xml:space="preserve"> Mauricio (2009). </w:t>
      </w:r>
      <w:r w:rsidRPr="003B7815">
        <w:rPr>
          <w:rFonts w:ascii="Times New Roman" w:hAnsi="Times New Roman" w:cs="Times New Roman"/>
          <w:sz w:val="20"/>
          <w:szCs w:val="20"/>
          <w:lang w:val="en-GB"/>
        </w:rPr>
        <w:t xml:space="preserve">Changes in Fiscal Outcomes in Colombia: The Role of the Budget Process. In Hellerberg Mark, Scartascini Carlos and Stein Ernesto (eds.). </w:t>
      </w:r>
      <w:r w:rsidRPr="000E1462">
        <w:rPr>
          <w:rFonts w:ascii="Times New Roman" w:hAnsi="Times New Roman" w:cs="Times New Roman"/>
          <w:i/>
          <w:sz w:val="20"/>
          <w:szCs w:val="20"/>
          <w:lang w:val="en-GB"/>
        </w:rPr>
        <w:t>Who Decides the Budget? A Political Economy Analysis of the Budget Process in Latin America</w:t>
      </w:r>
      <w:r w:rsidRPr="003B7815">
        <w:rPr>
          <w:rFonts w:ascii="Times New Roman" w:hAnsi="Times New Roman" w:cs="Times New Roman"/>
          <w:sz w:val="20"/>
          <w:szCs w:val="20"/>
          <w:lang w:val="en-GB"/>
        </w:rPr>
        <w:t>. Inter-American Development Bank.</w:t>
      </w:r>
    </w:p>
    <w:p w:rsidR="00E94EDB" w:rsidRPr="003B7815" w:rsidRDefault="00E94EDB" w:rsidP="003B7815">
      <w:pPr>
        <w:spacing w:after="0" w:line="240" w:lineRule="auto"/>
        <w:jc w:val="both"/>
        <w:rPr>
          <w:rFonts w:ascii="Times New Roman" w:hAnsi="Times New Roman" w:cs="Times New Roman"/>
          <w:sz w:val="20"/>
          <w:szCs w:val="20"/>
          <w:lang w:val="fr-FR"/>
        </w:rPr>
      </w:pPr>
      <w:r w:rsidRPr="003B7815">
        <w:rPr>
          <w:rFonts w:ascii="Times New Roman" w:hAnsi="Times New Roman" w:cs="Times New Roman"/>
          <w:sz w:val="20"/>
          <w:szCs w:val="20"/>
          <w:lang w:val="en-GB"/>
        </w:rPr>
        <w:t>Casillas</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Christopher, Enns</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Peter, Wohlfarth</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Patrick (2011). How Public Opinion Constrains the U.S. Supreme Court. </w:t>
      </w:r>
      <w:r w:rsidRPr="000E1462">
        <w:rPr>
          <w:rFonts w:ascii="Times New Roman" w:hAnsi="Times New Roman" w:cs="Times New Roman"/>
          <w:i/>
          <w:sz w:val="20"/>
          <w:szCs w:val="20"/>
          <w:lang w:val="fr-FR"/>
        </w:rPr>
        <w:t>American Journal of Political Science</w:t>
      </w:r>
      <w:r w:rsidRPr="003B7815">
        <w:rPr>
          <w:rFonts w:ascii="Times New Roman" w:hAnsi="Times New Roman" w:cs="Times New Roman"/>
          <w:sz w:val="20"/>
          <w:szCs w:val="20"/>
          <w:lang w:val="fr-FR"/>
        </w:rPr>
        <w:t>, 55</w:t>
      </w:r>
      <w:r w:rsidR="000E1462">
        <w:rPr>
          <w:rFonts w:ascii="Times New Roman" w:hAnsi="Times New Roman" w:cs="Times New Roman"/>
          <w:sz w:val="20"/>
          <w:szCs w:val="20"/>
          <w:lang w:val="fr-FR"/>
        </w:rPr>
        <w:t>(</w:t>
      </w:r>
      <w:r w:rsidRPr="003B7815">
        <w:rPr>
          <w:rFonts w:ascii="Times New Roman" w:hAnsi="Times New Roman" w:cs="Times New Roman"/>
          <w:sz w:val="20"/>
          <w:szCs w:val="20"/>
          <w:lang w:val="fr-FR"/>
        </w:rPr>
        <w:t>1</w:t>
      </w:r>
      <w:r w:rsidR="000E1462">
        <w:rPr>
          <w:rFonts w:ascii="Times New Roman" w:hAnsi="Times New Roman" w:cs="Times New Roman"/>
          <w:sz w:val="20"/>
          <w:szCs w:val="20"/>
          <w:lang w:val="fr-FR"/>
        </w:rPr>
        <w:t>),</w:t>
      </w:r>
      <w:r w:rsidRPr="003B7815">
        <w:rPr>
          <w:rFonts w:ascii="Times New Roman" w:hAnsi="Times New Roman" w:cs="Times New Roman"/>
          <w:sz w:val="20"/>
          <w:szCs w:val="20"/>
          <w:lang w:val="fr-FR"/>
        </w:rPr>
        <w:t xml:space="preserve"> 74-88.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fr-FR"/>
        </w:rPr>
        <w:t>Conseil</w:t>
      </w:r>
      <w:r w:rsidR="00613EEF" w:rsidRPr="003B7815">
        <w:rPr>
          <w:rFonts w:ascii="Times New Roman" w:hAnsi="Times New Roman" w:cs="Times New Roman"/>
          <w:sz w:val="20"/>
          <w:szCs w:val="20"/>
          <w:lang w:val="fr-FR"/>
        </w:rPr>
        <w:t>,</w:t>
      </w:r>
      <w:r w:rsidRPr="003B7815">
        <w:rPr>
          <w:rFonts w:ascii="Times New Roman" w:hAnsi="Times New Roman" w:cs="Times New Roman"/>
          <w:sz w:val="20"/>
          <w:szCs w:val="20"/>
          <w:lang w:val="fr-FR"/>
        </w:rPr>
        <w:t xml:space="preserve"> Federal (2000). </w:t>
      </w:r>
      <w:r w:rsidRPr="000E1462">
        <w:rPr>
          <w:rFonts w:ascii="Times New Roman" w:hAnsi="Times New Roman" w:cs="Times New Roman"/>
          <w:i/>
          <w:sz w:val="20"/>
          <w:szCs w:val="20"/>
          <w:lang w:val="fr-FR"/>
        </w:rPr>
        <w:t>Message sur le frein à l’endettement Le président de la Confédération Adolf Ogi et La chancelière de la Confédération Annemarie Huber-Hotz du 5 juillet 2000</w:t>
      </w:r>
      <w:r w:rsidRPr="003B7815">
        <w:rPr>
          <w:rFonts w:ascii="Times New Roman" w:hAnsi="Times New Roman" w:cs="Times New Roman"/>
          <w:sz w:val="20"/>
          <w:szCs w:val="20"/>
          <w:lang w:val="fr-FR"/>
        </w:rPr>
        <w:t xml:space="preserve">. </w:t>
      </w:r>
      <w:r w:rsidRPr="003B7815">
        <w:rPr>
          <w:rFonts w:ascii="Times New Roman" w:hAnsi="Times New Roman" w:cs="Times New Roman"/>
          <w:sz w:val="20"/>
          <w:szCs w:val="20"/>
          <w:lang w:val="en-GB"/>
        </w:rPr>
        <w:t>4295-4368.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De Vries</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Catherine, Hobolt</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Sara (2012). </w:t>
      </w:r>
      <w:r w:rsidRPr="000E1462">
        <w:rPr>
          <w:rFonts w:ascii="Times New Roman" w:hAnsi="Times New Roman" w:cs="Times New Roman"/>
          <w:i/>
          <w:sz w:val="20"/>
          <w:szCs w:val="20"/>
          <w:lang w:val="en-GB"/>
        </w:rPr>
        <w:t>Do Voters Blame Governments for Social Spending Cuts? Evidence from a Natural Experiment</w:t>
      </w:r>
      <w:r w:rsidRPr="003B7815">
        <w:rPr>
          <w:rFonts w:ascii="Times New Roman" w:hAnsi="Times New Roman" w:cs="Times New Roman"/>
          <w:sz w:val="20"/>
          <w:szCs w:val="20"/>
          <w:lang w:val="en-GB"/>
        </w:rPr>
        <w:t xml:space="preserve">. </w:t>
      </w:r>
      <w:hyperlink r:id="rId9" w:history="1">
        <w:r w:rsidR="000E1462" w:rsidRPr="0036327F">
          <w:rPr>
            <w:rStyle w:val="Hypertextovodkaz"/>
            <w:rFonts w:ascii="Times New Roman" w:hAnsi="Times New Roman" w:cs="Times New Roman"/>
            <w:sz w:val="20"/>
            <w:szCs w:val="20"/>
            <w:lang w:val="en-GB"/>
          </w:rPr>
          <w:t>http://www.sociology.ox.ac.uk/documents/epop/papers/DeVriesHobolt_EPOP2012.pdf</w:t>
        </w:r>
      </w:hyperlink>
      <w:r w:rsidRPr="003B7815">
        <w:rPr>
          <w:rFonts w:ascii="Times New Roman" w:hAnsi="Times New Roman" w:cs="Times New Roman"/>
          <w:sz w:val="20"/>
          <w:szCs w:val="20"/>
          <w:lang w:val="en-GB"/>
        </w:rPr>
        <w:t xml:space="preserve"> (access</w:t>
      </w:r>
      <w:r w:rsidR="00613EEF" w:rsidRPr="003B7815">
        <w:rPr>
          <w:rFonts w:ascii="Times New Roman" w:hAnsi="Times New Roman" w:cs="Times New Roman"/>
          <w:sz w:val="20"/>
          <w:szCs w:val="20"/>
          <w:lang w:val="en-GB"/>
        </w:rPr>
        <w:t>ed</w:t>
      </w:r>
      <w:r w:rsidRPr="003B7815">
        <w:rPr>
          <w:rFonts w:ascii="Times New Roman" w:hAnsi="Times New Roman" w:cs="Times New Roman"/>
          <w:sz w:val="20"/>
          <w:szCs w:val="20"/>
          <w:lang w:val="en-GB"/>
        </w:rPr>
        <w:t xml:space="preserve"> on October 24, 2012).</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Deener</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David (1952). Judicial Review in Modern Constitutional Systems. </w:t>
      </w:r>
      <w:r w:rsidRPr="000E1462">
        <w:rPr>
          <w:rFonts w:ascii="Times New Roman" w:hAnsi="Times New Roman" w:cs="Times New Roman"/>
          <w:i/>
          <w:sz w:val="20"/>
          <w:szCs w:val="20"/>
          <w:lang w:val="en-GB"/>
        </w:rPr>
        <w:t>The Am</w:t>
      </w:r>
      <w:r w:rsidR="000E1462" w:rsidRPr="000E1462">
        <w:rPr>
          <w:rFonts w:ascii="Times New Roman" w:hAnsi="Times New Roman" w:cs="Times New Roman"/>
          <w:i/>
          <w:sz w:val="20"/>
          <w:szCs w:val="20"/>
          <w:lang w:val="en-GB"/>
        </w:rPr>
        <w:t>erican Political Science Review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46</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4</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1079-1099.</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Dotan</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Yoav (1998). Judicial Review and Political Accountability: The Case of the High Court of Justice in Israel. </w:t>
      </w:r>
      <w:r w:rsidRPr="000E1462">
        <w:rPr>
          <w:rFonts w:ascii="Times New Roman" w:hAnsi="Times New Roman" w:cs="Times New Roman"/>
          <w:i/>
          <w:sz w:val="20"/>
          <w:szCs w:val="20"/>
          <w:lang w:val="en-GB"/>
        </w:rPr>
        <w:t>Israel Law Review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32</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448-474.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Eslava</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Marcela (2006). The Political Economy of Fiscal Policy: Survey. Inter-American Development Bank. Working Paper 583.</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Eurobarometer (1998). Citizens and heal</w:t>
      </w:r>
      <w:r w:rsidR="000E1462">
        <w:rPr>
          <w:rFonts w:ascii="Times New Roman" w:hAnsi="Times New Roman" w:cs="Times New Roman"/>
          <w:sz w:val="20"/>
          <w:szCs w:val="20"/>
          <w:lang w:val="en-GB"/>
        </w:rPr>
        <w:t>th systems: main results from a </w:t>
      </w:r>
      <w:proofErr w:type="spellStart"/>
      <w:r w:rsidRPr="003B7815">
        <w:rPr>
          <w:rFonts w:ascii="Times New Roman" w:hAnsi="Times New Roman" w:cs="Times New Roman"/>
          <w:sz w:val="20"/>
          <w:szCs w:val="20"/>
          <w:lang w:val="en-GB"/>
        </w:rPr>
        <w:t>Eurobarometer</w:t>
      </w:r>
      <w:proofErr w:type="spellEnd"/>
      <w:r w:rsidRPr="003B7815">
        <w:rPr>
          <w:rFonts w:ascii="Times New Roman" w:hAnsi="Times New Roman" w:cs="Times New Roman"/>
          <w:sz w:val="20"/>
          <w:szCs w:val="20"/>
          <w:lang w:val="en-GB"/>
        </w:rPr>
        <w:t xml:space="preserve"> survey. </w:t>
      </w:r>
      <w:r w:rsidRPr="000E1462">
        <w:rPr>
          <w:rFonts w:ascii="Times New Roman" w:hAnsi="Times New Roman" w:cs="Times New Roman"/>
          <w:sz w:val="20"/>
          <w:szCs w:val="20"/>
          <w:lang w:val="en-GB"/>
        </w:rPr>
        <w:t>Employment &amp; social affairs</w:t>
      </w:r>
      <w:r w:rsidRPr="003B7815">
        <w:rPr>
          <w:rFonts w:ascii="Times New Roman" w:hAnsi="Times New Roman" w:cs="Times New Roman"/>
          <w:sz w:val="20"/>
          <w:szCs w:val="20"/>
          <w:lang w:val="en-GB"/>
        </w:rPr>
        <w:t>.</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lastRenderedPageBreak/>
        <w:t>Eurobarometer (2009). Intergenerational solidarity. Analytical report. Flash Eurobarometer 269 – The Gallup Organisation.</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Fallon</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Richard (2008)</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The Core of an Uneasy Case for Judicial</w:t>
      </w:r>
      <w:r w:rsidR="000E1462">
        <w:rPr>
          <w:rFonts w:ascii="Times New Roman" w:hAnsi="Times New Roman" w:cs="Times New Roman"/>
          <w:sz w:val="20"/>
          <w:szCs w:val="20"/>
          <w:lang w:val="en-GB"/>
        </w:rPr>
        <w:t xml:space="preserve"> Review. </w:t>
      </w:r>
      <w:r w:rsidR="000E1462" w:rsidRPr="000E1462">
        <w:rPr>
          <w:rFonts w:ascii="Times New Roman" w:hAnsi="Times New Roman" w:cs="Times New Roman"/>
          <w:i/>
          <w:sz w:val="20"/>
          <w:szCs w:val="20"/>
          <w:lang w:val="en-GB"/>
        </w:rPr>
        <w:t>Harvard Law Review</w:t>
      </w:r>
      <w:r w:rsidR="000E1462">
        <w:rPr>
          <w:rFonts w:ascii="Times New Roman" w:hAnsi="Times New Roman" w:cs="Times New Roman"/>
          <w:sz w:val="20"/>
          <w:szCs w:val="20"/>
          <w:lang w:val="en-GB"/>
        </w:rPr>
        <w:t xml:space="preserve">. </w:t>
      </w:r>
      <w:r w:rsidRPr="003B7815">
        <w:rPr>
          <w:rFonts w:ascii="Times New Roman" w:hAnsi="Times New Roman" w:cs="Times New Roman"/>
          <w:sz w:val="20"/>
          <w:szCs w:val="20"/>
          <w:lang w:val="en-GB"/>
        </w:rPr>
        <w:t>121</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7</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1693-1736.</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Feld</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Lars, Voigt</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Stefan (2003). Economic Growth and Judicial Independence: Cross Country Evidence Using a New Set of Indicators. </w:t>
      </w:r>
      <w:r w:rsidRPr="000E1462">
        <w:rPr>
          <w:rFonts w:ascii="Times New Roman" w:hAnsi="Times New Roman" w:cs="Times New Roman"/>
          <w:i/>
          <w:sz w:val="20"/>
          <w:szCs w:val="20"/>
          <w:lang w:val="en-GB"/>
        </w:rPr>
        <w:t>European Journal of Political Economy</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19(3), 497-527.</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Feld</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Lars, Voigt</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Stefan (2006). Judicial Independence and Economic Growth: Some Proposals Regarding the Judiciary. In Congleton Roger and Swedenborg Birgitta (eds.). </w:t>
      </w:r>
      <w:r w:rsidRPr="000E1462">
        <w:rPr>
          <w:rFonts w:ascii="Times New Roman" w:hAnsi="Times New Roman" w:cs="Times New Roman"/>
          <w:i/>
          <w:sz w:val="20"/>
          <w:szCs w:val="20"/>
          <w:lang w:val="en-GB"/>
        </w:rPr>
        <w:t>Democratic Constitutional Design and Public Policy, Analysis and Evidence</w:t>
      </w:r>
      <w:r w:rsidRPr="003B7815">
        <w:rPr>
          <w:rFonts w:ascii="Times New Roman" w:hAnsi="Times New Roman" w:cs="Times New Roman"/>
          <w:sz w:val="20"/>
          <w:szCs w:val="20"/>
          <w:lang w:val="en-GB"/>
        </w:rPr>
        <w:t>. Cambridge: MIT Press, 251-288.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Flemming</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Roy, Wood</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Dan (1997). The Public and the Supreme Court: Individual Justice Responsiveness to American Policy Moods. </w:t>
      </w:r>
      <w:r w:rsidRPr="000E1462">
        <w:rPr>
          <w:rFonts w:ascii="Times New Roman" w:hAnsi="Times New Roman" w:cs="Times New Roman"/>
          <w:i/>
          <w:sz w:val="20"/>
          <w:szCs w:val="20"/>
          <w:lang w:val="en-GB"/>
        </w:rPr>
        <w:t>American Journal o</w:t>
      </w:r>
      <w:r w:rsidR="000E1462" w:rsidRPr="000E1462">
        <w:rPr>
          <w:rFonts w:ascii="Times New Roman" w:hAnsi="Times New Roman" w:cs="Times New Roman"/>
          <w:i/>
          <w:sz w:val="20"/>
          <w:szCs w:val="20"/>
          <w:lang w:val="en-GB"/>
        </w:rPr>
        <w:t>f Political Science</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t>
      </w:r>
      <w:r w:rsidR="000E1462">
        <w:rPr>
          <w:rFonts w:ascii="Times New Roman" w:hAnsi="Times New Roman" w:cs="Times New Roman"/>
          <w:sz w:val="20"/>
          <w:szCs w:val="20"/>
          <w:lang w:val="en-GB"/>
        </w:rPr>
        <w:t>41(2),</w:t>
      </w:r>
      <w:r w:rsidRPr="003B7815">
        <w:rPr>
          <w:rFonts w:ascii="Times New Roman" w:hAnsi="Times New Roman" w:cs="Times New Roman"/>
          <w:sz w:val="20"/>
          <w:szCs w:val="20"/>
          <w:lang w:val="en-GB"/>
        </w:rPr>
        <w:t xml:space="preserve"> 468-498.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 xml:space="preserve">Forum of Federations (2012). </w:t>
      </w:r>
      <w:r w:rsidRPr="000E1462">
        <w:rPr>
          <w:rFonts w:ascii="Times New Roman" w:hAnsi="Times New Roman" w:cs="Times New Roman"/>
          <w:i/>
          <w:sz w:val="20"/>
          <w:szCs w:val="20"/>
          <w:lang w:val="en-GB"/>
        </w:rPr>
        <w:t>Federalism by Country</w:t>
      </w:r>
      <w:r w:rsidRPr="003B7815">
        <w:rPr>
          <w:rFonts w:ascii="Times New Roman" w:hAnsi="Times New Roman" w:cs="Times New Roman"/>
          <w:sz w:val="20"/>
          <w:szCs w:val="20"/>
          <w:lang w:val="en-GB"/>
        </w:rPr>
        <w:t xml:space="preserve">. </w:t>
      </w:r>
      <w:hyperlink r:id="rId10" w:history="1">
        <w:r w:rsidR="000E1462" w:rsidRPr="0036327F">
          <w:rPr>
            <w:rStyle w:val="Hypertextovodkaz"/>
            <w:rFonts w:ascii="Times New Roman" w:hAnsi="Times New Roman" w:cs="Times New Roman"/>
            <w:sz w:val="20"/>
            <w:szCs w:val="20"/>
            <w:lang w:val="en-GB"/>
          </w:rPr>
          <w:t>http://www.forumfed.org/en/federalism/federalismbycountry.php</w:t>
        </w:r>
      </w:hyperlink>
      <w:r w:rsidRPr="003B7815">
        <w:rPr>
          <w:rFonts w:ascii="Times New Roman" w:hAnsi="Times New Roman" w:cs="Times New Roman"/>
          <w:sz w:val="20"/>
          <w:szCs w:val="20"/>
          <w:lang w:val="en-GB"/>
        </w:rPr>
        <w:t xml:space="preserve"> (access</w:t>
      </w:r>
      <w:r w:rsidR="00613EEF" w:rsidRPr="003B7815">
        <w:rPr>
          <w:rFonts w:ascii="Times New Roman" w:hAnsi="Times New Roman" w:cs="Times New Roman"/>
          <w:sz w:val="20"/>
          <w:szCs w:val="20"/>
          <w:lang w:val="en-GB"/>
        </w:rPr>
        <w:t>ed</w:t>
      </w:r>
      <w:r w:rsidRPr="003B7815">
        <w:rPr>
          <w:rFonts w:ascii="Times New Roman" w:hAnsi="Times New Roman" w:cs="Times New Roman"/>
          <w:sz w:val="20"/>
          <w:szCs w:val="20"/>
          <w:lang w:val="en-GB"/>
        </w:rPr>
        <w:t xml:space="preserve"> on Octo</w:t>
      </w:r>
      <w:r w:rsidR="000E1462">
        <w:rPr>
          <w:rFonts w:ascii="Times New Roman" w:hAnsi="Times New Roman" w:cs="Times New Roman"/>
          <w:sz w:val="20"/>
          <w:szCs w:val="20"/>
          <w:lang w:val="en-GB"/>
        </w:rPr>
        <w:t>ber 30, 2012).</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Friedman</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Barry (2005). The Politics of Judicial Review. </w:t>
      </w:r>
      <w:r w:rsidRPr="000E1462">
        <w:rPr>
          <w:rFonts w:ascii="Times New Roman" w:hAnsi="Times New Roman" w:cs="Times New Roman"/>
          <w:i/>
          <w:sz w:val="20"/>
          <w:szCs w:val="20"/>
          <w:lang w:val="en-GB"/>
        </w:rPr>
        <w:t>Texas Law Review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84</w:t>
      </w:r>
      <w:r w:rsidR="000E1462">
        <w:rPr>
          <w:rFonts w:ascii="Times New Roman" w:hAnsi="Times New Roman" w:cs="Times New Roman"/>
          <w:sz w:val="20"/>
          <w:szCs w:val="20"/>
          <w:lang w:val="en-GB"/>
        </w:rPr>
        <w:t>(2),</w:t>
      </w:r>
      <w:r w:rsidRPr="003B7815">
        <w:rPr>
          <w:rFonts w:ascii="Times New Roman" w:hAnsi="Times New Roman" w:cs="Times New Roman"/>
          <w:sz w:val="20"/>
          <w:szCs w:val="20"/>
          <w:lang w:val="en-GB"/>
        </w:rPr>
        <w:t xml:space="preserve"> 257-337.</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Garlicki</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Lech (2007). Constitutional courts versus supreme courts. </w:t>
      </w:r>
      <w:r w:rsidRPr="000E1462">
        <w:rPr>
          <w:rFonts w:ascii="Times New Roman" w:hAnsi="Times New Roman" w:cs="Times New Roman"/>
          <w:i/>
          <w:sz w:val="20"/>
          <w:szCs w:val="20"/>
          <w:lang w:val="en-GB"/>
        </w:rPr>
        <w:t>Internati</w:t>
      </w:r>
      <w:r w:rsidR="000E1462" w:rsidRPr="000E1462">
        <w:rPr>
          <w:rFonts w:ascii="Times New Roman" w:hAnsi="Times New Roman" w:cs="Times New Roman"/>
          <w:i/>
          <w:sz w:val="20"/>
          <w:szCs w:val="20"/>
          <w:lang w:val="en-GB"/>
        </w:rPr>
        <w:t>onal Journal Constitutional Law</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5(1)</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44-68.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Garoupa</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Nuno (2011). Empirical Legal Studies and Constitutional Courts. </w:t>
      </w:r>
      <w:r w:rsidRPr="000E1462">
        <w:rPr>
          <w:rFonts w:ascii="Times New Roman" w:hAnsi="Times New Roman" w:cs="Times New Roman"/>
          <w:i/>
          <w:sz w:val="20"/>
          <w:szCs w:val="20"/>
          <w:lang w:val="en-GB"/>
        </w:rPr>
        <w:t>Indian Journal of Constitutional Law</w:t>
      </w:r>
      <w:r w:rsidRPr="003B7815">
        <w:rPr>
          <w:rFonts w:ascii="Times New Roman" w:hAnsi="Times New Roman" w:cs="Times New Roman"/>
          <w:sz w:val="20"/>
          <w:szCs w:val="20"/>
          <w:lang w:val="en-GB"/>
        </w:rPr>
        <w:t>, 5(1)</w:t>
      </w:r>
      <w:r w:rsidR="000E1462">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25-64.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Garoupa</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Nuno, Ginsburg</w:t>
      </w:r>
      <w:r w:rsidR="00613EEF"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Tom (2012). Building Reputation in Constitutional Courts: Party and Judicial Politics. </w:t>
      </w:r>
      <w:r w:rsidRPr="00764335">
        <w:rPr>
          <w:rFonts w:ascii="Times New Roman" w:hAnsi="Times New Roman" w:cs="Times New Roman"/>
          <w:i/>
          <w:sz w:val="20"/>
          <w:szCs w:val="20"/>
          <w:lang w:val="en-GB"/>
        </w:rPr>
        <w:t>Arizona Journal of Intern</w:t>
      </w:r>
      <w:r w:rsidR="00764335" w:rsidRPr="00764335">
        <w:rPr>
          <w:rFonts w:ascii="Times New Roman" w:hAnsi="Times New Roman" w:cs="Times New Roman"/>
          <w:i/>
          <w:sz w:val="20"/>
          <w:szCs w:val="20"/>
          <w:lang w:val="en-GB"/>
        </w:rPr>
        <w:t>ational and Comparative Law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28(3), 539-568.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Gely</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Rafael, Spiller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Pablo (1990). A Rational Choice Theory of Supreme Court Statutory Decisions with Applications to the State Farm and Grove City Cases. </w:t>
      </w:r>
      <w:r w:rsidRPr="00764335">
        <w:rPr>
          <w:rFonts w:ascii="Times New Roman" w:hAnsi="Times New Roman" w:cs="Times New Roman"/>
          <w:i/>
          <w:sz w:val="20"/>
          <w:szCs w:val="20"/>
          <w:lang w:val="en-GB"/>
        </w:rPr>
        <w:t>Journal of L</w:t>
      </w:r>
      <w:r w:rsidR="00764335" w:rsidRPr="00764335">
        <w:rPr>
          <w:rFonts w:ascii="Times New Roman" w:hAnsi="Times New Roman" w:cs="Times New Roman"/>
          <w:i/>
          <w:sz w:val="20"/>
          <w:szCs w:val="20"/>
          <w:lang w:val="en-GB"/>
        </w:rPr>
        <w:t>aw, Economics, and Organization</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6</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2</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263-300.</w:t>
      </w:r>
    </w:p>
    <w:p w:rsidR="00E94EDB" w:rsidRPr="003B7815" w:rsidRDefault="00E94EDB" w:rsidP="003B7815">
      <w:pPr>
        <w:spacing w:after="0" w:line="240" w:lineRule="auto"/>
        <w:jc w:val="both"/>
        <w:rPr>
          <w:rFonts w:ascii="Times New Roman" w:hAnsi="Times New Roman" w:cs="Times New Roman"/>
          <w:sz w:val="20"/>
          <w:szCs w:val="20"/>
          <w:lang w:val="en-GB"/>
        </w:rPr>
      </w:pPr>
      <w:proofErr w:type="spellStart"/>
      <w:r w:rsidRPr="003B7815">
        <w:rPr>
          <w:rFonts w:ascii="Times New Roman" w:hAnsi="Times New Roman" w:cs="Times New Roman"/>
          <w:sz w:val="20"/>
          <w:szCs w:val="20"/>
          <w:lang w:val="en-GB"/>
        </w:rPr>
        <w:t>Gely</w:t>
      </w:r>
      <w:proofErr w:type="spellEnd"/>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Rafael</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Spiller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Pablo (1992). The Political Economy of Supreme Court Constitutional Decisions: The Case of Roosevelt’s Court-Packing Plan. </w:t>
      </w:r>
      <w:r w:rsidRPr="00764335">
        <w:rPr>
          <w:rFonts w:ascii="Times New Roman" w:hAnsi="Times New Roman" w:cs="Times New Roman"/>
          <w:i/>
          <w:sz w:val="20"/>
          <w:szCs w:val="20"/>
          <w:lang w:val="en-GB"/>
        </w:rPr>
        <w:t>International Review of Law and Economics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12</w:t>
      </w:r>
      <w:r w:rsidR="00764335">
        <w:rPr>
          <w:rFonts w:ascii="Times New Roman" w:hAnsi="Times New Roman" w:cs="Times New Roman"/>
          <w:sz w:val="20"/>
          <w:szCs w:val="20"/>
          <w:lang w:val="en-GB"/>
        </w:rPr>
        <w:t xml:space="preserve">, </w:t>
      </w:r>
      <w:r w:rsidRPr="003B7815">
        <w:rPr>
          <w:rFonts w:ascii="Times New Roman" w:hAnsi="Times New Roman" w:cs="Times New Roman"/>
          <w:sz w:val="20"/>
          <w:szCs w:val="20"/>
          <w:lang w:val="en-GB"/>
        </w:rPr>
        <w:t xml:space="preserve">45-67.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Giles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Micha</w:t>
      </w:r>
      <w:r w:rsidR="00FB5A6A" w:rsidRPr="003B7815">
        <w:rPr>
          <w:rFonts w:ascii="Times New Roman" w:hAnsi="Times New Roman" w:cs="Times New Roman"/>
          <w:sz w:val="20"/>
          <w:szCs w:val="20"/>
          <w:lang w:val="en-US"/>
        </w:rPr>
        <w:t>e</w:t>
      </w:r>
      <w:r w:rsidRPr="003B7815">
        <w:rPr>
          <w:rFonts w:ascii="Times New Roman" w:hAnsi="Times New Roman" w:cs="Times New Roman"/>
          <w:sz w:val="20"/>
          <w:szCs w:val="20"/>
          <w:lang w:val="en-US"/>
        </w:rPr>
        <w:t>l, Blackstone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Bethany, Vining Richard (2008). The Supreme Court in American Democracy: Unraveling the Linkages between Public Opinion and Judicial Decis</w:t>
      </w:r>
      <w:r w:rsidR="00764335">
        <w:rPr>
          <w:rFonts w:ascii="Times New Roman" w:hAnsi="Times New Roman" w:cs="Times New Roman"/>
          <w:sz w:val="20"/>
          <w:szCs w:val="20"/>
          <w:lang w:val="en-US"/>
        </w:rPr>
        <w:t xml:space="preserve">ion Making. </w:t>
      </w:r>
      <w:r w:rsidR="00764335" w:rsidRPr="00764335">
        <w:rPr>
          <w:rFonts w:ascii="Times New Roman" w:hAnsi="Times New Roman" w:cs="Times New Roman"/>
          <w:i/>
          <w:sz w:val="20"/>
          <w:szCs w:val="20"/>
          <w:lang w:val="en-US"/>
        </w:rPr>
        <w:t>Journal of Politics</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70</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2</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293–306.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Ginsburg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Tom (2006). Economic Analysis and the Design of Constitutional Courts. </w:t>
      </w:r>
      <w:r w:rsidRPr="00764335">
        <w:rPr>
          <w:rFonts w:ascii="Times New Roman" w:hAnsi="Times New Roman" w:cs="Times New Roman"/>
          <w:i/>
          <w:sz w:val="20"/>
          <w:szCs w:val="20"/>
          <w:lang w:val="en-US"/>
        </w:rPr>
        <w:t>Theoretical Inquiries in Law</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Ginsburg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Tom (2008). The Global Spread of Constitutional Review. In Whittington Keith, Kelemen Daniel, Caldeira Gregory (eds.). </w:t>
      </w:r>
      <w:r w:rsidRPr="00764335">
        <w:rPr>
          <w:rFonts w:ascii="Times New Roman" w:hAnsi="Times New Roman" w:cs="Times New Roman"/>
          <w:i/>
          <w:sz w:val="20"/>
          <w:szCs w:val="20"/>
          <w:lang w:val="en-US"/>
        </w:rPr>
        <w:t>Oxford Handbook of Law and Politics</w:t>
      </w:r>
      <w:r w:rsidRPr="003B7815">
        <w:rPr>
          <w:rFonts w:ascii="Times New Roman" w:hAnsi="Times New Roman" w:cs="Times New Roman"/>
          <w:sz w:val="20"/>
          <w:szCs w:val="20"/>
          <w:lang w:val="en-US"/>
        </w:rPr>
        <w:t>. 81.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Ginsburg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Tom, Elkins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Zachary (2009). Ancillary Powers of Constitution</w:t>
      </w:r>
      <w:r w:rsidR="00C35047"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l Courts.</w:t>
      </w:r>
      <w:r w:rsidR="00764335">
        <w:rPr>
          <w:rFonts w:ascii="Times New Roman" w:hAnsi="Times New Roman" w:cs="Times New Roman"/>
          <w:sz w:val="20"/>
          <w:szCs w:val="20"/>
          <w:lang w:val="en-US"/>
        </w:rPr>
        <w:t xml:space="preserve"> </w:t>
      </w:r>
      <w:r w:rsidR="00764335" w:rsidRPr="00764335">
        <w:rPr>
          <w:rFonts w:ascii="Times New Roman" w:hAnsi="Times New Roman" w:cs="Times New Roman"/>
          <w:i/>
          <w:sz w:val="20"/>
          <w:szCs w:val="20"/>
          <w:lang w:val="en-US"/>
        </w:rPr>
        <w:t>University of Texas Law Review</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87</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1430-1461.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Golder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Matt (2000). </w:t>
      </w:r>
      <w:r w:rsidRPr="00764335">
        <w:rPr>
          <w:rFonts w:ascii="Times New Roman" w:hAnsi="Times New Roman" w:cs="Times New Roman"/>
          <w:i/>
          <w:sz w:val="20"/>
          <w:szCs w:val="20"/>
          <w:lang w:val="en-US"/>
        </w:rPr>
        <w:t xml:space="preserve">Democratic Electoral Systems </w:t>
      </w:r>
      <w:r w:rsidR="00C35047" w:rsidRPr="00764335">
        <w:rPr>
          <w:rFonts w:ascii="Times New Roman" w:hAnsi="Times New Roman" w:cs="Times New Roman"/>
          <w:i/>
          <w:sz w:val="20"/>
          <w:szCs w:val="20"/>
          <w:lang w:val="en-US"/>
        </w:rPr>
        <w:t>a</w:t>
      </w:r>
      <w:r w:rsidRPr="00764335">
        <w:rPr>
          <w:rFonts w:ascii="Times New Roman" w:hAnsi="Times New Roman" w:cs="Times New Roman"/>
          <w:i/>
          <w:sz w:val="20"/>
          <w:szCs w:val="20"/>
          <w:lang w:val="en-US"/>
        </w:rPr>
        <w:t>round the World, 1946-2000</w:t>
      </w:r>
      <w:r w:rsidRPr="003B7815">
        <w:rPr>
          <w:rFonts w:ascii="Times New Roman" w:hAnsi="Times New Roman" w:cs="Times New Roman"/>
          <w:sz w:val="20"/>
          <w:szCs w:val="20"/>
          <w:lang w:val="en-US"/>
        </w:rPr>
        <w:t xml:space="preserve">. </w:t>
      </w:r>
      <w:hyperlink r:id="rId11" w:history="1">
        <w:r w:rsidR="00764335" w:rsidRPr="0036327F">
          <w:rPr>
            <w:rStyle w:val="Hypertextovodkaz"/>
            <w:rFonts w:ascii="Times New Roman" w:hAnsi="Times New Roman" w:cs="Times New Roman"/>
            <w:sz w:val="20"/>
            <w:szCs w:val="20"/>
            <w:lang w:val="en-US"/>
          </w:rPr>
          <w:t>https://files.nyu.edu/mrg217/public/elections.html</w:t>
        </w:r>
      </w:hyperlink>
      <w:r w:rsidRPr="003B7815">
        <w:rPr>
          <w:rFonts w:ascii="Times New Roman" w:hAnsi="Times New Roman" w:cs="Times New Roman"/>
          <w:sz w:val="20"/>
          <w:szCs w:val="20"/>
          <w:lang w:val="en-US"/>
        </w:rPr>
        <w:t xml:space="preserve"> (access</w:t>
      </w:r>
      <w:r w:rsidR="00613EEF" w:rsidRPr="003B7815">
        <w:rPr>
          <w:rFonts w:ascii="Times New Roman" w:hAnsi="Times New Roman" w:cs="Times New Roman"/>
          <w:sz w:val="20"/>
          <w:szCs w:val="20"/>
          <w:lang w:val="en-US"/>
        </w:rPr>
        <w:t>ed</w:t>
      </w:r>
      <w:r w:rsidRPr="003B7815">
        <w:rPr>
          <w:rFonts w:ascii="Times New Roman" w:hAnsi="Times New Roman" w:cs="Times New Roman"/>
          <w:sz w:val="20"/>
          <w:szCs w:val="20"/>
          <w:lang w:val="en-US"/>
        </w:rPr>
        <w:t xml:space="preserve"> on November 17, 2012).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de-DE"/>
        </w:rPr>
        <w:t>Gutmann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Jerg, Hayo</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Bernd, Voigt</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Stefan (2011). </w:t>
      </w:r>
      <w:r w:rsidRPr="003B7815">
        <w:rPr>
          <w:rFonts w:ascii="Times New Roman" w:hAnsi="Times New Roman" w:cs="Times New Roman"/>
          <w:sz w:val="20"/>
          <w:szCs w:val="20"/>
          <w:lang w:val="en-US"/>
        </w:rPr>
        <w:t xml:space="preserve">Determinants of Constitutionally Safeguarded Judicial Review – Insights Based on a New Indicator. Working Paper. </w:t>
      </w:r>
      <w:hyperlink r:id="rId12" w:history="1">
        <w:r w:rsidR="00764335" w:rsidRPr="0036327F">
          <w:rPr>
            <w:rStyle w:val="Hypertextovodkaz"/>
            <w:rFonts w:ascii="Times New Roman" w:hAnsi="Times New Roman" w:cs="Times New Roman"/>
            <w:sz w:val="20"/>
            <w:szCs w:val="20"/>
            <w:lang w:val="en-US"/>
          </w:rPr>
          <w:t>http://papers.ssrn.com/sol3/papers.cfm?abstract_id=1947244</w:t>
        </w:r>
      </w:hyperlink>
      <w:r w:rsidRPr="003B7815">
        <w:rPr>
          <w:rFonts w:ascii="Times New Roman" w:hAnsi="Times New Roman" w:cs="Times New Roman"/>
          <w:sz w:val="20"/>
          <w:szCs w:val="20"/>
          <w:lang w:val="en-US"/>
        </w:rPr>
        <w:t xml:space="preserve"> (access</w:t>
      </w:r>
      <w:r w:rsidR="00613EEF" w:rsidRPr="003B7815">
        <w:rPr>
          <w:rFonts w:ascii="Times New Roman" w:hAnsi="Times New Roman" w:cs="Times New Roman"/>
          <w:sz w:val="20"/>
          <w:szCs w:val="20"/>
          <w:lang w:val="en-US"/>
        </w:rPr>
        <w:t>ed</w:t>
      </w:r>
      <w:r w:rsidRPr="003B7815">
        <w:rPr>
          <w:rFonts w:ascii="Times New Roman" w:hAnsi="Times New Roman" w:cs="Times New Roman"/>
          <w:sz w:val="20"/>
          <w:szCs w:val="20"/>
          <w:lang w:val="en-US"/>
        </w:rPr>
        <w:t xml:space="preserve"> on October 23, 2012).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Gwartney</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James, Lawson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Robert, Hall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Joshua (2012). </w:t>
      </w:r>
      <w:r w:rsidRPr="00764335">
        <w:rPr>
          <w:rFonts w:ascii="Times New Roman" w:hAnsi="Times New Roman" w:cs="Times New Roman"/>
          <w:i/>
          <w:sz w:val="20"/>
          <w:szCs w:val="20"/>
          <w:lang w:val="en-US"/>
        </w:rPr>
        <w:t>Economic Freedom of the World: 2012 Annual Report</w:t>
      </w:r>
      <w:r w:rsidRPr="003B7815">
        <w:rPr>
          <w:rFonts w:ascii="Times New Roman" w:hAnsi="Times New Roman" w:cs="Times New Roman"/>
          <w:sz w:val="20"/>
          <w:szCs w:val="20"/>
          <w:lang w:val="en-US"/>
        </w:rPr>
        <w:t>. Fraser Institute.</w:t>
      </w:r>
    </w:p>
    <w:p w:rsidR="00E94EDB" w:rsidRPr="003B7815" w:rsidRDefault="006F2F88"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 xml:space="preserve">Von </w:t>
      </w:r>
      <w:r w:rsidR="00E94EDB" w:rsidRPr="003B7815">
        <w:rPr>
          <w:rFonts w:ascii="Times New Roman" w:hAnsi="Times New Roman" w:cs="Times New Roman"/>
          <w:sz w:val="20"/>
          <w:szCs w:val="20"/>
          <w:lang w:val="en-GB"/>
        </w:rPr>
        <w:t>Hagen</w:t>
      </w:r>
      <w:r w:rsidRPr="003B7815">
        <w:rPr>
          <w:rFonts w:ascii="Times New Roman" w:hAnsi="Times New Roman" w:cs="Times New Roman"/>
          <w:sz w:val="20"/>
          <w:szCs w:val="20"/>
          <w:lang w:val="en-GB"/>
        </w:rPr>
        <w:t>,</w:t>
      </w:r>
      <w:r w:rsidR="00E94EDB" w:rsidRPr="003B7815">
        <w:rPr>
          <w:rFonts w:ascii="Times New Roman" w:hAnsi="Times New Roman" w:cs="Times New Roman"/>
          <w:sz w:val="20"/>
          <w:szCs w:val="20"/>
          <w:lang w:val="en-GB"/>
        </w:rPr>
        <w:t xml:space="preserve"> Jürgen (1992). </w:t>
      </w:r>
      <w:r w:rsidR="00E94EDB" w:rsidRPr="00764335">
        <w:rPr>
          <w:rFonts w:ascii="Times New Roman" w:hAnsi="Times New Roman" w:cs="Times New Roman"/>
          <w:i/>
          <w:sz w:val="20"/>
          <w:szCs w:val="20"/>
          <w:lang w:val="en-GB"/>
        </w:rPr>
        <w:t>Budgeting Procedures and Fiscal Performance in the European Communities</w:t>
      </w:r>
      <w:r w:rsidR="00E94EDB" w:rsidRPr="003B7815">
        <w:rPr>
          <w:rFonts w:ascii="Times New Roman" w:hAnsi="Times New Roman" w:cs="Times New Roman"/>
          <w:sz w:val="20"/>
          <w:szCs w:val="20"/>
          <w:lang w:val="en-GB"/>
        </w:rPr>
        <w:t>. Commission of the European Communities. DG ECFIN. European Economy Paper No. 96.</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Hansen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John Mark (1998). Individuals, Institutions, and Public Preferences over Public Finance. </w:t>
      </w:r>
      <w:r w:rsidRPr="00764335">
        <w:rPr>
          <w:rFonts w:ascii="Times New Roman" w:hAnsi="Times New Roman" w:cs="Times New Roman"/>
          <w:i/>
          <w:sz w:val="20"/>
          <w:szCs w:val="20"/>
          <w:lang w:val="en-GB"/>
        </w:rPr>
        <w:t>American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92</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513-531.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Hayo</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Bernd, Voigt</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Stefan (2007). Explaining de facto judicial independence. </w:t>
      </w:r>
      <w:r w:rsidRPr="00764335">
        <w:rPr>
          <w:rFonts w:ascii="Times New Roman" w:hAnsi="Times New Roman" w:cs="Times New Roman"/>
          <w:i/>
          <w:sz w:val="20"/>
          <w:szCs w:val="20"/>
          <w:lang w:val="en-GB"/>
        </w:rPr>
        <w:t>Internatio</w:t>
      </w:r>
      <w:r w:rsidR="00764335" w:rsidRPr="00764335">
        <w:rPr>
          <w:rFonts w:ascii="Times New Roman" w:hAnsi="Times New Roman" w:cs="Times New Roman"/>
          <w:i/>
          <w:sz w:val="20"/>
          <w:szCs w:val="20"/>
          <w:lang w:val="en-GB"/>
        </w:rPr>
        <w:t>nal Review of Law and Economics</w:t>
      </w:r>
      <w:r w:rsidR="00764335">
        <w:rPr>
          <w:rFonts w:ascii="Times New Roman" w:hAnsi="Times New Roman" w:cs="Times New Roman"/>
          <w:sz w:val="20"/>
          <w:szCs w:val="20"/>
          <w:lang w:val="en-GB"/>
        </w:rPr>
        <w:t xml:space="preserve">, 27, </w:t>
      </w:r>
      <w:r w:rsidRPr="003B7815">
        <w:rPr>
          <w:rFonts w:ascii="Times New Roman" w:hAnsi="Times New Roman" w:cs="Times New Roman"/>
          <w:sz w:val="20"/>
          <w:szCs w:val="20"/>
          <w:lang w:val="en-GB"/>
        </w:rPr>
        <w:t>269–290.</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Henisz</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Witold (2000). The Institutional Environment for Economic</w:t>
      </w:r>
      <w:r w:rsidR="00764335">
        <w:rPr>
          <w:rFonts w:ascii="Times New Roman" w:hAnsi="Times New Roman" w:cs="Times New Roman"/>
          <w:sz w:val="20"/>
          <w:szCs w:val="20"/>
          <w:lang w:val="en-GB"/>
        </w:rPr>
        <w:t xml:space="preserve"> Growth. </w:t>
      </w:r>
      <w:r w:rsidR="00764335" w:rsidRPr="00764335">
        <w:rPr>
          <w:rFonts w:ascii="Times New Roman" w:hAnsi="Times New Roman" w:cs="Times New Roman"/>
          <w:i/>
          <w:sz w:val="20"/>
          <w:szCs w:val="20"/>
          <w:lang w:val="en-GB"/>
        </w:rPr>
        <w:t>Economics and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12(1)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1-31.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Jolls</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Christine, Sunstein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Cass, Thaler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Richard (1998). A Behavioral Approach to Law and</w:t>
      </w:r>
      <w:r w:rsidR="00764335">
        <w:rPr>
          <w:rFonts w:ascii="Times New Roman" w:hAnsi="Times New Roman" w:cs="Times New Roman"/>
          <w:sz w:val="20"/>
          <w:szCs w:val="20"/>
          <w:lang w:val="en-GB"/>
        </w:rPr>
        <w:t xml:space="preserve"> Economics. </w:t>
      </w:r>
      <w:r w:rsidR="00764335" w:rsidRPr="00764335">
        <w:rPr>
          <w:rFonts w:ascii="Times New Roman" w:hAnsi="Times New Roman" w:cs="Times New Roman"/>
          <w:i/>
          <w:sz w:val="20"/>
          <w:szCs w:val="20"/>
          <w:lang w:val="en-GB"/>
        </w:rPr>
        <w:t>Stanford Law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w:t>
      </w:r>
      <w:r w:rsidR="00764335">
        <w:rPr>
          <w:rFonts w:ascii="Times New Roman" w:hAnsi="Times New Roman" w:cs="Times New Roman"/>
          <w:sz w:val="20"/>
          <w:szCs w:val="20"/>
          <w:lang w:val="en-GB"/>
        </w:rPr>
        <w:t>0,</w:t>
      </w:r>
      <w:r w:rsidRPr="003B7815">
        <w:rPr>
          <w:rFonts w:ascii="Times New Roman" w:hAnsi="Times New Roman" w:cs="Times New Roman"/>
          <w:sz w:val="20"/>
          <w:szCs w:val="20"/>
          <w:lang w:val="en-GB"/>
        </w:rPr>
        <w:t xml:space="preserve"> 1471-1547.</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Kelsen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Hans (1942). Judicial Review of Legislation. </w:t>
      </w:r>
      <w:r w:rsidRPr="00764335">
        <w:rPr>
          <w:rFonts w:ascii="Times New Roman" w:hAnsi="Times New Roman" w:cs="Times New Roman"/>
          <w:i/>
          <w:sz w:val="20"/>
          <w:szCs w:val="20"/>
          <w:lang w:val="en-GB"/>
        </w:rPr>
        <w:t>The Journal of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w:t>
      </w:r>
      <w:r w:rsidR="00764335">
        <w:rPr>
          <w:rFonts w:ascii="Times New Roman" w:hAnsi="Times New Roman" w:cs="Times New Roman"/>
          <w:sz w:val="20"/>
          <w:szCs w:val="20"/>
          <w:lang w:val="en-GB"/>
        </w:rPr>
        <w:t>(2),</w:t>
      </w:r>
      <w:r w:rsidRPr="003B7815">
        <w:rPr>
          <w:rFonts w:ascii="Times New Roman" w:hAnsi="Times New Roman" w:cs="Times New Roman"/>
          <w:sz w:val="20"/>
          <w:szCs w:val="20"/>
          <w:lang w:val="en-GB"/>
        </w:rPr>
        <w:t xml:space="preserve"> 183-200.</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Kirchgässner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Gebhard (2005). Sustainable Fiscal Policy in a Federal State: The Swiss Example. </w:t>
      </w:r>
      <w:r w:rsidRPr="00764335">
        <w:rPr>
          <w:rFonts w:ascii="Times New Roman" w:hAnsi="Times New Roman" w:cs="Times New Roman"/>
          <w:i/>
          <w:sz w:val="20"/>
          <w:szCs w:val="20"/>
          <w:lang w:val="en-GB"/>
        </w:rPr>
        <w:t>Swiss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11(4)</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19-46.</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Landes</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Wiliam, Posner Richard (1975). The Independent Judiciary in an Interest-Group Perspectiv</w:t>
      </w:r>
      <w:r w:rsidR="00764335">
        <w:rPr>
          <w:rFonts w:ascii="Times New Roman" w:hAnsi="Times New Roman" w:cs="Times New Roman"/>
          <w:sz w:val="20"/>
          <w:szCs w:val="20"/>
          <w:lang w:val="en-GB"/>
        </w:rPr>
        <w:t xml:space="preserve">e. </w:t>
      </w:r>
      <w:r w:rsidR="00764335" w:rsidRPr="00764335">
        <w:rPr>
          <w:rFonts w:ascii="Times New Roman" w:hAnsi="Times New Roman" w:cs="Times New Roman"/>
          <w:i/>
          <w:sz w:val="20"/>
          <w:szCs w:val="20"/>
          <w:lang w:val="en-GB"/>
        </w:rPr>
        <w:t>Journal of Law and Economics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Economic Analysis of Political Behavior: Universities-National Bureau Conference Series Number 29. 875-901.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Link</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Michael (1995). Tracking Public Mood in the Supreme Court: Cross-Time Analyses of Criminal Procedure and Civil Rights Cases. </w:t>
      </w:r>
      <w:r w:rsidRPr="00764335">
        <w:rPr>
          <w:rFonts w:ascii="Times New Roman" w:hAnsi="Times New Roman" w:cs="Times New Roman"/>
          <w:i/>
          <w:sz w:val="20"/>
          <w:szCs w:val="20"/>
          <w:lang w:val="en-GB"/>
        </w:rPr>
        <w:t>Political Research Quarterly</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48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61-78.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McGuire</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Kevin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Stimson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James (2004). The Least Dangerous Branch Revisited: New Evidence on Supreme Court Responsiveness to Public Prefe</w:t>
      </w:r>
      <w:r w:rsidR="00764335">
        <w:rPr>
          <w:rFonts w:ascii="Times New Roman" w:hAnsi="Times New Roman" w:cs="Times New Roman"/>
          <w:sz w:val="20"/>
          <w:szCs w:val="20"/>
          <w:lang w:val="en-GB"/>
        </w:rPr>
        <w:t xml:space="preserve">rences. </w:t>
      </w:r>
      <w:r w:rsidR="00764335" w:rsidRPr="00764335">
        <w:rPr>
          <w:rFonts w:ascii="Times New Roman" w:hAnsi="Times New Roman" w:cs="Times New Roman"/>
          <w:i/>
          <w:sz w:val="20"/>
          <w:szCs w:val="20"/>
          <w:lang w:val="en-GB"/>
        </w:rPr>
        <w:t>The Journal of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66</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4</w:t>
      </w:r>
      <w:r w:rsidR="00764335">
        <w:rPr>
          <w:rFonts w:ascii="Times New Roman" w:hAnsi="Times New Roman" w:cs="Times New Roman"/>
          <w:sz w:val="20"/>
          <w:szCs w:val="20"/>
          <w:lang w:val="en-GB"/>
        </w:rPr>
        <w:t xml:space="preserve">), </w:t>
      </w:r>
      <w:r w:rsidRPr="003B7815">
        <w:rPr>
          <w:rFonts w:ascii="Times New Roman" w:hAnsi="Times New Roman" w:cs="Times New Roman"/>
          <w:sz w:val="20"/>
          <w:szCs w:val="20"/>
          <w:lang w:val="en-GB"/>
        </w:rPr>
        <w:t>1018-1035.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Mehrhoff</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Jens (2009). A solution to the problem of too many instruments in dynamic panel data GMM. Deutsche Bundesbank. Discussion Paper Series 1: Economic Studies. No 31.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US"/>
        </w:rPr>
        <w:t>Mishler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Wil</w:t>
      </w:r>
      <w:r w:rsidR="006F2F88" w:rsidRPr="003B7815">
        <w:rPr>
          <w:rFonts w:ascii="Times New Roman" w:hAnsi="Times New Roman" w:cs="Times New Roman"/>
          <w:sz w:val="20"/>
          <w:szCs w:val="20"/>
          <w:lang w:val="en-US"/>
        </w:rPr>
        <w:t>l</w:t>
      </w:r>
      <w:r w:rsidRPr="003B7815">
        <w:rPr>
          <w:rFonts w:ascii="Times New Roman" w:hAnsi="Times New Roman" w:cs="Times New Roman"/>
          <w:sz w:val="20"/>
          <w:szCs w:val="20"/>
          <w:lang w:val="en-US"/>
        </w:rPr>
        <w:t>iam, Sheehan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Reginald (1993). </w:t>
      </w:r>
      <w:r w:rsidRPr="003B7815">
        <w:rPr>
          <w:rFonts w:ascii="Times New Roman" w:hAnsi="Times New Roman" w:cs="Times New Roman"/>
          <w:sz w:val="20"/>
          <w:szCs w:val="20"/>
          <w:lang w:val="en-GB"/>
        </w:rPr>
        <w:t>The Supreme Court as a</w:t>
      </w:r>
      <w:r w:rsidR="00764335">
        <w:rPr>
          <w:rFonts w:ascii="Times New Roman" w:hAnsi="Times New Roman" w:cs="Times New Roman"/>
          <w:sz w:val="20"/>
          <w:szCs w:val="20"/>
          <w:lang w:val="en-GB"/>
        </w:rPr>
        <w:t> </w:t>
      </w:r>
      <w:proofErr w:type="spellStart"/>
      <w:r w:rsidRPr="003B7815">
        <w:rPr>
          <w:rFonts w:ascii="Times New Roman" w:hAnsi="Times New Roman" w:cs="Times New Roman"/>
          <w:sz w:val="20"/>
          <w:szCs w:val="20"/>
          <w:lang w:val="en-GB"/>
        </w:rPr>
        <w:t>Countermajoritarian</w:t>
      </w:r>
      <w:proofErr w:type="spellEnd"/>
      <w:r w:rsidRPr="003B7815">
        <w:rPr>
          <w:rFonts w:ascii="Times New Roman" w:hAnsi="Times New Roman" w:cs="Times New Roman"/>
          <w:sz w:val="20"/>
          <w:szCs w:val="20"/>
          <w:lang w:val="en-GB"/>
        </w:rPr>
        <w:t xml:space="preserve"> Institution? The Impact of Public Opinion on Supreme Court Decisions. </w:t>
      </w:r>
      <w:r w:rsidRPr="00764335">
        <w:rPr>
          <w:rFonts w:ascii="Times New Roman" w:hAnsi="Times New Roman" w:cs="Times New Roman"/>
          <w:i/>
          <w:sz w:val="20"/>
          <w:szCs w:val="20"/>
          <w:lang w:val="en-GB"/>
        </w:rPr>
        <w:t>The American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87</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87-101. </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Mishler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William, Sheehan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Reginald (1994). Popular Influence on Supreme Court Decisions. </w:t>
      </w:r>
      <w:r w:rsidRPr="00764335">
        <w:rPr>
          <w:rFonts w:ascii="Times New Roman" w:hAnsi="Times New Roman" w:cs="Times New Roman"/>
          <w:i/>
          <w:sz w:val="20"/>
          <w:szCs w:val="20"/>
          <w:lang w:val="en-GB"/>
        </w:rPr>
        <w:t>American Political Science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88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716–24.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Mishler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William, Sheehan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Reginald (1996). Public Opinion, the Attitudinal Model, and Supreme Court Decision Making: A Micro-Analytic P</w:t>
      </w:r>
      <w:r w:rsidR="00764335">
        <w:rPr>
          <w:rFonts w:ascii="Times New Roman" w:hAnsi="Times New Roman" w:cs="Times New Roman"/>
          <w:sz w:val="20"/>
          <w:szCs w:val="20"/>
          <w:lang w:val="en-GB"/>
        </w:rPr>
        <w:t xml:space="preserve">erspective. </w:t>
      </w:r>
      <w:r w:rsidR="00764335" w:rsidRPr="00764335">
        <w:rPr>
          <w:rFonts w:ascii="Times New Roman" w:hAnsi="Times New Roman" w:cs="Times New Roman"/>
          <w:i/>
          <w:sz w:val="20"/>
          <w:szCs w:val="20"/>
          <w:lang w:val="en-GB"/>
        </w:rPr>
        <w:t>Journal of Politics</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58</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169–200.</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Mueller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Dennis (2003). </w:t>
      </w:r>
      <w:r w:rsidRPr="00764335">
        <w:rPr>
          <w:rFonts w:ascii="Times New Roman" w:hAnsi="Times New Roman" w:cs="Times New Roman"/>
          <w:i/>
          <w:sz w:val="20"/>
          <w:szCs w:val="20"/>
          <w:lang w:val="en-US"/>
        </w:rPr>
        <w:t>Public Choice III</w:t>
      </w:r>
      <w:r w:rsidRPr="003B7815">
        <w:rPr>
          <w:rFonts w:ascii="Times New Roman" w:hAnsi="Times New Roman" w:cs="Times New Roman"/>
          <w:sz w:val="20"/>
          <w:szCs w:val="20"/>
          <w:lang w:val="en-US"/>
        </w:rPr>
        <w:t>. Cambridge University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Mukherjee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Bumba (2003). Political Parties and the Size of Government in Multiparty Legislatures. Examining Cross-Country and Panel Data Evidence. </w:t>
      </w:r>
      <w:r w:rsidRPr="00764335">
        <w:rPr>
          <w:rFonts w:ascii="Times New Roman" w:hAnsi="Times New Roman" w:cs="Times New Roman"/>
          <w:i/>
          <w:sz w:val="20"/>
          <w:szCs w:val="20"/>
          <w:lang w:val="en-US"/>
        </w:rPr>
        <w:t>Comparative Political Studie</w:t>
      </w:r>
      <w:r w:rsidR="00764335" w:rsidRPr="00764335">
        <w:rPr>
          <w:rFonts w:ascii="Times New Roman" w:hAnsi="Times New Roman" w:cs="Times New Roman"/>
          <w:i/>
          <w:sz w:val="20"/>
          <w:szCs w:val="20"/>
          <w:lang w:val="en-US"/>
        </w:rPr>
        <w:t>s</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36</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6</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699-728.</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Nannestad</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Peter (2008). What Have We Learned About Generalized Trust, If Anything? </w:t>
      </w:r>
      <w:r w:rsidRPr="00764335">
        <w:rPr>
          <w:rFonts w:ascii="Times New Roman" w:hAnsi="Times New Roman" w:cs="Times New Roman"/>
          <w:i/>
          <w:sz w:val="20"/>
          <w:szCs w:val="20"/>
          <w:lang w:val="en-US"/>
        </w:rPr>
        <w:t>Annual Review of Political Science</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11</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413–437.</w:t>
      </w:r>
    </w:p>
    <w:p w:rsidR="00E94EDB" w:rsidRPr="003B7815" w:rsidRDefault="00E94EDB" w:rsidP="003B7815">
      <w:pPr>
        <w:spacing w:after="0" w:line="240" w:lineRule="auto"/>
        <w:jc w:val="both"/>
        <w:rPr>
          <w:rFonts w:ascii="Times New Roman" w:hAnsi="Times New Roman" w:cs="Times New Roman"/>
          <w:sz w:val="20"/>
          <w:szCs w:val="20"/>
          <w:lang w:val="en-US"/>
        </w:rPr>
      </w:pPr>
      <w:r w:rsidRPr="00E507FC">
        <w:rPr>
          <w:rFonts w:ascii="Times New Roman" w:hAnsi="Times New Roman" w:cs="Times New Roman"/>
          <w:sz w:val="20"/>
          <w:szCs w:val="20"/>
          <w:lang w:val="pl-PL"/>
        </w:rPr>
        <w:lastRenderedPageBreak/>
        <w:t>Padovano</w:t>
      </w:r>
      <w:r w:rsidR="006F2F88" w:rsidRPr="00E507FC">
        <w:rPr>
          <w:rFonts w:ascii="Times New Roman" w:hAnsi="Times New Roman" w:cs="Times New Roman"/>
          <w:sz w:val="20"/>
          <w:szCs w:val="20"/>
          <w:lang w:val="pl-PL"/>
        </w:rPr>
        <w:t>,</w:t>
      </w:r>
      <w:r w:rsidRPr="00E507FC">
        <w:rPr>
          <w:rFonts w:ascii="Times New Roman" w:hAnsi="Times New Roman" w:cs="Times New Roman"/>
          <w:sz w:val="20"/>
          <w:szCs w:val="20"/>
          <w:lang w:val="pl-PL"/>
        </w:rPr>
        <w:t xml:space="preserve"> Fabio, Sgarra</w:t>
      </w:r>
      <w:r w:rsidR="006F2F88" w:rsidRPr="00E507FC">
        <w:rPr>
          <w:rFonts w:ascii="Times New Roman" w:hAnsi="Times New Roman" w:cs="Times New Roman"/>
          <w:sz w:val="20"/>
          <w:szCs w:val="20"/>
          <w:lang w:val="pl-PL"/>
        </w:rPr>
        <w:t>,</w:t>
      </w:r>
      <w:r w:rsidRPr="00E507FC">
        <w:rPr>
          <w:rFonts w:ascii="Times New Roman" w:hAnsi="Times New Roman" w:cs="Times New Roman"/>
          <w:sz w:val="20"/>
          <w:szCs w:val="20"/>
          <w:lang w:val="pl-PL"/>
        </w:rPr>
        <w:t xml:space="preserve"> Grazia, Fiorino</w:t>
      </w:r>
      <w:r w:rsidR="006F2F88" w:rsidRPr="00E507FC">
        <w:rPr>
          <w:rFonts w:ascii="Times New Roman" w:hAnsi="Times New Roman" w:cs="Times New Roman"/>
          <w:sz w:val="20"/>
          <w:szCs w:val="20"/>
          <w:lang w:val="pl-PL"/>
        </w:rPr>
        <w:t>,</w:t>
      </w:r>
      <w:r w:rsidRPr="00E507FC">
        <w:rPr>
          <w:rFonts w:ascii="Times New Roman" w:hAnsi="Times New Roman" w:cs="Times New Roman"/>
          <w:sz w:val="20"/>
          <w:szCs w:val="20"/>
          <w:lang w:val="pl-PL"/>
        </w:rPr>
        <w:t xml:space="preserve"> Nadia (2003). </w:t>
      </w:r>
      <w:r w:rsidRPr="003B7815">
        <w:rPr>
          <w:rFonts w:ascii="Times New Roman" w:hAnsi="Times New Roman" w:cs="Times New Roman"/>
          <w:sz w:val="20"/>
          <w:szCs w:val="20"/>
          <w:lang w:val="en-US"/>
        </w:rPr>
        <w:t xml:space="preserve">Judicial Branch, Checks and Balances and Political Accountability. </w:t>
      </w:r>
      <w:r w:rsidRPr="00764335">
        <w:rPr>
          <w:rFonts w:ascii="Times New Roman" w:hAnsi="Times New Roman" w:cs="Times New Roman"/>
          <w:i/>
          <w:sz w:val="20"/>
          <w:szCs w:val="20"/>
          <w:lang w:val="en-US"/>
        </w:rPr>
        <w:t>Constitutional Political Economy</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14, 47-79.</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Peltzman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Sam (1992). Voters as Fiscal Conservatives. </w:t>
      </w:r>
      <w:r w:rsidRPr="00764335">
        <w:rPr>
          <w:rFonts w:ascii="Times New Roman" w:hAnsi="Times New Roman" w:cs="Times New Roman"/>
          <w:i/>
          <w:sz w:val="20"/>
          <w:szCs w:val="20"/>
          <w:lang w:val="en-US"/>
        </w:rPr>
        <w:t>The Quarterly Journal of Economics</w:t>
      </w:r>
      <w:r w:rsidRPr="003B7815">
        <w:rPr>
          <w:rFonts w:ascii="Times New Roman" w:hAnsi="Times New Roman" w:cs="Times New Roman"/>
          <w:sz w:val="20"/>
          <w:szCs w:val="20"/>
          <w:lang w:val="en-US"/>
        </w:rPr>
        <w:t>, 107</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2</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327-361.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Persson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Torsten, Tabellini</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Guido (2003). </w:t>
      </w:r>
      <w:r w:rsidRPr="00764335">
        <w:rPr>
          <w:rFonts w:ascii="Times New Roman" w:hAnsi="Times New Roman" w:cs="Times New Roman"/>
          <w:i/>
          <w:sz w:val="20"/>
          <w:szCs w:val="20"/>
          <w:lang w:val="en-GB"/>
        </w:rPr>
        <w:t>Economic Effects of Constitutions</w:t>
      </w:r>
      <w:r w:rsidRPr="003B7815">
        <w:rPr>
          <w:rFonts w:ascii="Times New Roman" w:hAnsi="Times New Roman" w:cs="Times New Roman"/>
          <w:sz w:val="20"/>
          <w:szCs w:val="20"/>
          <w:lang w:val="en-GB"/>
        </w:rPr>
        <w:t>. Cambridge: MIT Press.</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Persson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Torsten, Tabellini</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Guido (2004). Constitutional Rules and Fiscal Policy Outcome</w:t>
      </w:r>
      <w:r w:rsidR="00764335">
        <w:rPr>
          <w:rFonts w:ascii="Times New Roman" w:hAnsi="Times New Roman" w:cs="Times New Roman"/>
          <w:sz w:val="20"/>
          <w:szCs w:val="20"/>
          <w:lang w:val="en-GB"/>
        </w:rPr>
        <w:t xml:space="preserve">s. </w:t>
      </w:r>
      <w:r w:rsidR="00764335" w:rsidRPr="00764335">
        <w:rPr>
          <w:rFonts w:ascii="Times New Roman" w:hAnsi="Times New Roman" w:cs="Times New Roman"/>
          <w:i/>
          <w:sz w:val="20"/>
          <w:szCs w:val="20"/>
          <w:lang w:val="en-GB"/>
        </w:rPr>
        <w:t>The American Economic Review</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94</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25-45.</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Pommerehne</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Werner, Schneider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Friedrich (1978). Fiscal Illusion, Political Ins</w:t>
      </w:r>
      <w:r w:rsidR="00613EEF" w:rsidRPr="003B7815">
        <w:rPr>
          <w:rFonts w:ascii="Times New Roman" w:hAnsi="Times New Roman" w:cs="Times New Roman"/>
          <w:sz w:val="20"/>
          <w:szCs w:val="20"/>
          <w:lang w:val="en-GB"/>
        </w:rPr>
        <w:t>t</w:t>
      </w:r>
      <w:r w:rsidRPr="003B7815">
        <w:rPr>
          <w:rFonts w:ascii="Times New Roman" w:hAnsi="Times New Roman" w:cs="Times New Roman"/>
          <w:sz w:val="20"/>
          <w:szCs w:val="20"/>
          <w:lang w:val="en-GB"/>
        </w:rPr>
        <w:t>itutions, an</w:t>
      </w:r>
      <w:r w:rsidR="00764335">
        <w:rPr>
          <w:rFonts w:ascii="Times New Roman" w:hAnsi="Times New Roman" w:cs="Times New Roman"/>
          <w:sz w:val="20"/>
          <w:szCs w:val="20"/>
          <w:lang w:val="en-GB"/>
        </w:rPr>
        <w:t xml:space="preserve">d Local Public Spending. </w:t>
      </w:r>
      <w:proofErr w:type="spellStart"/>
      <w:r w:rsidR="00764335" w:rsidRPr="00764335">
        <w:rPr>
          <w:rFonts w:ascii="Times New Roman" w:hAnsi="Times New Roman" w:cs="Times New Roman"/>
          <w:i/>
          <w:sz w:val="20"/>
          <w:szCs w:val="20"/>
          <w:lang w:val="en-GB"/>
        </w:rPr>
        <w:t>Kyklos</w:t>
      </w:r>
      <w:proofErr w:type="spellEnd"/>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31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3</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381-408.</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Posner</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Richard (2008). </w:t>
      </w:r>
      <w:r w:rsidRPr="00764335">
        <w:rPr>
          <w:rFonts w:ascii="Times New Roman" w:hAnsi="Times New Roman" w:cs="Times New Roman"/>
          <w:i/>
          <w:sz w:val="20"/>
          <w:szCs w:val="20"/>
          <w:lang w:val="en-GB"/>
        </w:rPr>
        <w:t>How Judges Think</w:t>
      </w:r>
      <w:r w:rsidRPr="003B7815">
        <w:rPr>
          <w:rFonts w:ascii="Times New Roman" w:hAnsi="Times New Roman" w:cs="Times New Roman"/>
          <w:sz w:val="20"/>
          <w:szCs w:val="20"/>
          <w:lang w:val="en-GB"/>
        </w:rPr>
        <w:t>. Harvard University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Prohl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Silika, Schneider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Friedrich (2009). Does Decentralization Reduce Government Size? A Qualitative Study of the Decentralization Hy</w:t>
      </w:r>
      <w:r w:rsidR="00764335">
        <w:rPr>
          <w:rFonts w:ascii="Times New Roman" w:hAnsi="Times New Roman" w:cs="Times New Roman"/>
          <w:sz w:val="20"/>
          <w:szCs w:val="20"/>
          <w:lang w:val="en-US"/>
        </w:rPr>
        <w:t xml:space="preserve">pothesis. </w:t>
      </w:r>
      <w:r w:rsidR="00764335" w:rsidRPr="00764335">
        <w:rPr>
          <w:rFonts w:ascii="Times New Roman" w:hAnsi="Times New Roman" w:cs="Times New Roman"/>
          <w:i/>
          <w:sz w:val="20"/>
          <w:szCs w:val="20"/>
          <w:lang w:val="en-US"/>
        </w:rPr>
        <w:t>Public Finance Review</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37(6)</w:t>
      </w:r>
      <w:r w:rsidR="0076433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639-664.</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Raudla</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Ringa (2010). </w:t>
      </w:r>
      <w:r w:rsidRPr="00764335">
        <w:rPr>
          <w:rFonts w:ascii="Times New Roman" w:hAnsi="Times New Roman" w:cs="Times New Roman"/>
          <w:i/>
          <w:sz w:val="20"/>
          <w:szCs w:val="20"/>
          <w:lang w:val="en-GB"/>
        </w:rPr>
        <w:t>Constitution, Public Finance, and Transition. Theoretical Developments in Constitutional Public Finance and the Case of Estonia</w:t>
      </w:r>
      <w:r w:rsidRPr="003B7815">
        <w:rPr>
          <w:rFonts w:ascii="Times New Roman" w:hAnsi="Times New Roman" w:cs="Times New Roman"/>
          <w:sz w:val="20"/>
          <w:szCs w:val="20"/>
          <w:lang w:val="en-GB"/>
        </w:rPr>
        <w:t>. Finanzsoziologie 4, Frankfurt am Main: Peter Lang.</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Raudla</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Ringa (2011). Effects of a Constitution on Taxation: The Role of Constitutional Review in the Development of Tax Laws in Estonia. </w:t>
      </w:r>
      <w:r w:rsidRPr="00764335">
        <w:rPr>
          <w:rFonts w:ascii="Times New Roman" w:hAnsi="Times New Roman" w:cs="Times New Roman"/>
          <w:i/>
          <w:sz w:val="20"/>
          <w:szCs w:val="20"/>
          <w:lang w:val="en-GB"/>
        </w:rPr>
        <w:t>Halduskultuur – Administrative Culture</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12(1), 76-105.</w:t>
      </w:r>
    </w:p>
    <w:p w:rsidR="00E94EDB" w:rsidRPr="003B7815" w:rsidRDefault="00E94EDB" w:rsidP="003B7815">
      <w:pPr>
        <w:spacing w:after="0" w:line="240" w:lineRule="auto"/>
        <w:jc w:val="both"/>
        <w:rPr>
          <w:rFonts w:ascii="Times New Roman" w:hAnsi="Times New Roman" w:cs="Times New Roman"/>
          <w:sz w:val="20"/>
          <w:szCs w:val="20"/>
          <w:lang w:val="en-GB"/>
        </w:rPr>
      </w:pPr>
      <w:r w:rsidRPr="00E507FC">
        <w:rPr>
          <w:rFonts w:ascii="Times New Roman" w:hAnsi="Times New Roman" w:cs="Times New Roman"/>
          <w:sz w:val="20"/>
          <w:szCs w:val="20"/>
          <w:lang w:val="pl-PL"/>
        </w:rPr>
        <w:t>Romero-Àvila</w:t>
      </w:r>
      <w:r w:rsidR="006F2F88" w:rsidRPr="00E507FC">
        <w:rPr>
          <w:rFonts w:ascii="Times New Roman" w:hAnsi="Times New Roman" w:cs="Times New Roman"/>
          <w:sz w:val="20"/>
          <w:szCs w:val="20"/>
          <w:lang w:val="pl-PL"/>
        </w:rPr>
        <w:t>,</w:t>
      </w:r>
      <w:r w:rsidRPr="00E507FC">
        <w:rPr>
          <w:rFonts w:ascii="Times New Roman" w:hAnsi="Times New Roman" w:cs="Times New Roman"/>
          <w:sz w:val="20"/>
          <w:szCs w:val="20"/>
          <w:lang w:val="pl-PL"/>
        </w:rPr>
        <w:t xml:space="preserve"> Diego, Strauch</w:t>
      </w:r>
      <w:r w:rsidR="006F2F88" w:rsidRPr="00E507FC">
        <w:rPr>
          <w:rFonts w:ascii="Times New Roman" w:hAnsi="Times New Roman" w:cs="Times New Roman"/>
          <w:sz w:val="20"/>
          <w:szCs w:val="20"/>
          <w:lang w:val="pl-PL"/>
        </w:rPr>
        <w:t>,</w:t>
      </w:r>
      <w:r w:rsidRPr="00E507FC">
        <w:rPr>
          <w:rFonts w:ascii="Times New Roman" w:hAnsi="Times New Roman" w:cs="Times New Roman"/>
          <w:sz w:val="20"/>
          <w:szCs w:val="20"/>
          <w:lang w:val="pl-PL"/>
        </w:rPr>
        <w:t xml:space="preserve"> Rolf (2008). </w:t>
      </w:r>
      <w:r w:rsidRPr="003B7815">
        <w:rPr>
          <w:rFonts w:ascii="Times New Roman" w:hAnsi="Times New Roman" w:cs="Times New Roman"/>
          <w:sz w:val="20"/>
          <w:szCs w:val="20"/>
          <w:lang w:val="en-GB"/>
        </w:rPr>
        <w:t xml:space="preserve">Public finances and long-term growth in Europe: Evidence from a panel data analysis. </w:t>
      </w:r>
      <w:r w:rsidRPr="00764335">
        <w:rPr>
          <w:rFonts w:ascii="Times New Roman" w:hAnsi="Times New Roman" w:cs="Times New Roman"/>
          <w:i/>
          <w:sz w:val="20"/>
          <w:szCs w:val="20"/>
          <w:lang w:val="en-GB"/>
        </w:rPr>
        <w:t>European Journal of Political Economy</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24</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76433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172-191.</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Roodman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David (2006). How to Do xtabond2: An Introduction to “Difference” and “System” GMM in Stata. Center for Global Development. Working Paper Number 103.</w:t>
      </w:r>
    </w:p>
    <w:p w:rsidR="00E94EDB" w:rsidRPr="003B7815" w:rsidRDefault="00E94EDB" w:rsidP="003B7815">
      <w:pPr>
        <w:spacing w:after="0" w:line="240" w:lineRule="auto"/>
        <w:jc w:val="both"/>
        <w:rPr>
          <w:rFonts w:ascii="Times New Roman" w:hAnsi="Times New Roman" w:cs="Times New Roman"/>
          <w:sz w:val="20"/>
          <w:szCs w:val="20"/>
          <w:lang w:val="en-GB"/>
        </w:rPr>
      </w:pPr>
      <w:r w:rsidRPr="003B7815">
        <w:rPr>
          <w:rFonts w:ascii="Times New Roman" w:hAnsi="Times New Roman" w:cs="Times New Roman"/>
          <w:sz w:val="20"/>
          <w:szCs w:val="20"/>
          <w:lang w:val="en-GB"/>
        </w:rPr>
        <w:t>Roodman</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David (2009). Practitioners’ Corner. A Note on the Theme of Too Many Instruments. </w:t>
      </w:r>
      <w:r w:rsidRPr="00E93142">
        <w:rPr>
          <w:rFonts w:ascii="Times New Roman" w:hAnsi="Times New Roman" w:cs="Times New Roman"/>
          <w:i/>
          <w:sz w:val="20"/>
          <w:szCs w:val="20"/>
          <w:lang w:val="en-GB"/>
        </w:rPr>
        <w:t>Oxford Bulletin of Economics and Statistics</w:t>
      </w:r>
      <w:r w:rsidRPr="003B7815">
        <w:rPr>
          <w:rFonts w:ascii="Times New Roman" w:hAnsi="Times New Roman" w:cs="Times New Roman"/>
          <w:sz w:val="20"/>
          <w:szCs w:val="20"/>
          <w:lang w:val="en-GB"/>
        </w:rPr>
        <w:t>, 71</w:t>
      </w:r>
      <w:r w:rsidR="00E93142">
        <w:rPr>
          <w:rFonts w:ascii="Times New Roman" w:hAnsi="Times New Roman" w:cs="Times New Roman"/>
          <w:sz w:val="20"/>
          <w:szCs w:val="20"/>
          <w:lang w:val="en-GB"/>
        </w:rPr>
        <w:t>(</w:t>
      </w:r>
      <w:r w:rsidRPr="003B7815">
        <w:rPr>
          <w:rFonts w:ascii="Times New Roman" w:hAnsi="Times New Roman" w:cs="Times New Roman"/>
          <w:sz w:val="20"/>
          <w:szCs w:val="20"/>
          <w:lang w:val="en-GB"/>
        </w:rPr>
        <w:t>1</w:t>
      </w:r>
      <w:r w:rsidR="00E93142">
        <w:rPr>
          <w:rFonts w:ascii="Times New Roman" w:hAnsi="Times New Roman" w:cs="Times New Roman"/>
          <w:sz w:val="20"/>
          <w:szCs w:val="20"/>
          <w:lang w:val="en-GB"/>
        </w:rPr>
        <w:t>)</w:t>
      </w:r>
      <w:r w:rsidRPr="003B7815">
        <w:rPr>
          <w:rFonts w:ascii="Times New Roman" w:hAnsi="Times New Roman" w:cs="Times New Roman"/>
          <w:sz w:val="20"/>
          <w:szCs w:val="20"/>
          <w:lang w:val="en-GB"/>
        </w:rPr>
        <w:t>.</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GB"/>
        </w:rPr>
        <w:t>Sadurski</w:t>
      </w:r>
      <w:r w:rsidR="006F2F88" w:rsidRPr="003B7815">
        <w:rPr>
          <w:rFonts w:ascii="Times New Roman" w:hAnsi="Times New Roman" w:cs="Times New Roman"/>
          <w:sz w:val="20"/>
          <w:szCs w:val="20"/>
          <w:lang w:val="en-GB"/>
        </w:rPr>
        <w:t>,</w:t>
      </w:r>
      <w:r w:rsidRPr="003B7815">
        <w:rPr>
          <w:rFonts w:ascii="Times New Roman" w:hAnsi="Times New Roman" w:cs="Times New Roman"/>
          <w:sz w:val="20"/>
          <w:szCs w:val="20"/>
          <w:lang w:val="en-GB"/>
        </w:rPr>
        <w:t xml:space="preserve"> Wojciech (2002). </w:t>
      </w:r>
      <w:r w:rsidRPr="00E93142">
        <w:rPr>
          <w:rFonts w:ascii="Times New Roman" w:hAnsi="Times New Roman" w:cs="Times New Roman"/>
          <w:i/>
          <w:sz w:val="20"/>
          <w:szCs w:val="20"/>
          <w:lang w:val="en-US"/>
        </w:rPr>
        <w:t>Constitutional Justice, East and West. Democratic Legitimacy and Constitutional Courts in Post-Communist Europe in A Comparative Perspective</w:t>
      </w:r>
      <w:r w:rsidRPr="003B7815">
        <w:rPr>
          <w:rFonts w:ascii="Times New Roman" w:hAnsi="Times New Roman" w:cs="Times New Roman"/>
          <w:sz w:val="20"/>
          <w:szCs w:val="20"/>
          <w:lang w:val="en-US"/>
        </w:rPr>
        <w:t xml:space="preserve">. Kluwer Law International.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Schauer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Frederick (2012). The Political Risks (if any) of Breaking the</w:t>
      </w:r>
      <w:r w:rsidR="00E93142">
        <w:rPr>
          <w:rFonts w:ascii="Times New Roman" w:hAnsi="Times New Roman" w:cs="Times New Roman"/>
          <w:sz w:val="20"/>
          <w:szCs w:val="20"/>
          <w:lang w:val="en-US"/>
        </w:rPr>
        <w:t xml:space="preserve"> Law. </w:t>
      </w:r>
      <w:r w:rsidR="00E93142" w:rsidRPr="00E93142">
        <w:rPr>
          <w:rFonts w:ascii="Times New Roman" w:hAnsi="Times New Roman" w:cs="Times New Roman"/>
          <w:i/>
          <w:sz w:val="20"/>
          <w:szCs w:val="20"/>
          <w:lang w:val="en-US"/>
        </w:rPr>
        <w:t>Journal of Legal Analysis</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4(1)</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83-101.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Schäfer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Hans-Bernd, Ott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Claus (2004). </w:t>
      </w:r>
      <w:r w:rsidRPr="00E93142">
        <w:rPr>
          <w:rFonts w:ascii="Times New Roman" w:hAnsi="Times New Roman" w:cs="Times New Roman"/>
          <w:i/>
          <w:sz w:val="20"/>
          <w:szCs w:val="20"/>
          <w:lang w:val="en-US"/>
        </w:rPr>
        <w:t>The Economic Analysis of Civil Law</w:t>
      </w:r>
      <w:r w:rsidRPr="003B7815">
        <w:rPr>
          <w:rFonts w:ascii="Times New Roman" w:hAnsi="Times New Roman" w:cs="Times New Roman"/>
          <w:sz w:val="20"/>
          <w:szCs w:val="20"/>
          <w:lang w:val="en-US"/>
        </w:rPr>
        <w:t xml:space="preserve">. Edward Elgar Publishing.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Schuknecht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Ludger (1994). Political Business Cycles and Expenditure Policies in Developing Countries. IMF Working Paper 121. </w:t>
      </w:r>
    </w:p>
    <w:p w:rsidR="00E94EDB" w:rsidRPr="003B7815" w:rsidRDefault="00162314"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Schwartz</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Herman (2002</w:t>
      </w:r>
      <w:r w:rsidR="00E94EDB" w:rsidRPr="003B7815">
        <w:rPr>
          <w:rFonts w:ascii="Times New Roman" w:hAnsi="Times New Roman" w:cs="Times New Roman"/>
          <w:sz w:val="20"/>
          <w:szCs w:val="20"/>
          <w:lang w:val="en-US"/>
        </w:rPr>
        <w:t xml:space="preserve">). </w:t>
      </w:r>
      <w:r w:rsidR="00E94EDB" w:rsidRPr="00E93142">
        <w:rPr>
          <w:rFonts w:ascii="Times New Roman" w:hAnsi="Times New Roman" w:cs="Times New Roman"/>
          <w:i/>
          <w:sz w:val="20"/>
          <w:szCs w:val="20"/>
          <w:lang w:val="en-US"/>
        </w:rPr>
        <w:t>The struggle for constitutional justice in post-communist Europe</w:t>
      </w:r>
      <w:r w:rsidR="00E94EDB" w:rsidRPr="003B7815">
        <w:rPr>
          <w:rFonts w:ascii="Times New Roman" w:hAnsi="Times New Roman" w:cs="Times New Roman"/>
          <w:sz w:val="20"/>
          <w:szCs w:val="20"/>
          <w:lang w:val="en-US"/>
        </w:rPr>
        <w:t>. Chicago: University of Chicago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Segal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Jeffrey, Spaeth</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Harold (2002). </w:t>
      </w:r>
      <w:r w:rsidRPr="00E93142">
        <w:rPr>
          <w:rFonts w:ascii="Times New Roman" w:hAnsi="Times New Roman" w:cs="Times New Roman"/>
          <w:i/>
          <w:sz w:val="20"/>
          <w:szCs w:val="20"/>
          <w:lang w:val="en-US"/>
        </w:rPr>
        <w:t>The Supreme Court and the Attitudinal Model Revisited</w:t>
      </w:r>
      <w:r w:rsidRPr="003B7815">
        <w:rPr>
          <w:rFonts w:ascii="Times New Roman" w:hAnsi="Times New Roman" w:cs="Times New Roman"/>
          <w:sz w:val="20"/>
          <w:szCs w:val="20"/>
          <w:lang w:val="en-US"/>
        </w:rPr>
        <w:t>. Cambridge University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Soto</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Marcelo (2009). System GMM estimation with a small sample. Barcelona Economics Working Paper Series Working Paper no. 395.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de-DE"/>
        </w:rPr>
        <w:t>Stimson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James, MacKuen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Michael, Erikson</w:t>
      </w:r>
      <w:r w:rsidR="006F2F88" w:rsidRPr="003B7815">
        <w:rPr>
          <w:rFonts w:ascii="Times New Roman" w:hAnsi="Times New Roman" w:cs="Times New Roman"/>
          <w:sz w:val="20"/>
          <w:szCs w:val="20"/>
          <w:lang w:val="de-DE"/>
        </w:rPr>
        <w:t>,</w:t>
      </w:r>
      <w:r w:rsidRPr="003B7815">
        <w:rPr>
          <w:rFonts w:ascii="Times New Roman" w:hAnsi="Times New Roman" w:cs="Times New Roman"/>
          <w:sz w:val="20"/>
          <w:szCs w:val="20"/>
          <w:lang w:val="de-DE"/>
        </w:rPr>
        <w:t xml:space="preserve"> Robert (1995). </w:t>
      </w:r>
      <w:r w:rsidRPr="003B7815">
        <w:rPr>
          <w:rFonts w:ascii="Times New Roman" w:hAnsi="Times New Roman" w:cs="Times New Roman"/>
          <w:sz w:val="20"/>
          <w:szCs w:val="20"/>
          <w:lang w:val="en-US"/>
        </w:rPr>
        <w:t xml:space="preserve">Dynamic Representation. </w:t>
      </w:r>
      <w:r w:rsidRPr="00E93142">
        <w:rPr>
          <w:rFonts w:ascii="Times New Roman" w:hAnsi="Times New Roman" w:cs="Times New Roman"/>
          <w:i/>
          <w:sz w:val="20"/>
          <w:szCs w:val="20"/>
          <w:lang w:val="en-US"/>
        </w:rPr>
        <w:t>American</w:t>
      </w:r>
      <w:r w:rsidR="00E93142" w:rsidRPr="00E93142">
        <w:rPr>
          <w:rFonts w:ascii="Times New Roman" w:hAnsi="Times New Roman" w:cs="Times New Roman"/>
          <w:i/>
          <w:sz w:val="20"/>
          <w:szCs w:val="20"/>
          <w:lang w:val="en-US"/>
        </w:rPr>
        <w:t xml:space="preserve"> Political Science Review</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89</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3</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543–65.</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lastRenderedPageBreak/>
        <w:t>Stone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Alec (1995). Coordinate Construction in France and Germany. In Tate Neal and Vallinder Torbjörn (eds.). </w:t>
      </w:r>
      <w:r w:rsidRPr="00E93142">
        <w:rPr>
          <w:rFonts w:ascii="Times New Roman" w:hAnsi="Times New Roman" w:cs="Times New Roman"/>
          <w:i/>
          <w:sz w:val="20"/>
          <w:szCs w:val="20"/>
          <w:lang w:val="en-US"/>
        </w:rPr>
        <w:t>The Global Expansion of Judicial Power</w:t>
      </w:r>
      <w:r w:rsidRPr="003B7815">
        <w:rPr>
          <w:rFonts w:ascii="Times New Roman" w:hAnsi="Times New Roman" w:cs="Times New Roman"/>
          <w:sz w:val="20"/>
          <w:szCs w:val="20"/>
          <w:lang w:val="en-US"/>
        </w:rPr>
        <w:t>. New York University Press: New York, London. 205-229.</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Stone Sweet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Alec (2000). </w:t>
      </w:r>
      <w:r w:rsidRPr="00E93142">
        <w:rPr>
          <w:rFonts w:ascii="Times New Roman" w:hAnsi="Times New Roman" w:cs="Times New Roman"/>
          <w:i/>
          <w:sz w:val="20"/>
          <w:szCs w:val="20"/>
          <w:lang w:val="en-US"/>
        </w:rPr>
        <w:t>Governing with Judges. Constitutional Politics in Europe</w:t>
      </w:r>
      <w:r w:rsidRPr="003B7815">
        <w:rPr>
          <w:rFonts w:ascii="Times New Roman" w:hAnsi="Times New Roman" w:cs="Times New Roman"/>
          <w:sz w:val="20"/>
          <w:szCs w:val="20"/>
          <w:lang w:val="en-US"/>
        </w:rPr>
        <w:t>. Oxford University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Stone Sweet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Alec (2007). The politics of constitutional review in France and Europe. </w:t>
      </w:r>
      <w:r w:rsidRPr="00E93142">
        <w:rPr>
          <w:rFonts w:ascii="Times New Roman" w:hAnsi="Times New Roman" w:cs="Times New Roman"/>
          <w:i/>
          <w:sz w:val="20"/>
          <w:szCs w:val="20"/>
          <w:lang w:val="en-US"/>
        </w:rPr>
        <w:t>International J</w:t>
      </w:r>
      <w:r w:rsidR="00E93142" w:rsidRPr="00E93142">
        <w:rPr>
          <w:rFonts w:ascii="Times New Roman" w:hAnsi="Times New Roman" w:cs="Times New Roman"/>
          <w:i/>
          <w:sz w:val="20"/>
          <w:szCs w:val="20"/>
          <w:lang w:val="en-US"/>
        </w:rPr>
        <w:t>ournal of Constitutional Review</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5</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1</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69-92.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Tonelson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Alan (2002). </w:t>
      </w:r>
      <w:r w:rsidRPr="00E93142">
        <w:rPr>
          <w:rFonts w:ascii="Times New Roman" w:hAnsi="Times New Roman" w:cs="Times New Roman"/>
          <w:i/>
          <w:sz w:val="20"/>
          <w:szCs w:val="20"/>
          <w:lang w:val="en-US"/>
        </w:rPr>
        <w:t>The Race to the Bottom. Why a Worldwide Worker Surplus and Uncontrolled Free Trade are Sinking Ameri</w:t>
      </w:r>
      <w:r w:rsidR="00E93142" w:rsidRPr="00E93142">
        <w:rPr>
          <w:rFonts w:ascii="Times New Roman" w:hAnsi="Times New Roman" w:cs="Times New Roman"/>
          <w:i/>
          <w:sz w:val="20"/>
          <w:szCs w:val="20"/>
          <w:lang w:val="en-US"/>
        </w:rPr>
        <w:t>can Living Standards</w:t>
      </w:r>
      <w:r w:rsidR="00E93142">
        <w:rPr>
          <w:rFonts w:ascii="Times New Roman" w:hAnsi="Times New Roman" w:cs="Times New Roman"/>
          <w:sz w:val="20"/>
          <w:szCs w:val="20"/>
          <w:lang w:val="en-US"/>
        </w:rPr>
        <w:t xml:space="preserve">. Boulder: </w:t>
      </w:r>
      <w:r w:rsidRPr="003B7815">
        <w:rPr>
          <w:rFonts w:ascii="Times New Roman" w:hAnsi="Times New Roman" w:cs="Times New Roman"/>
          <w:sz w:val="20"/>
          <w:szCs w:val="20"/>
          <w:lang w:val="en-US"/>
        </w:rPr>
        <w:t>Westview Press.</w:t>
      </w:r>
    </w:p>
    <w:p w:rsidR="00E94EDB" w:rsidRPr="003B7815" w:rsidRDefault="00E94EDB" w:rsidP="003B7815">
      <w:pPr>
        <w:spacing w:after="0" w:line="240" w:lineRule="auto"/>
        <w:jc w:val="both"/>
        <w:rPr>
          <w:rFonts w:ascii="Times New Roman" w:hAnsi="Times New Roman" w:cs="Times New Roman"/>
          <w:sz w:val="20"/>
          <w:szCs w:val="20"/>
          <w:lang w:val="pl-PL"/>
        </w:rPr>
      </w:pPr>
      <w:r w:rsidRPr="003B7815">
        <w:rPr>
          <w:rFonts w:ascii="Times New Roman" w:hAnsi="Times New Roman" w:cs="Times New Roman"/>
          <w:sz w:val="20"/>
          <w:szCs w:val="20"/>
          <w:lang w:val="en-US"/>
        </w:rPr>
        <w:t>Tridimas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George (2005). Judges and Taxes: Judicial review, judicial independence and the size of government. </w:t>
      </w:r>
      <w:r w:rsidRPr="00E93142">
        <w:rPr>
          <w:rFonts w:ascii="Times New Roman" w:hAnsi="Times New Roman" w:cs="Times New Roman"/>
          <w:i/>
          <w:sz w:val="20"/>
          <w:szCs w:val="20"/>
          <w:lang w:val="pl-PL"/>
        </w:rPr>
        <w:t>Constitutional Political Economy</w:t>
      </w:r>
      <w:r w:rsidRPr="003B7815">
        <w:rPr>
          <w:rFonts w:ascii="Times New Roman" w:hAnsi="Times New Roman" w:cs="Times New Roman"/>
          <w:sz w:val="20"/>
          <w:szCs w:val="20"/>
          <w:lang w:val="pl-PL"/>
        </w:rPr>
        <w:t>, 16, 5-30.</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pl-PL"/>
        </w:rPr>
        <w:t xml:space="preserve">Trybunał Konstytucyjny (2003). Prawo podatkowe w świetle orzecznictwa Trybunału Konstytucyjnego w 2002 r. Wydawnictwo Trybunału Konstytucyjnego. </w:t>
      </w:r>
      <w:r w:rsidRPr="003B7815">
        <w:rPr>
          <w:rFonts w:ascii="Times New Roman" w:hAnsi="Times New Roman" w:cs="Times New Roman"/>
          <w:sz w:val="20"/>
          <w:szCs w:val="20"/>
          <w:lang w:val="en-US"/>
        </w:rPr>
        <w:t xml:space="preserve">15-27.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Tsebelis</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George (2002). </w:t>
      </w:r>
      <w:r w:rsidRPr="00E93142">
        <w:rPr>
          <w:rFonts w:ascii="Times New Roman" w:hAnsi="Times New Roman" w:cs="Times New Roman"/>
          <w:i/>
          <w:sz w:val="20"/>
          <w:szCs w:val="20"/>
          <w:lang w:val="en-US"/>
        </w:rPr>
        <w:t>Veto Players: How Political Institutions Work</w:t>
      </w:r>
      <w:r w:rsidRPr="003B7815">
        <w:rPr>
          <w:rFonts w:ascii="Times New Roman" w:hAnsi="Times New Roman" w:cs="Times New Roman"/>
          <w:sz w:val="20"/>
          <w:szCs w:val="20"/>
          <w:lang w:val="en-US"/>
        </w:rPr>
        <w:t>. Princeton University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Tushnet</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Mark (2010). How Different are Waldron’s and Fallon’s Core Cases </w:t>
      </w:r>
      <w:r w:rsidR="00C35047" w:rsidRPr="003B7815">
        <w:rPr>
          <w:rFonts w:ascii="Times New Roman" w:hAnsi="Times New Roman" w:cs="Times New Roman"/>
          <w:sz w:val="20"/>
          <w:szCs w:val="20"/>
          <w:lang w:val="en-US"/>
        </w:rPr>
        <w:t>f</w:t>
      </w:r>
      <w:r w:rsidRPr="003B7815">
        <w:rPr>
          <w:rFonts w:ascii="Times New Roman" w:hAnsi="Times New Roman" w:cs="Times New Roman"/>
          <w:sz w:val="20"/>
          <w:szCs w:val="20"/>
          <w:lang w:val="en-US"/>
        </w:rPr>
        <w:t xml:space="preserve">or and </w:t>
      </w:r>
      <w:r w:rsidR="00C35047" w:rsidRPr="003B7815">
        <w:rPr>
          <w:rFonts w:ascii="Times New Roman" w:hAnsi="Times New Roman" w:cs="Times New Roman"/>
          <w:sz w:val="20"/>
          <w:szCs w:val="20"/>
          <w:lang w:val="en-US"/>
        </w:rPr>
        <w:t>a</w:t>
      </w:r>
      <w:r w:rsidRPr="003B7815">
        <w:rPr>
          <w:rFonts w:ascii="Times New Roman" w:hAnsi="Times New Roman" w:cs="Times New Roman"/>
          <w:sz w:val="20"/>
          <w:szCs w:val="20"/>
          <w:lang w:val="en-US"/>
        </w:rPr>
        <w:t xml:space="preserve">gainst Judicial Review? </w:t>
      </w:r>
      <w:r w:rsidR="00E93142" w:rsidRPr="00E93142">
        <w:rPr>
          <w:rFonts w:ascii="Times New Roman" w:hAnsi="Times New Roman" w:cs="Times New Roman"/>
          <w:i/>
          <w:sz w:val="20"/>
          <w:szCs w:val="20"/>
          <w:lang w:val="en-US"/>
        </w:rPr>
        <w:t>Oxford Journal of Legal Studies</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30</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1</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49-70.</w:t>
      </w:r>
    </w:p>
    <w:p w:rsidR="00E94EDB" w:rsidRPr="003B7815" w:rsidRDefault="00E94EDB" w:rsidP="003B7815">
      <w:pPr>
        <w:spacing w:after="0" w:line="240" w:lineRule="auto"/>
        <w:jc w:val="both"/>
        <w:rPr>
          <w:rFonts w:ascii="Times New Roman" w:hAnsi="Times New Roman" w:cs="Times New Roman"/>
          <w:sz w:val="20"/>
          <w:szCs w:val="20"/>
          <w:lang w:val="en-US"/>
        </w:rPr>
      </w:pPr>
      <w:proofErr w:type="spellStart"/>
      <w:r w:rsidRPr="003B7815">
        <w:rPr>
          <w:rFonts w:ascii="Times New Roman" w:hAnsi="Times New Roman" w:cs="Times New Roman"/>
          <w:sz w:val="20"/>
          <w:szCs w:val="20"/>
          <w:lang w:val="en-US"/>
        </w:rPr>
        <w:t>Ura</w:t>
      </w:r>
      <w:proofErr w:type="spellEnd"/>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Joseph, </w:t>
      </w:r>
      <w:proofErr w:type="spellStart"/>
      <w:r w:rsidRPr="003B7815">
        <w:rPr>
          <w:rFonts w:ascii="Times New Roman" w:hAnsi="Times New Roman" w:cs="Times New Roman"/>
          <w:sz w:val="20"/>
          <w:szCs w:val="20"/>
          <w:lang w:val="en-US"/>
        </w:rPr>
        <w:t>Wohlfarth</w:t>
      </w:r>
      <w:proofErr w:type="spellEnd"/>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Patrick (2010). “An Appeal to the People”: Public Opinion and Congressional Support for the Supreme Court. </w:t>
      </w:r>
      <w:r w:rsidRPr="00E93142">
        <w:rPr>
          <w:rFonts w:ascii="Times New Roman" w:hAnsi="Times New Roman" w:cs="Times New Roman"/>
          <w:i/>
          <w:sz w:val="20"/>
          <w:szCs w:val="20"/>
          <w:lang w:val="en-US"/>
        </w:rPr>
        <w:t>The Journal of Politics</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72</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4</w:t>
      </w:r>
      <w:r w:rsidR="00E93142">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939-956.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Vallinder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Torbjörn (1995). When the Courts Go Marching In. In Tate Neal and Vallinder Torbjörn (eds.). </w:t>
      </w:r>
      <w:r w:rsidRPr="009F652E">
        <w:rPr>
          <w:rFonts w:ascii="Times New Roman" w:hAnsi="Times New Roman" w:cs="Times New Roman"/>
          <w:i/>
          <w:sz w:val="20"/>
          <w:szCs w:val="20"/>
          <w:lang w:val="en-US"/>
        </w:rPr>
        <w:t>The Global Expansion of Judicial Power</w:t>
      </w:r>
      <w:r w:rsidRPr="003B7815">
        <w:rPr>
          <w:rFonts w:ascii="Times New Roman" w:hAnsi="Times New Roman" w:cs="Times New Roman"/>
          <w:sz w:val="20"/>
          <w:szCs w:val="20"/>
          <w:lang w:val="en-US"/>
        </w:rPr>
        <w:t>. New York University Press: New York, London. 13-26.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Vanberg</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Georg (2005). </w:t>
      </w:r>
      <w:r w:rsidRPr="009F652E">
        <w:rPr>
          <w:rFonts w:ascii="Times New Roman" w:hAnsi="Times New Roman" w:cs="Times New Roman"/>
          <w:i/>
          <w:sz w:val="20"/>
          <w:szCs w:val="20"/>
          <w:lang w:val="en-US"/>
        </w:rPr>
        <w:t>The Politics of Constitutional Review in Germany</w:t>
      </w:r>
      <w:r w:rsidRPr="003B7815">
        <w:rPr>
          <w:rFonts w:ascii="Times New Roman" w:hAnsi="Times New Roman" w:cs="Times New Roman"/>
          <w:sz w:val="20"/>
          <w:szCs w:val="20"/>
          <w:lang w:val="en-US"/>
        </w:rPr>
        <w:t xml:space="preserve">. Cambridge: Cambridge University Press. </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Vaubel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Roland (1996). Constitutional Safeguards Against Centralization in Federal States: An International Cross-Section Analysis. </w:t>
      </w:r>
      <w:r w:rsidRPr="009F652E">
        <w:rPr>
          <w:rFonts w:ascii="Times New Roman" w:hAnsi="Times New Roman" w:cs="Times New Roman"/>
          <w:i/>
          <w:sz w:val="20"/>
          <w:szCs w:val="20"/>
          <w:lang w:val="en-US"/>
        </w:rPr>
        <w:t>Constitutional Political Economy</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7, 79-102.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Vaubel</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Roland (2009). Constitutional courts as promoters of political centralization: lessons for the European Court of Justice. </w:t>
      </w:r>
      <w:r w:rsidRPr="009F652E">
        <w:rPr>
          <w:rFonts w:ascii="Times New Roman" w:hAnsi="Times New Roman" w:cs="Times New Roman"/>
          <w:i/>
          <w:sz w:val="20"/>
          <w:szCs w:val="20"/>
          <w:lang w:val="en-US"/>
        </w:rPr>
        <w:t>European Journal of Law and Economics</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28, 203–222.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Volcansek</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Mary (2000). </w:t>
      </w:r>
      <w:r w:rsidRPr="009F652E">
        <w:rPr>
          <w:rFonts w:ascii="Times New Roman" w:hAnsi="Times New Roman" w:cs="Times New Roman"/>
          <w:i/>
          <w:sz w:val="20"/>
          <w:szCs w:val="20"/>
          <w:lang w:val="en-US"/>
        </w:rPr>
        <w:t>Constitutional Politics in Italy: The Constitutional Court</w:t>
      </w:r>
      <w:r w:rsidR="009F652E">
        <w:rPr>
          <w:rFonts w:ascii="Times New Roman" w:hAnsi="Times New Roman" w:cs="Times New Roman"/>
          <w:sz w:val="20"/>
          <w:szCs w:val="20"/>
          <w:lang w:val="en-US"/>
        </w:rPr>
        <w:t xml:space="preserve">. </w:t>
      </w:r>
      <w:proofErr w:type="spellStart"/>
      <w:r w:rsidR="009F652E">
        <w:rPr>
          <w:rFonts w:ascii="Times New Roman" w:hAnsi="Times New Roman" w:cs="Times New Roman"/>
          <w:sz w:val="20"/>
          <w:szCs w:val="20"/>
          <w:lang w:val="en-US"/>
        </w:rPr>
        <w:t>Houndsmills</w:t>
      </w:r>
      <w:proofErr w:type="spellEnd"/>
      <w:r w:rsidR="009F652E">
        <w:rPr>
          <w:rFonts w:ascii="Times New Roman" w:hAnsi="Times New Roman" w:cs="Times New Roman"/>
          <w:sz w:val="20"/>
          <w:szCs w:val="20"/>
          <w:lang w:val="en-US"/>
        </w:rPr>
        <w:t>, Basingstoke, UK:</w:t>
      </w:r>
      <w:r w:rsidRPr="003B7815">
        <w:rPr>
          <w:rFonts w:ascii="Times New Roman" w:hAnsi="Times New Roman" w:cs="Times New Roman"/>
          <w:sz w:val="20"/>
          <w:szCs w:val="20"/>
          <w:lang w:val="en-US"/>
        </w:rPr>
        <w:t xml:space="preserve"> Macmillan Press and New York: St. Martin’s Press.</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Volcansek</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Mary (2001). Constitutional courts as veto players: Divorce and decrees in Italy. </w:t>
      </w:r>
      <w:r w:rsidRPr="009F652E">
        <w:rPr>
          <w:rFonts w:ascii="Times New Roman" w:hAnsi="Times New Roman" w:cs="Times New Roman"/>
          <w:i/>
          <w:sz w:val="20"/>
          <w:szCs w:val="20"/>
          <w:lang w:val="en-US"/>
        </w:rPr>
        <w:t>Europea</w:t>
      </w:r>
      <w:r w:rsidR="009F652E" w:rsidRPr="009F652E">
        <w:rPr>
          <w:rFonts w:ascii="Times New Roman" w:hAnsi="Times New Roman" w:cs="Times New Roman"/>
          <w:i/>
          <w:sz w:val="20"/>
          <w:szCs w:val="20"/>
          <w:lang w:val="en-US"/>
        </w:rPr>
        <w:t>n Journal of Political Research</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39, 347-372.</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Wagner</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Richard (1976). Revenue Structure, Fiscal Illusion, and </w:t>
      </w:r>
      <w:r w:rsidR="009F652E">
        <w:rPr>
          <w:rFonts w:ascii="Times New Roman" w:hAnsi="Times New Roman" w:cs="Times New Roman"/>
          <w:sz w:val="20"/>
          <w:szCs w:val="20"/>
          <w:lang w:val="en-US"/>
        </w:rPr>
        <w:t xml:space="preserve">Budgetary Choice. </w:t>
      </w:r>
      <w:r w:rsidR="009F652E" w:rsidRPr="009F652E">
        <w:rPr>
          <w:rFonts w:ascii="Times New Roman" w:hAnsi="Times New Roman" w:cs="Times New Roman"/>
          <w:i/>
          <w:sz w:val="20"/>
          <w:szCs w:val="20"/>
          <w:lang w:val="en-US"/>
        </w:rPr>
        <w:t>Public Choice</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25</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45-61.</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Waldron</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Jeremy (2006). The Core of the Case Against Judicial Review. </w:t>
      </w:r>
      <w:r w:rsidRPr="009F652E">
        <w:rPr>
          <w:rFonts w:ascii="Times New Roman" w:hAnsi="Times New Roman" w:cs="Times New Roman"/>
          <w:i/>
          <w:sz w:val="20"/>
          <w:szCs w:val="20"/>
          <w:lang w:val="en-US"/>
        </w:rPr>
        <w:t>The Yale Law Review</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115</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1346-1406.</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Welch</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Susan (1985). The “More for Less” Paradox: Public Attitudes on Taxing and Spending. </w:t>
      </w:r>
      <w:r w:rsidRPr="009F652E">
        <w:rPr>
          <w:rFonts w:ascii="Times New Roman" w:hAnsi="Times New Roman" w:cs="Times New Roman"/>
          <w:i/>
          <w:sz w:val="20"/>
          <w:szCs w:val="20"/>
          <w:lang w:val="en-US"/>
        </w:rPr>
        <w:t>Public Opinion Quarterly</w:t>
      </w:r>
      <w:r w:rsidR="009F652E">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46(3).</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Wittrup</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Jesper (2010). Budgeting in the Era of Judicial Independence. International Journal For Court Administration. April.</w:t>
      </w:r>
    </w:p>
    <w:p w:rsidR="00E94EDB" w:rsidRPr="003B7815" w:rsidRDefault="00E94EDB" w:rsidP="003B7815">
      <w:pPr>
        <w:spacing w:after="0" w:line="240" w:lineRule="auto"/>
        <w:jc w:val="both"/>
        <w:rPr>
          <w:rFonts w:ascii="Times New Roman" w:hAnsi="Times New Roman" w:cs="Times New Roman"/>
          <w:sz w:val="20"/>
          <w:szCs w:val="20"/>
          <w:lang w:val="en-US"/>
        </w:rPr>
      </w:pPr>
      <w:r w:rsidRPr="003B7815">
        <w:rPr>
          <w:rFonts w:ascii="Times New Roman" w:hAnsi="Times New Roman" w:cs="Times New Roman"/>
          <w:sz w:val="20"/>
          <w:szCs w:val="20"/>
          <w:lang w:val="en-US"/>
        </w:rPr>
        <w:t>Wooldridge</w:t>
      </w:r>
      <w:r w:rsidR="006F2F88" w:rsidRPr="003B7815">
        <w:rPr>
          <w:rFonts w:ascii="Times New Roman" w:hAnsi="Times New Roman" w:cs="Times New Roman"/>
          <w:sz w:val="20"/>
          <w:szCs w:val="20"/>
          <w:lang w:val="en-US"/>
        </w:rPr>
        <w:t>,</w:t>
      </w:r>
      <w:r w:rsidRPr="003B7815">
        <w:rPr>
          <w:rFonts w:ascii="Times New Roman" w:hAnsi="Times New Roman" w:cs="Times New Roman"/>
          <w:sz w:val="20"/>
          <w:szCs w:val="20"/>
          <w:lang w:val="en-US"/>
        </w:rPr>
        <w:t xml:space="preserve"> Jeffrey (2009). </w:t>
      </w:r>
      <w:r w:rsidRPr="009F652E">
        <w:rPr>
          <w:rFonts w:ascii="Times New Roman" w:hAnsi="Times New Roman" w:cs="Times New Roman"/>
          <w:i/>
          <w:sz w:val="20"/>
          <w:szCs w:val="20"/>
          <w:lang w:val="en-US"/>
        </w:rPr>
        <w:t>Introductory Econometrics: A Modern Approach</w:t>
      </w:r>
      <w:r w:rsidRPr="003B7815">
        <w:rPr>
          <w:rFonts w:ascii="Times New Roman" w:hAnsi="Times New Roman" w:cs="Times New Roman"/>
          <w:sz w:val="20"/>
          <w:szCs w:val="20"/>
          <w:lang w:val="en-US"/>
        </w:rPr>
        <w:t xml:space="preserve">. </w:t>
      </w:r>
      <w:r w:rsidR="009F652E">
        <w:rPr>
          <w:rFonts w:ascii="Times New Roman" w:hAnsi="Times New Roman" w:cs="Times New Roman"/>
          <w:sz w:val="20"/>
          <w:szCs w:val="20"/>
          <w:lang w:val="en-US"/>
        </w:rPr>
        <w:t>South-Western Cengage Learning.</w:t>
      </w:r>
    </w:p>
    <w:sectPr w:rsidR="00E94EDB" w:rsidRPr="003B7815" w:rsidSect="008A2F6F">
      <w:pgSz w:w="9185" w:h="12984" w:code="28"/>
      <w:pgMar w:top="1134" w:right="1134" w:bottom="1134"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dagog" w:date="2014-06-16T19:07:00Z" w:initials="P">
    <w:p w:rsidR="00EC292A" w:rsidRDefault="00EC292A" w:rsidP="00094DA5">
      <w:pPr>
        <w:pStyle w:val="Textkomente"/>
      </w:pPr>
      <w:r>
        <w:rPr>
          <w:rStyle w:val="Odkaznakoment"/>
        </w:rPr>
        <w:annotationRef/>
      </w:r>
      <w:r w:rsidR="00094DA5">
        <w:t>Do poznámky doplněna adresa</w:t>
      </w:r>
    </w:p>
  </w:comment>
  <w:comment w:id="11" w:author="Zuzana Machova" w:date="2014-06-17T18:57:00Z" w:initials="ZM">
    <w:p w:rsidR="00094DA5" w:rsidRDefault="00094DA5">
      <w:pPr>
        <w:pStyle w:val="Textkomente"/>
      </w:pPr>
      <w:r>
        <w:rPr>
          <w:rStyle w:val="Odkaznakoment"/>
        </w:rPr>
        <w:annotationRef/>
      </w:r>
      <w:r>
        <w:t>Malé “h”</w:t>
      </w:r>
    </w:p>
  </w:comment>
  <w:comment w:id="13" w:author="Zuzana Machova" w:date="2014-06-17T19:00:00Z" w:initials="ZM">
    <w:p w:rsidR="00094DA5" w:rsidRDefault="00094DA5">
      <w:pPr>
        <w:pStyle w:val="Textkomente"/>
      </w:pPr>
      <w:r>
        <w:rPr>
          <w:rStyle w:val="Odkaznakoment"/>
        </w:rPr>
        <w:annotationRef/>
      </w:r>
      <w:r>
        <w:t>Malé “d”</w:t>
      </w:r>
    </w:p>
  </w:comment>
  <w:comment w:id="15" w:author="Zuzana Machova" w:date="2014-06-17T19:00:00Z" w:initials="ZM">
    <w:p w:rsidR="00094DA5" w:rsidRDefault="00094DA5">
      <w:pPr>
        <w:pStyle w:val="Textkomente"/>
      </w:pPr>
      <w:r>
        <w:rPr>
          <w:rStyle w:val="Odkaznakoment"/>
        </w:rPr>
        <w:annotationRef/>
      </w:r>
      <w:r>
        <w:t>Malé “a”</w:t>
      </w:r>
    </w:p>
  </w:comment>
  <w:comment w:id="16" w:author="Pedagog" w:date="2014-06-16T19:27:00Z" w:initials="P">
    <w:p w:rsidR="00EC292A" w:rsidRDefault="00EC292A">
      <w:pPr>
        <w:pStyle w:val="Textkomente"/>
      </w:pPr>
      <w:r>
        <w:rPr>
          <w:rStyle w:val="Odkaznakoment"/>
        </w:rPr>
        <w:annotationRef/>
      </w:r>
      <w:r>
        <w:t>Please, add the source.</w:t>
      </w:r>
    </w:p>
    <w:p w:rsidR="00EC292A" w:rsidRDefault="00EC292A">
      <w:pPr>
        <w:pStyle w:val="Textkomente"/>
      </w:pPr>
    </w:p>
    <w:p w:rsidR="00EC292A" w:rsidRDefault="00EC292A">
      <w:pPr>
        <w:pStyle w:val="Textkomente"/>
      </w:pPr>
      <w:r>
        <w:t>Done.</w:t>
      </w:r>
    </w:p>
  </w:comment>
  <w:comment w:id="23" w:author="Pedagog" w:date="2014-06-16T20:04:00Z" w:initials="P">
    <w:p w:rsidR="00EC292A" w:rsidRDefault="00EC292A">
      <w:pPr>
        <w:pStyle w:val="Textkomente"/>
      </w:pPr>
      <w:r>
        <w:rPr>
          <w:rStyle w:val="Odkaznakoment"/>
        </w:rPr>
        <w:annotationRef/>
      </w:r>
      <w:r>
        <w:t>If possible, insert the table in any kind of editable format</w:t>
      </w:r>
    </w:p>
    <w:p w:rsidR="00F94F1A" w:rsidRDefault="00F94F1A">
      <w:pPr>
        <w:pStyle w:val="Textkomente"/>
      </w:pPr>
    </w:p>
    <w:p w:rsidR="00F94F1A" w:rsidRDefault="00F94F1A">
      <w:pPr>
        <w:pStyle w:val="Textkomente"/>
      </w:pPr>
      <w:r>
        <w:t>Done.</w:t>
      </w:r>
    </w:p>
  </w:comment>
  <w:comment w:id="32" w:author="Pedagog" w:date="2014-06-16T20:03:00Z" w:initials="P">
    <w:p w:rsidR="00EC292A" w:rsidRDefault="00EC292A">
      <w:pPr>
        <w:pStyle w:val="Textkomente"/>
      </w:pPr>
      <w:r>
        <w:rPr>
          <w:rStyle w:val="Odkaznakoment"/>
        </w:rPr>
        <w:annotationRef/>
      </w:r>
      <w:r>
        <w:t>Add the source please (own calculations for example)</w:t>
      </w:r>
    </w:p>
    <w:p w:rsidR="00F94F1A" w:rsidRDefault="00F94F1A">
      <w:pPr>
        <w:pStyle w:val="Textkomente"/>
      </w:pPr>
    </w:p>
    <w:p w:rsidR="00F94F1A" w:rsidRDefault="00F94F1A">
      <w:pPr>
        <w:pStyle w:val="Textkomente"/>
      </w:pPr>
      <w:r>
        <w:t>Done.</w:t>
      </w:r>
    </w:p>
  </w:comment>
  <w:comment w:id="39" w:author="Zuzana Machova" w:date="2014-06-17T19:02:00Z" w:initials="ZM">
    <w:p w:rsidR="00094DA5" w:rsidRDefault="00094DA5">
      <w:pPr>
        <w:pStyle w:val="Textkomente"/>
      </w:pPr>
      <w:r>
        <w:rPr>
          <w:rStyle w:val="Odkaznakoment"/>
        </w:rPr>
        <w:annotationRef/>
      </w:r>
      <w:r>
        <w:t>Tady v tom žlutém jsem nepochopila. Zda autor něco upravil, prosím zkontrolovat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D58B38" w15:done="0"/>
  <w15:commentEx w15:paraId="574AC43A" w15:done="0"/>
  <w15:commentEx w15:paraId="6A56B9A9" w15:done="0"/>
  <w15:commentEx w15:paraId="1C1D8B5F" w15:done="0"/>
  <w15:commentEx w15:paraId="319B0618" w15:done="0"/>
  <w15:commentEx w15:paraId="172E74E8" w15:done="0"/>
  <w15:commentEx w15:paraId="02BC6CFA" w15:done="0"/>
  <w15:commentEx w15:paraId="11AD69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DAF" w:rsidRDefault="00FA6DAF" w:rsidP="00FB1389">
      <w:pPr>
        <w:spacing w:after="0" w:line="240" w:lineRule="auto"/>
      </w:pPr>
      <w:r>
        <w:separator/>
      </w:r>
    </w:p>
  </w:endnote>
  <w:endnote w:type="continuationSeparator" w:id="0">
    <w:p w:rsidR="00FA6DAF" w:rsidRDefault="00FA6DAF" w:rsidP="00FB1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DAF" w:rsidRDefault="00FA6DAF" w:rsidP="00FB1389">
      <w:pPr>
        <w:spacing w:after="0" w:line="240" w:lineRule="auto"/>
      </w:pPr>
      <w:r>
        <w:separator/>
      </w:r>
    </w:p>
  </w:footnote>
  <w:footnote w:type="continuationSeparator" w:id="0">
    <w:p w:rsidR="00FA6DAF" w:rsidRDefault="00FA6DAF" w:rsidP="00FB1389">
      <w:pPr>
        <w:spacing w:after="0" w:line="240" w:lineRule="auto"/>
      </w:pPr>
      <w:r>
        <w:continuationSeparator/>
      </w:r>
    </w:p>
  </w:footnote>
  <w:footnote w:id="1">
    <w:p w:rsidR="00000000" w:rsidRDefault="00EC292A">
      <w:pPr>
        <w:pStyle w:val="Textpoznpodarou"/>
        <w:jc w:val="both"/>
        <w:rPr>
          <w:rFonts w:ascii="Times New Roman" w:hAnsi="Times New Roman" w:cs="Times New Roman"/>
          <w:sz w:val="18"/>
          <w:szCs w:val="18"/>
          <w:lang w:val="en-GB" w:bidi="he-IL"/>
          <w:rPrChange w:id="1" w:author="Jarek" w:date="2014-06-16T19:09:00Z">
            <w:rPr>
              <w:sz w:val="18"/>
              <w:szCs w:val="18"/>
              <w:lang w:val="cs-CZ"/>
            </w:rPr>
          </w:rPrChange>
        </w:rPr>
      </w:pPr>
      <w:r w:rsidRPr="008A2F6F">
        <w:rPr>
          <w:rStyle w:val="Znakapoznpodarou"/>
          <w:sz w:val="18"/>
          <w:szCs w:val="18"/>
        </w:rPr>
        <w:footnoteRef/>
      </w:r>
      <w:r w:rsidRPr="008A2F6F">
        <w:rPr>
          <w:sz w:val="18"/>
          <w:szCs w:val="18"/>
        </w:rPr>
        <w:t xml:space="preserve"> </w:t>
      </w:r>
      <w:r w:rsidRPr="00094DA5">
        <w:rPr>
          <w:rFonts w:ascii="Times New Roman" w:hAnsi="Times New Roman" w:cs="Times New Roman"/>
          <w:sz w:val="18"/>
          <w:szCs w:val="18"/>
          <w:highlight w:val="yellow"/>
          <w:lang w:val="en-US"/>
        </w:rPr>
        <w:t xml:space="preserve">European Doctorate of Law and Economics (EDLE). </w:t>
      </w:r>
      <w:ins w:id="2" w:author="Jarek" w:date="2014-06-16T19:08:00Z">
        <w:r w:rsidRPr="00094DA5">
          <w:rPr>
            <w:rFonts w:ascii="Times New Roman" w:hAnsi="Times New Roman" w:cs="Times New Roman"/>
            <w:sz w:val="18"/>
            <w:szCs w:val="18"/>
            <w:highlight w:val="yellow"/>
            <w:lang w:val="en-US"/>
          </w:rPr>
          <w:t xml:space="preserve">The University of Hamburg, Institute of Law and Economics, </w:t>
        </w:r>
      </w:ins>
      <w:proofErr w:type="spellStart"/>
      <w:ins w:id="3" w:author="Jarek" w:date="2014-06-16T19:09:00Z">
        <w:r w:rsidRPr="00094DA5">
          <w:rPr>
            <w:rFonts w:ascii="Times New Roman" w:hAnsi="Times New Roman" w:cs="Times New Roman"/>
            <w:sz w:val="18"/>
            <w:szCs w:val="18"/>
            <w:highlight w:val="yellow"/>
            <w:lang w:val="en-US"/>
          </w:rPr>
          <w:t>Johnsallee</w:t>
        </w:r>
        <w:proofErr w:type="spellEnd"/>
        <w:r w:rsidRPr="00094DA5">
          <w:rPr>
            <w:rFonts w:ascii="Times New Roman" w:hAnsi="Times New Roman" w:cs="Times New Roman"/>
            <w:sz w:val="18"/>
            <w:szCs w:val="18"/>
            <w:highlight w:val="yellow"/>
            <w:lang w:val="en-US"/>
          </w:rPr>
          <w:t xml:space="preserve"> 35</w:t>
        </w:r>
      </w:ins>
      <w:r w:rsidR="00094DA5" w:rsidRPr="00094DA5">
        <w:rPr>
          <w:rFonts w:ascii="Times New Roman" w:hAnsi="Times New Roman" w:cs="Times New Roman"/>
          <w:sz w:val="18"/>
          <w:szCs w:val="18"/>
          <w:highlight w:val="yellow"/>
          <w:lang w:val="en-US"/>
        </w:rPr>
        <w:t>,</w:t>
      </w:r>
      <w:ins w:id="4" w:author="Jarek" w:date="2014-06-16T19:09:00Z">
        <w:r w:rsidRPr="00094DA5">
          <w:rPr>
            <w:rFonts w:ascii="Times New Roman" w:hAnsi="Times New Roman" w:cs="Times New Roman"/>
            <w:sz w:val="18"/>
            <w:szCs w:val="18"/>
            <w:highlight w:val="yellow"/>
            <w:lang w:val="en-US"/>
          </w:rPr>
          <w:t xml:space="preserve"> D-20148 Hamburg, Germany. </w:t>
        </w:r>
      </w:ins>
      <w:ins w:id="5" w:author="Jarek" w:date="2014-06-16T19:10:00Z">
        <w:r w:rsidRPr="00094DA5">
          <w:rPr>
            <w:rFonts w:ascii="Times New Roman" w:hAnsi="Times New Roman" w:cs="Times New Roman"/>
            <w:sz w:val="18"/>
            <w:szCs w:val="18"/>
            <w:highlight w:val="yellow"/>
            <w:lang w:val="en-US"/>
          </w:rPr>
          <w:t>E-mail: j</w:t>
        </w:r>
      </w:ins>
      <w:ins w:id="6" w:author="Jarek" w:date="2014-06-16T19:09:00Z">
        <w:r w:rsidRPr="00094DA5">
          <w:rPr>
            <w:rFonts w:ascii="Times New Roman" w:hAnsi="Times New Roman" w:cs="Times New Roman"/>
            <w:sz w:val="18"/>
            <w:szCs w:val="18"/>
            <w:highlight w:val="yellow"/>
            <w:lang w:val="en-US"/>
          </w:rPr>
          <w:t>aroslaw.kantorowicz@edle-phd.eu.</w:t>
        </w:r>
      </w:ins>
    </w:p>
  </w:footnote>
  <w:footnote w:id="2">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In this paper the terms judicial and constitutional review are used interchangeably. This is despite the slight difference between these two notions. While constitutional review might be pursued by any institutional body, judicial review is strictly conducted by the judiciary.</w:t>
      </w:r>
    </w:p>
  </w:footnote>
  <w:footnote w:id="3">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Stone Sweet (2000) goes even further when referring to the Constitutional Court as a</w:t>
      </w:r>
      <w:r>
        <w:rPr>
          <w:rFonts w:ascii="Times New Roman" w:hAnsi="Times New Roman" w:cs="Times New Roman"/>
          <w:sz w:val="18"/>
          <w:szCs w:val="18"/>
          <w:lang w:val="en-US"/>
        </w:rPr>
        <w:t> </w:t>
      </w:r>
      <w:r w:rsidRPr="008A2F6F">
        <w:rPr>
          <w:rFonts w:ascii="Times New Roman" w:hAnsi="Times New Roman" w:cs="Times New Roman"/>
          <w:i/>
          <w:sz w:val="18"/>
          <w:szCs w:val="18"/>
          <w:lang w:val="en-US"/>
        </w:rPr>
        <w:t>specialized legislative chamber</w:t>
      </w:r>
      <w:r w:rsidRPr="008A2F6F">
        <w:rPr>
          <w:rFonts w:ascii="Times New Roman" w:hAnsi="Times New Roman" w:cs="Times New Roman"/>
          <w:sz w:val="18"/>
          <w:szCs w:val="18"/>
          <w:lang w:val="en-US"/>
        </w:rPr>
        <w:t xml:space="preserve"> able to reject legislative statues.</w:t>
      </w:r>
    </w:p>
  </w:footnote>
  <w:footnote w:id="4">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An </w:t>
      </w:r>
      <w:r w:rsidRPr="008A2F6F">
        <w:rPr>
          <w:rFonts w:ascii="Times New Roman" w:hAnsi="Times New Roman" w:cs="Times New Roman"/>
          <w:i/>
          <w:sz w:val="18"/>
          <w:szCs w:val="18"/>
          <w:lang w:val="en-US"/>
        </w:rPr>
        <w:t xml:space="preserve">ex ante </w:t>
      </w:r>
      <w:r w:rsidRPr="008A2F6F">
        <w:rPr>
          <w:rFonts w:ascii="Times New Roman" w:hAnsi="Times New Roman" w:cs="Times New Roman"/>
          <w:sz w:val="18"/>
          <w:szCs w:val="18"/>
          <w:lang w:val="en-US"/>
        </w:rPr>
        <w:t>judicial review is performed only in an abstract form, i.e. the Court reviews new provisions without reference to a specific case in which provisions are applied (abstract review).</w:t>
      </w:r>
    </w:p>
  </w:footnote>
  <w:footnote w:id="5">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An </w:t>
      </w:r>
      <w:r w:rsidRPr="008A2F6F">
        <w:rPr>
          <w:rFonts w:ascii="Times New Roman" w:hAnsi="Times New Roman" w:cs="Times New Roman"/>
          <w:i/>
          <w:sz w:val="18"/>
          <w:szCs w:val="18"/>
          <w:lang w:val="en-US"/>
        </w:rPr>
        <w:t>ex post</w:t>
      </w:r>
      <w:r w:rsidRPr="008A2F6F">
        <w:rPr>
          <w:rFonts w:ascii="Times New Roman" w:hAnsi="Times New Roman" w:cs="Times New Roman"/>
          <w:sz w:val="18"/>
          <w:szCs w:val="18"/>
          <w:lang w:val="en-US"/>
        </w:rPr>
        <w:t xml:space="preserve"> judicial review can be launched in an abstract or concrete form. The latter is initiated by the Court in connection with a specific case (concrete review).</w:t>
      </w:r>
    </w:p>
  </w:footnote>
  <w:footnote w:id="6">
    <w:p w:rsidR="00EC292A" w:rsidRPr="008A2F6F" w:rsidRDefault="00EC292A"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Institutional public finance literature consists of three strands, i.e. literature on numerical rules, procedural rules and political institutions. The former refers to James Buchanan’s concept of rules, such as balanced budget, expenditure, revenue and debt rules. Their sole purpose is to restrain political arbitrariness in public finance. In this vein, once politicians are deprived of full discretion in fiscal policy, fiscal discipline is warranted. The second component of institutional public finance is developed by von Hagen (1992). This approach focuses on the effects of procedures guiding the preparation, adoption and implementation of the state budget. The third element is best conceptualized by Persson and Tabellini (2003). They investigate the impacts of political institutions on different fiscal variables. Their main inquiries pertain therefore to fiscal effects of basic constitutional settings such as (1) the parliamentary versus presidential system, (2) unicameral versus bicameral parliament, (3) proportional versus majoritarian electoral system, (4) unitary versus federal states, and (5) broad versus narrow direct democracy. For an extended overview of the literature on institutional public finance, see Raudla (2010).</w:t>
      </w:r>
    </w:p>
  </w:footnote>
  <w:footnote w:id="7">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Judicial independence means that the judges’ decisions and rulings are not influenced by political pressure (Hayo and Voigt, 2007).</w:t>
      </w:r>
    </w:p>
  </w:footnote>
  <w:footnote w:id="8">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Cyprus, the Czech Republic, Estonia, Hungary, Latvia, Lithuania, Poland, the Slovak Republic and Slovenia entered the EU in 2004. Bulgaria and Romania accessed it in 2007 and therefore were not EU members in the period under consideration. The remaining countries, i.e. Austria, Belgium, Denmark, France, Germany, Greece, Italy, Ireland, Luxembourg, the Netherlands, Portugal, Spain and Sweden, were members of the EU in the whole period under investigation.</w:t>
      </w:r>
    </w:p>
  </w:footnote>
  <w:footnote w:id="9">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Constitutions, as any other contracts, are incomplete, i.e. they do not regulate for all possible contingencies. This is due to the insurmountable transaction costs hypothetically involved in designing a complete contract (Schäfer and Ott, 2004).</w:t>
      </w:r>
    </w:p>
  </w:footnote>
  <w:footnote w:id="10">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Judicial fiscal activism is referred to as any decision and ruling of the judges which results in higher or lower taxation and, respectively, higher or lower public spending. Although, in theory the judges should be allowed only to reject or abolish the legislation, in fact judicial fiscal activism might also concern lawmaking, which is occasionally costly for the budget (see the Colombian case further in the current section).</w:t>
      </w:r>
    </w:p>
  </w:footnote>
  <w:footnote w:id="11">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ESM is the successor of the European Financial Stability Facility. In short, the ESM is a rescue mechanism granting loans to Eurozone Member States. It also aims to provide precautionary financial assistance, purchasing bonds of Eurozone countries on primary and secondary markets and recapitalizing financial institutions (see </w:t>
      </w:r>
      <w:hyperlink r:id="rId1" w:history="1">
        <w:r w:rsidRPr="008A2F6F">
          <w:rPr>
            <w:rStyle w:val="Hypertextovodkaz"/>
            <w:rFonts w:ascii="Times New Roman" w:hAnsi="Times New Roman" w:cs="Times New Roman"/>
            <w:sz w:val="18"/>
            <w:szCs w:val="18"/>
            <w:lang w:val="en-US"/>
          </w:rPr>
          <w:t>http://www.european-council.europa.eu/homepage/highlights/european-stability-mechanism-treaty-signed</w:t>
        </w:r>
      </w:hyperlink>
      <w:r w:rsidRPr="008A2F6F">
        <w:rPr>
          <w:rFonts w:ascii="Times New Roman" w:hAnsi="Times New Roman" w:cs="Times New Roman"/>
          <w:sz w:val="18"/>
          <w:szCs w:val="18"/>
          <w:lang w:val="en-US"/>
        </w:rPr>
        <w:t xml:space="preserve"> accessed on October 22, 2012).</w:t>
      </w:r>
    </w:p>
  </w:footnote>
  <w:footnote w:id="12">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fiscal compact (officially, the Treaty on Stability, Coordination and Governance in the Economic and Monetary Union) constitutes a fiscal constitution for the Eurozone Member States. It provides, among other things, that the limit of the annual structural deficit should not exceed 0.5% of the GDP. However, occasionally, when debt-to-GDP is significantly lower than 60%, the state may run a structural deficit of 1% of GDP. As the Treaty instructs, the new fiscal rule shall be enshrined in the highest national statutory provision, i.e. preferably in the Constitution (see </w:t>
      </w:r>
      <w:hyperlink r:id="rId2" w:history="1">
        <w:r w:rsidRPr="008A2F6F">
          <w:rPr>
            <w:rStyle w:val="Hypertextovodkaz"/>
            <w:rFonts w:ascii="Times New Roman" w:hAnsi="Times New Roman" w:cs="Times New Roman"/>
            <w:sz w:val="18"/>
            <w:szCs w:val="18"/>
            <w:lang w:val="en-US"/>
          </w:rPr>
          <w:t>http://europeancouncil.europa.eu/eurozone-governance/treaty-on-stability?lang=nl</w:t>
        </w:r>
      </w:hyperlink>
      <w:r w:rsidRPr="008A2F6F">
        <w:rPr>
          <w:rFonts w:ascii="Times New Roman" w:hAnsi="Times New Roman" w:cs="Times New Roman"/>
          <w:sz w:val="18"/>
          <w:szCs w:val="18"/>
          <w:lang w:val="en-US"/>
        </w:rPr>
        <w:t xml:space="preserve"> accessed on October 22, 2012).</w:t>
      </w:r>
    </w:p>
  </w:footnote>
  <w:footnote w:id="13">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3" w:history="1">
        <w:r w:rsidRPr="008A2F6F">
          <w:rPr>
            <w:rStyle w:val="Hypertextovodkaz"/>
            <w:rFonts w:ascii="Times New Roman" w:hAnsi="Times New Roman" w:cs="Times New Roman"/>
            <w:sz w:val="18"/>
            <w:szCs w:val="18"/>
            <w:lang w:val="en-US"/>
          </w:rPr>
          <w:t>http://www.bverfg.de/en/decisions/rs20120912_2bvr139012en.html</w:t>
        </w:r>
      </w:hyperlink>
      <w:r w:rsidRPr="008A2F6F">
        <w:rPr>
          <w:rFonts w:ascii="Times New Roman" w:hAnsi="Times New Roman" w:cs="Times New Roman"/>
          <w:sz w:val="18"/>
          <w:szCs w:val="18"/>
          <w:lang w:val="en-US"/>
        </w:rPr>
        <w:t xml:space="preserve"> (accessed on November 5, 2012).</w:t>
      </w:r>
    </w:p>
  </w:footnote>
  <w:footnote w:id="14">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In 1995, another important decision of the German Constitutional Court restrained the fiscal maneuvering of the federal government by declaring unconstitutional the federal property tax (see </w:t>
      </w:r>
      <w:hyperlink r:id="rId4" w:history="1">
        <w:r w:rsidRPr="008A2F6F">
          <w:rPr>
            <w:rStyle w:val="Hypertextovodkaz"/>
            <w:rFonts w:ascii="Times New Roman" w:hAnsi="Times New Roman" w:cs="Times New Roman"/>
            <w:sz w:val="18"/>
            <w:szCs w:val="18"/>
            <w:lang w:val="en-US"/>
          </w:rPr>
          <w:t>http://www.economist.com/node/21562237</w:t>
        </w:r>
      </w:hyperlink>
      <w:r w:rsidRPr="008A2F6F">
        <w:rPr>
          <w:rFonts w:ascii="Times New Roman" w:hAnsi="Times New Roman" w:cs="Times New Roman"/>
          <w:sz w:val="18"/>
          <w:szCs w:val="18"/>
          <w:lang w:val="en-US"/>
        </w:rPr>
        <w:t xml:space="preserve"> accessed on October 21, 2012). Moreover, in 2008, the Constitutional Court in Karlsruhe invalidated the amendment of the commuter tax allowance. The amendment abolished the deduction of costs for travelling to the workplace up to 20 kilometers. In the wake of the Court’s decision, the government was obliged to return overpaid taxes, i.e. an amount of roughly eight billion euro (see </w:t>
      </w:r>
      <w:hyperlink r:id="rId5" w:history="1">
        <w:r w:rsidRPr="008A2F6F">
          <w:rPr>
            <w:rStyle w:val="Hypertextovodkaz"/>
            <w:rFonts w:ascii="Times New Roman" w:hAnsi="Times New Roman" w:cs="Times New Roman"/>
            <w:sz w:val="18"/>
            <w:szCs w:val="18"/>
            <w:lang w:val="en-US"/>
          </w:rPr>
          <w:t>http://www.bverfg.de/pressemitteilungen/bvg08-103en.html</w:t>
        </w:r>
      </w:hyperlink>
      <w:r w:rsidRPr="008A2F6F">
        <w:rPr>
          <w:rFonts w:ascii="Times New Roman" w:hAnsi="Times New Roman" w:cs="Times New Roman"/>
          <w:sz w:val="18"/>
          <w:szCs w:val="18"/>
          <w:lang w:val="en-US"/>
        </w:rPr>
        <w:t xml:space="preserve"> accessed on November 25, 2012). Finally, in 2010, the Constitutional Court ruled unconstitutional the law imposing higher inheritance taxes on homosexual couples as compared to heterosexual couples (see </w:t>
      </w:r>
      <w:hyperlink r:id="rId6" w:history="1">
        <w:r w:rsidRPr="008A2F6F">
          <w:rPr>
            <w:rStyle w:val="Hypertextovodkaz"/>
            <w:rFonts w:ascii="Times New Roman" w:hAnsi="Times New Roman" w:cs="Times New Roman"/>
            <w:sz w:val="18"/>
            <w:szCs w:val="18"/>
            <w:lang w:val="en-US"/>
          </w:rPr>
          <w:t>http://www.bverfg.de/en/decisions/rs20100721_1bvr061107en.html</w:t>
        </w:r>
      </w:hyperlink>
      <w:r w:rsidRPr="008A2F6F">
        <w:rPr>
          <w:rFonts w:ascii="Times New Roman" w:hAnsi="Times New Roman" w:cs="Times New Roman"/>
          <w:sz w:val="18"/>
          <w:szCs w:val="18"/>
          <w:lang w:val="en-US"/>
        </w:rPr>
        <w:t xml:space="preserve"> accessed on November 18, 2012). </w:t>
      </w:r>
    </w:p>
  </w:footnote>
  <w:footnote w:id="15">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7" w:history="1">
        <w:r w:rsidRPr="008A2F6F">
          <w:rPr>
            <w:rStyle w:val="Hypertextovodkaz"/>
            <w:rFonts w:ascii="Times New Roman" w:hAnsi="Times New Roman" w:cs="Times New Roman"/>
            <w:sz w:val="18"/>
            <w:szCs w:val="18"/>
            <w:lang w:val="en-US"/>
          </w:rPr>
          <w:t>http://www.bbc.co.uk/news/world-europe-18732184</w:t>
        </w:r>
      </w:hyperlink>
      <w:r w:rsidRPr="008A2F6F">
        <w:rPr>
          <w:rFonts w:ascii="Times New Roman" w:hAnsi="Times New Roman" w:cs="Times New Roman"/>
          <w:sz w:val="18"/>
          <w:szCs w:val="18"/>
          <w:lang w:val="en-US"/>
        </w:rPr>
        <w:t xml:space="preserve"> (accessed on October 20, 2012).</w:t>
      </w:r>
    </w:p>
  </w:footnote>
  <w:footnote w:id="16">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8" w:history="1">
        <w:r w:rsidRPr="008A2F6F">
          <w:rPr>
            <w:rStyle w:val="Hypertextovodkaz"/>
            <w:rFonts w:ascii="Times New Roman" w:hAnsi="Times New Roman" w:cs="Times New Roman"/>
            <w:sz w:val="18"/>
            <w:szCs w:val="18"/>
            <w:lang w:val="en-US"/>
          </w:rPr>
          <w:t>http://praguemonitor.com/2010/09/13/constitutional-court-cancels-reduction-judges-salaries</w:t>
        </w:r>
      </w:hyperlink>
      <w:r w:rsidRPr="008A2F6F">
        <w:rPr>
          <w:rFonts w:ascii="Times New Roman" w:hAnsi="Times New Roman" w:cs="Times New Roman"/>
          <w:sz w:val="18"/>
          <w:szCs w:val="18"/>
          <w:lang w:val="en-US"/>
        </w:rPr>
        <w:t xml:space="preserve"> (accessed on October 20, 2012).</w:t>
      </w:r>
    </w:p>
  </w:footnote>
  <w:footnote w:id="17">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9" w:history="1">
        <w:r w:rsidRPr="008A2F6F">
          <w:rPr>
            <w:rStyle w:val="Hypertextovodkaz"/>
            <w:rFonts w:ascii="Times New Roman" w:hAnsi="Times New Roman" w:cs="Times New Roman"/>
            <w:sz w:val="18"/>
            <w:szCs w:val="18"/>
            <w:lang w:val="en-US"/>
          </w:rPr>
          <w:t>http://opportunity.ro/en/content/romania%E2%80%99s-parliament-eliminates-unconstitutional-provisions-austerity-plan</w:t>
        </w:r>
      </w:hyperlink>
      <w:r w:rsidRPr="008A2F6F">
        <w:rPr>
          <w:rFonts w:ascii="Times New Roman" w:hAnsi="Times New Roman" w:cs="Times New Roman"/>
          <w:sz w:val="18"/>
          <w:szCs w:val="18"/>
          <w:lang w:val="en-US"/>
        </w:rPr>
        <w:t xml:space="preserve"> (accessed on October 20, 2012).</w:t>
      </w:r>
    </w:p>
  </w:footnote>
  <w:footnote w:id="18">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According to Stone (1995), over the period 1974-1990, all annual budget laws in France were referred to the Constitutional Council. While the budget laws were not necessarily rejected by the Council, the fact that they were subject to the review excluded the radical tendencies and promoted the </w:t>
      </w:r>
      <w:r w:rsidRPr="008A2F6F">
        <w:rPr>
          <w:rFonts w:ascii="Times New Roman" w:hAnsi="Times New Roman" w:cs="Times New Roman"/>
          <w:i/>
          <w:sz w:val="18"/>
          <w:szCs w:val="18"/>
          <w:lang w:val="en-US"/>
        </w:rPr>
        <w:t>status quo</w:t>
      </w:r>
      <w:r w:rsidRPr="008A2F6F">
        <w:rPr>
          <w:rFonts w:ascii="Times New Roman" w:hAnsi="Times New Roman" w:cs="Times New Roman"/>
          <w:sz w:val="18"/>
          <w:szCs w:val="18"/>
          <w:lang w:val="en-US"/>
        </w:rPr>
        <w:t xml:space="preserve"> (Favoreu, 1986).</w:t>
      </w:r>
    </w:p>
  </w:footnote>
  <w:footnote w:id="19">
    <w:p w:rsidR="00EC292A" w:rsidRPr="008A2F6F" w:rsidRDefault="00EC292A"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10" w:history="1">
        <w:r w:rsidRPr="008A2F6F">
          <w:rPr>
            <w:rStyle w:val="Hypertextovodkaz"/>
            <w:rFonts w:ascii="Times New Roman" w:hAnsi="Times New Roman" w:cs="Times New Roman"/>
            <w:sz w:val="18"/>
            <w:szCs w:val="18"/>
            <w:lang w:val="en-GB"/>
          </w:rPr>
          <w:t>http://news.bbc.co.uk/2/hi/europe/8434505.stm</w:t>
        </w:r>
      </w:hyperlink>
      <w:r w:rsidRPr="008A2F6F">
        <w:rPr>
          <w:rFonts w:ascii="Times New Roman" w:hAnsi="Times New Roman" w:cs="Times New Roman"/>
          <w:sz w:val="18"/>
          <w:szCs w:val="18"/>
          <w:lang w:val="en-GB"/>
        </w:rPr>
        <w:t xml:space="preserve"> (accessed on October 21, 2012).</w:t>
      </w:r>
    </w:p>
  </w:footnote>
  <w:footnote w:id="20">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11" w:history="1">
        <w:r w:rsidRPr="008A2F6F">
          <w:rPr>
            <w:rStyle w:val="Hypertextovodkaz"/>
            <w:rFonts w:ascii="Times New Roman" w:hAnsi="Times New Roman" w:cs="Times New Roman"/>
            <w:sz w:val="18"/>
            <w:szCs w:val="18"/>
            <w:lang w:val="en-US"/>
          </w:rPr>
          <w:t>http://www.mondaq.com/x/186704/Aviation/The+Italian+luxury+tax+on</w:t>
        </w:r>
      </w:hyperlink>
      <w:r w:rsidRPr="008A2F6F">
        <w:rPr>
          <w:rFonts w:ascii="Times New Roman" w:hAnsi="Times New Roman" w:cs="Times New Roman"/>
          <w:sz w:val="18"/>
          <w:szCs w:val="18"/>
          <w:lang w:val="en-US"/>
        </w:rPr>
        <w:t xml:space="preserve"> (accessed on October 21, 2012).</w:t>
      </w:r>
    </w:p>
  </w:footnote>
  <w:footnote w:id="21">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Although the new Hungarian Constitution was promulgated in 2011, it entered into force on January 1, 2012 (see </w:t>
      </w:r>
      <w:hyperlink r:id="rId12" w:history="1">
        <w:r w:rsidRPr="008A2F6F">
          <w:rPr>
            <w:rStyle w:val="Hypertextovodkaz"/>
            <w:rFonts w:ascii="Times New Roman" w:hAnsi="Times New Roman" w:cs="Times New Roman"/>
            <w:sz w:val="18"/>
            <w:szCs w:val="18"/>
            <w:lang w:val="en-US"/>
          </w:rPr>
          <w:t>http://www.europeanvoice.com/article/2012/january/commission-raises-concerns-about-hungary-s-constitution/73086.aspx</w:t>
        </w:r>
      </w:hyperlink>
      <w:r w:rsidRPr="008A2F6F">
        <w:rPr>
          <w:rFonts w:ascii="Times New Roman" w:hAnsi="Times New Roman" w:cs="Times New Roman"/>
          <w:sz w:val="18"/>
          <w:szCs w:val="18"/>
          <w:lang w:val="en-US"/>
        </w:rPr>
        <w:t xml:space="preserve"> accessed on November 18, 2012).</w:t>
      </w:r>
    </w:p>
  </w:footnote>
  <w:footnote w:id="22">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article 37(4) of the new Hungarian Constitution (see </w:t>
      </w:r>
      <w:hyperlink r:id="rId13" w:history="1">
        <w:r w:rsidRPr="008A2F6F">
          <w:rPr>
            <w:rStyle w:val="Hypertextovodkaz"/>
            <w:rFonts w:ascii="Times New Roman" w:hAnsi="Times New Roman" w:cs="Times New Roman"/>
            <w:sz w:val="18"/>
            <w:szCs w:val="18"/>
            <w:lang w:val="en-US"/>
          </w:rPr>
          <w:t>http://www.mkab.hu/rules/fundam</w:t>
        </w:r>
        <w:r w:rsidRPr="008A2F6F">
          <w:rPr>
            <w:rStyle w:val="Hypertextovodkaz"/>
            <w:rFonts w:ascii="Times New Roman" w:hAnsi="Times New Roman" w:cs="Times New Roman"/>
            <w:sz w:val="18"/>
            <w:szCs w:val="18"/>
            <w:lang w:val="en-US"/>
          </w:rPr>
          <w:br/>
          <w:t>ental-law</w:t>
        </w:r>
      </w:hyperlink>
      <w:r w:rsidRPr="008A2F6F">
        <w:rPr>
          <w:rFonts w:ascii="Times New Roman" w:hAnsi="Times New Roman" w:cs="Times New Roman"/>
          <w:sz w:val="18"/>
          <w:szCs w:val="18"/>
          <w:lang w:val="en-US"/>
        </w:rPr>
        <w:t xml:space="preserve"> accessed on November 5, 2012).</w:t>
      </w:r>
    </w:p>
  </w:footnote>
  <w:footnote w:id="23">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Polish Constitutional Tribunal is also known for its fiscal activism. In 1996, judges abolished the suspension of the indexation of pensions and, in 1997, they struck down a number of provisions of the 1991 Tax Statue (Sadurski, 2002).</w:t>
      </w:r>
    </w:p>
  </w:footnote>
  <w:footnote w:id="24">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Court’s cancelation of the retroactive effect of a 98% tax on some severance pay for public sector employees initiated the government’s decision to abolish the Court’s authority in Hungary (see </w:t>
      </w:r>
      <w:hyperlink r:id="rId14" w:history="1">
        <w:r w:rsidRPr="008A2F6F">
          <w:rPr>
            <w:rStyle w:val="Hypertextovodkaz"/>
            <w:rFonts w:ascii="Times New Roman" w:hAnsi="Times New Roman" w:cs="Times New Roman"/>
            <w:sz w:val="18"/>
            <w:szCs w:val="18"/>
            <w:lang w:val="en-US"/>
          </w:rPr>
          <w:t>http://www.bbj.hu/politics/constitutional-court-annuls-retroactive-effect-of-severance-pay-tax_57624</w:t>
        </w:r>
      </w:hyperlink>
      <w:r w:rsidRPr="008A2F6F">
        <w:rPr>
          <w:rFonts w:ascii="Times New Roman" w:hAnsi="Times New Roman" w:cs="Times New Roman"/>
          <w:sz w:val="18"/>
          <w:szCs w:val="18"/>
          <w:lang w:val="en-US"/>
        </w:rPr>
        <w:t xml:space="preserve"> accessed on October 20, 2012).</w:t>
      </w:r>
    </w:p>
  </w:footnote>
  <w:footnote w:id="25">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w:t>
      </w:r>
      <w:r w:rsidRPr="008A2F6F">
        <w:rPr>
          <w:rFonts w:ascii="Times New Roman" w:hAnsi="Times New Roman" w:cs="Times New Roman"/>
          <w:i/>
          <w:sz w:val="18"/>
          <w:szCs w:val="18"/>
          <w:lang w:val="en-US"/>
        </w:rPr>
        <w:t>Fidesz</w:t>
      </w:r>
      <w:r w:rsidRPr="008A2F6F">
        <w:rPr>
          <w:rFonts w:ascii="Times New Roman" w:hAnsi="Times New Roman" w:cs="Times New Roman"/>
          <w:sz w:val="18"/>
          <w:szCs w:val="18"/>
          <w:lang w:val="en-US"/>
        </w:rPr>
        <w:t xml:space="preserve"> is a main party of the Hungarian Parliament. It holds roughly 59% of the seats in the lower chamber. KDNP, the collation partner, occupies another 10% of the seats. Together this gives a majority of more than 2/3, which is required for constitutional amendments. For the special situation of the government coalition and the </w:t>
      </w:r>
      <w:r w:rsidRPr="008A2F6F">
        <w:rPr>
          <w:rFonts w:ascii="Times New Roman" w:hAnsi="Times New Roman" w:cs="Times New Roman"/>
          <w:i/>
          <w:sz w:val="18"/>
          <w:szCs w:val="18"/>
          <w:lang w:val="en-US"/>
        </w:rPr>
        <w:t>Fidesz</w:t>
      </w:r>
      <w:r w:rsidRPr="008A2F6F">
        <w:rPr>
          <w:rFonts w:ascii="Times New Roman" w:hAnsi="Times New Roman" w:cs="Times New Roman"/>
          <w:sz w:val="18"/>
          <w:szCs w:val="18"/>
          <w:lang w:val="en-US"/>
        </w:rPr>
        <w:t xml:space="preserve"> party particularly, see </w:t>
      </w:r>
      <w:hyperlink r:id="rId15" w:history="1">
        <w:r w:rsidRPr="008A2F6F">
          <w:rPr>
            <w:rStyle w:val="Hypertextovodkaz"/>
            <w:rFonts w:ascii="Times New Roman" w:hAnsi="Times New Roman" w:cs="Times New Roman"/>
            <w:sz w:val="18"/>
            <w:szCs w:val="18"/>
            <w:lang w:val="en-US"/>
          </w:rPr>
          <w:t>http://www.reuters.com/article/2010/04/12/us-hungary-election-idUSTRE63A1GE20100412</w:t>
        </w:r>
      </w:hyperlink>
      <w:r w:rsidRPr="008A2F6F">
        <w:rPr>
          <w:rFonts w:ascii="Times New Roman" w:hAnsi="Times New Roman" w:cs="Times New Roman"/>
          <w:sz w:val="18"/>
          <w:szCs w:val="18"/>
          <w:lang w:val="en-US"/>
        </w:rPr>
        <w:t xml:space="preserve"> (accessed on November 18, 2012).</w:t>
      </w:r>
    </w:p>
  </w:footnote>
  <w:footnote w:id="26">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To some extent, the Hungarian case is analogous to the court-packing attempt announced by Franklin Delano Roosevelt in 1937. The direct reason for this plan was the fact that, in 1935, the U.S. Supreme Court struck down a large segment of the New Deal and, in 1936, it declared unconstitutional some further parts of it (including the Agricultural Adjustment Act, the Guffey Coal Act and the Municipal Bankruptcy Act). According to the judges’ statements, the national government had no constitutional capacity to take action for economic recovery in the aftermath of the Great Depression. Although the court-packing attempt failed, the Court eventually ruled in favor of the New Deal legislation. Eventually, a nexus of circumstances led to the Court’s agreement. One of those was the retirement of Justice Willis Van Devanter, who was an intellectual leader of the Court’s conservative wing. However, growing public sympathy towards the New Deal program also played an important role in changing judges’ attitudes (Caldeira, 1987). </w:t>
      </w:r>
    </w:p>
  </w:footnote>
  <w:footnote w:id="27">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tax increases in Hungary, see e.g. </w:t>
      </w:r>
      <w:hyperlink r:id="rId16" w:history="1">
        <w:r w:rsidRPr="008A2F6F">
          <w:rPr>
            <w:rStyle w:val="Hypertextovodkaz"/>
            <w:rFonts w:ascii="Times New Roman" w:hAnsi="Times New Roman" w:cs="Times New Roman"/>
            <w:sz w:val="18"/>
            <w:szCs w:val="18"/>
            <w:lang w:val="en-US"/>
          </w:rPr>
          <w:t>http://www.bloomberg.com/news/2010-07-22/hungarian-lawmakers-to-approve-brutal-bank-tax-in-defiance-of-imf-eu.html</w:t>
        </w:r>
      </w:hyperlink>
      <w:r w:rsidRPr="008A2F6F">
        <w:rPr>
          <w:rFonts w:ascii="Times New Roman" w:hAnsi="Times New Roman" w:cs="Times New Roman"/>
          <w:sz w:val="18"/>
          <w:szCs w:val="18"/>
          <w:lang w:val="en-US"/>
        </w:rPr>
        <w:t xml:space="preserve"> (accessed on November 8, 2012).</w:t>
      </w:r>
    </w:p>
  </w:footnote>
  <w:footnote w:id="28">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the private pension-fund nationalization, see e.g. </w:t>
      </w:r>
      <w:hyperlink r:id="rId17" w:history="1">
        <w:r w:rsidRPr="008A2F6F">
          <w:rPr>
            <w:rStyle w:val="Hypertextovodkaz"/>
            <w:rFonts w:ascii="Times New Roman" w:hAnsi="Times New Roman" w:cs="Times New Roman"/>
            <w:sz w:val="18"/>
            <w:szCs w:val="18"/>
            <w:lang w:val="en-US"/>
          </w:rPr>
          <w:t>http://www.bloomberg.com/news/2010-1125/hungary-follows-argentina-in-pension-fund-ultimatum-nightmare-for-some.html</w:t>
        </w:r>
      </w:hyperlink>
      <w:r w:rsidRPr="008A2F6F">
        <w:rPr>
          <w:rFonts w:ascii="Times New Roman" w:hAnsi="Times New Roman" w:cs="Times New Roman"/>
          <w:sz w:val="18"/>
          <w:szCs w:val="18"/>
          <w:lang w:val="en-US"/>
        </w:rPr>
        <w:t xml:space="preserve"> (accessed on November 8, 2012).</w:t>
      </w:r>
    </w:p>
  </w:footnote>
  <w:footnote w:id="29">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w:t>
      </w:r>
      <w:hyperlink r:id="rId18" w:history="1">
        <w:r w:rsidRPr="008A2F6F">
          <w:rPr>
            <w:rStyle w:val="Hypertextovodkaz"/>
            <w:rFonts w:ascii="Times New Roman" w:hAnsi="Times New Roman" w:cs="Times New Roman"/>
            <w:sz w:val="18"/>
            <w:szCs w:val="18"/>
            <w:lang w:val="en-US"/>
          </w:rPr>
          <w:t>http://www.nytimes.com/2011/04/19/world/europe/19iht-hungary19.html?_r=3&amp;</w:t>
        </w:r>
      </w:hyperlink>
      <w:r w:rsidRPr="008A2F6F">
        <w:rPr>
          <w:rFonts w:ascii="Times New Roman" w:hAnsi="Times New Roman" w:cs="Times New Roman"/>
          <w:sz w:val="18"/>
          <w:szCs w:val="18"/>
          <w:lang w:val="en-US"/>
        </w:rPr>
        <w:t xml:space="preserve"> (accessed on October 20, 2012).</w:t>
      </w:r>
    </w:p>
  </w:footnote>
  <w:footnote w:id="30">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HCJ (8300/02) </w:t>
      </w:r>
      <w:r w:rsidRPr="008A2F6F">
        <w:rPr>
          <w:rFonts w:ascii="Times New Roman" w:hAnsi="Times New Roman" w:cs="Times New Roman"/>
          <w:i/>
          <w:sz w:val="18"/>
          <w:szCs w:val="18"/>
          <w:lang w:val="en-US"/>
        </w:rPr>
        <w:t xml:space="preserve">Gadban Nasar and the </w:t>
      </w:r>
      <w:r w:rsidRPr="008A2F6F">
        <w:rPr>
          <w:rStyle w:val="hps"/>
          <w:rFonts w:ascii="Times New Roman" w:hAnsi="Times New Roman" w:cs="Times New Roman"/>
          <w:i/>
          <w:sz w:val="18"/>
          <w:szCs w:val="18"/>
          <w:lang/>
        </w:rPr>
        <w:t xml:space="preserve">Local Council </w:t>
      </w:r>
      <w:r w:rsidRPr="008A2F6F">
        <w:rPr>
          <w:rFonts w:ascii="Times New Roman" w:hAnsi="Times New Roman" w:cs="Times New Roman"/>
          <w:i/>
          <w:sz w:val="18"/>
          <w:szCs w:val="18"/>
          <w:lang w:val="en-US"/>
        </w:rPr>
        <w:t>of</w:t>
      </w:r>
      <w:r w:rsidRPr="008A2F6F">
        <w:rPr>
          <w:rFonts w:ascii="Times New Roman" w:hAnsi="Times New Roman" w:cs="Times New Roman"/>
          <w:sz w:val="18"/>
          <w:szCs w:val="18"/>
          <w:lang w:val="en-US"/>
        </w:rPr>
        <w:t xml:space="preserve"> </w:t>
      </w:r>
      <w:r w:rsidRPr="008A2F6F">
        <w:rPr>
          <w:rFonts w:ascii="Times New Roman" w:hAnsi="Times New Roman" w:cs="Times New Roman"/>
          <w:i/>
          <w:sz w:val="18"/>
          <w:szCs w:val="18"/>
          <w:lang w:val="en-US"/>
        </w:rPr>
        <w:t>Mazraa</w:t>
      </w:r>
      <w:r w:rsidRPr="008A2F6F">
        <w:rPr>
          <w:rFonts w:ascii="Times New Roman" w:hAnsi="Times New Roman" w:cs="Times New Roman"/>
          <w:sz w:val="18"/>
          <w:szCs w:val="18"/>
          <w:lang w:val="en-US"/>
        </w:rPr>
        <w:t xml:space="preserve"> vs. </w:t>
      </w:r>
      <w:r w:rsidRPr="008A2F6F">
        <w:rPr>
          <w:rFonts w:ascii="Times New Roman" w:hAnsi="Times New Roman" w:cs="Times New Roman"/>
          <w:i/>
          <w:sz w:val="18"/>
          <w:szCs w:val="18"/>
          <w:lang w:val="en-US"/>
        </w:rPr>
        <w:t>State of Israel</w:t>
      </w:r>
      <w:r w:rsidRPr="008A2F6F">
        <w:rPr>
          <w:rFonts w:ascii="Times New Roman" w:hAnsi="Times New Roman" w:cs="Times New Roman"/>
          <w:sz w:val="18"/>
          <w:szCs w:val="18"/>
          <w:lang w:val="en-US"/>
        </w:rPr>
        <w:t xml:space="preserve"> and others (see, in Hebrew, </w:t>
      </w:r>
      <w:hyperlink r:id="rId19" w:history="1">
        <w:r w:rsidRPr="008A2F6F">
          <w:rPr>
            <w:rStyle w:val="Hypertextovodkaz"/>
            <w:rFonts w:ascii="Times New Roman" w:hAnsi="Times New Roman" w:cs="Times New Roman"/>
            <w:sz w:val="18"/>
            <w:szCs w:val="18"/>
            <w:lang w:val="en-US"/>
          </w:rPr>
          <w:t>http://elyon1.court.gov.il/files/02/000/083/n48/02083000.n48.htm</w:t>
        </w:r>
      </w:hyperlink>
      <w:r w:rsidRPr="008A2F6F">
        <w:rPr>
          <w:rFonts w:ascii="Times New Roman" w:hAnsi="Times New Roman" w:cs="Times New Roman"/>
          <w:sz w:val="18"/>
          <w:szCs w:val="18"/>
          <w:lang w:val="en-US"/>
        </w:rPr>
        <w:t xml:space="preserve"> accessed on November 19, 2012). </w:t>
      </w:r>
    </w:p>
  </w:footnote>
  <w:footnote w:id="31">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Landes and Posner (1975) were among the first to analyze judicial independence from the economic point of view. According to them, independent judiciary is in the interest of the legislature. The reason for this is that the presence of independent judges prolongs the lifespan of legislation, which is desired by certain constituencies (interest groups).</w:t>
      </w:r>
    </w:p>
  </w:footnote>
  <w:footnote w:id="32">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 completion of judges’ term, marginal changes to the number of judiciaries and competitive wages of judges are the most crucial components of the </w:t>
      </w:r>
      <w:r w:rsidRPr="008A2F6F">
        <w:rPr>
          <w:rFonts w:ascii="Times New Roman" w:hAnsi="Times New Roman" w:cs="Times New Roman"/>
          <w:i/>
          <w:iCs/>
          <w:sz w:val="18"/>
          <w:szCs w:val="18"/>
          <w:lang w:val="en-US"/>
        </w:rPr>
        <w:t>de facto</w:t>
      </w:r>
      <w:r w:rsidRPr="008A2F6F">
        <w:rPr>
          <w:rFonts w:ascii="Times New Roman" w:hAnsi="Times New Roman" w:cs="Times New Roman"/>
          <w:sz w:val="18"/>
          <w:szCs w:val="18"/>
          <w:lang w:val="en-US"/>
        </w:rPr>
        <w:t xml:space="preserve"> judicial independence conducive to economic growth.</w:t>
      </w:r>
    </w:p>
  </w:footnote>
  <w:footnote w:id="33">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Two components of the </w:t>
      </w:r>
      <w:r w:rsidRPr="008A2F6F">
        <w:rPr>
          <w:rFonts w:ascii="Times New Roman" w:hAnsi="Times New Roman" w:cs="Times New Roman"/>
          <w:i/>
          <w:iCs/>
          <w:sz w:val="18"/>
          <w:szCs w:val="18"/>
          <w:lang w:val="en-US"/>
        </w:rPr>
        <w:t>de jure</w:t>
      </w:r>
      <w:r w:rsidRPr="008A2F6F">
        <w:rPr>
          <w:rFonts w:ascii="Times New Roman" w:hAnsi="Times New Roman" w:cs="Times New Roman"/>
          <w:sz w:val="18"/>
          <w:szCs w:val="18"/>
          <w:lang w:val="en-US"/>
        </w:rPr>
        <w:t xml:space="preserve"> judicial independence which are positively associated with economic growth are accessibility to the lower court and the length of the appointment term for the highest court judges.</w:t>
      </w:r>
    </w:p>
  </w:footnote>
  <w:footnote w:id="34">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the methodology of the survey, see </w:t>
      </w:r>
      <w:hyperlink r:id="rId20" w:history="1">
        <w:r w:rsidRPr="008A2F6F">
          <w:rPr>
            <w:rStyle w:val="Hypertextovodkaz"/>
            <w:rFonts w:ascii="Times New Roman" w:hAnsi="Times New Roman" w:cs="Times New Roman"/>
            <w:sz w:val="18"/>
            <w:szCs w:val="18"/>
            <w:lang w:val="en-US"/>
          </w:rPr>
          <w:t>https://wefsurvey.org/index.php?sid=28226&amp;lang=en&amp;intro=0</w:t>
        </w:r>
      </w:hyperlink>
      <w:r w:rsidRPr="008A2F6F">
        <w:rPr>
          <w:rFonts w:ascii="Times New Roman" w:hAnsi="Times New Roman" w:cs="Times New Roman"/>
          <w:sz w:val="18"/>
          <w:szCs w:val="18"/>
          <w:lang w:val="en-US"/>
        </w:rPr>
        <w:t xml:space="preserve"> (accessed on November 10, 2012).</w:t>
      </w:r>
    </w:p>
  </w:footnote>
  <w:footnote w:id="35">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case can be retrieved from </w:t>
      </w:r>
      <w:hyperlink r:id="rId21" w:history="1">
        <w:r w:rsidRPr="008A2F6F">
          <w:rPr>
            <w:rStyle w:val="Hypertextovodkaz"/>
            <w:rFonts w:ascii="Times New Roman" w:hAnsi="Times New Roman" w:cs="Times New Roman"/>
            <w:sz w:val="18"/>
            <w:szCs w:val="18"/>
            <w:lang w:val="en-US"/>
          </w:rPr>
          <w:t>https://supreme.justia.com/cases/federal/us/369/186/case.html</w:t>
        </w:r>
      </w:hyperlink>
      <w:r w:rsidRPr="008A2F6F">
        <w:rPr>
          <w:rFonts w:ascii="Times New Roman" w:hAnsi="Times New Roman" w:cs="Times New Roman"/>
          <w:sz w:val="18"/>
          <w:szCs w:val="18"/>
          <w:lang w:val="en-US"/>
        </w:rPr>
        <w:t xml:space="preserve"> (accessed on November 27, 2012).</w:t>
      </w:r>
    </w:p>
  </w:footnote>
  <w:footnote w:id="36">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empirical investigation of negative electorate consequences as a result of non-compliance with the law by governors has not been yet pursued. Based on anecdotal evidence, Schauer (2012) proposes a refined hypothesis of illegal action of governors and the resulting electoral effect. He claims that illegality of policy does not result in a negative electoral effect if this policy appears to be successful. Contrary to this, illegal action which leads to negative outcomes is likely to result in aggravated negative political and reputational consequences. In the latter situation, politicians are punished for both unsuccessful policy and the breach of the law. Empirical investigation of the underlying hypotheses constitutes a promising avenue of research.</w:t>
      </w:r>
    </w:p>
  </w:footnote>
  <w:footnote w:id="37">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Empirical investigation of the U.S. Supreme Court reflecting public opinion is possible due to the availability of public mood indicators, i.e. the domestic policy mood index (see, e.g., McGuire and Stimson, 2004).</w:t>
      </w:r>
    </w:p>
  </w:footnote>
  <w:footnote w:id="38">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Decision K 6/09 of the Polish Constitutional Tribunal (for decision, see, in Polish, </w:t>
      </w:r>
      <w:hyperlink r:id="rId22" w:history="1">
        <w:r w:rsidRPr="008A2F6F">
          <w:rPr>
            <w:rStyle w:val="Hypertextovodkaz"/>
            <w:rFonts w:ascii="Times New Roman" w:hAnsi="Times New Roman" w:cs="Times New Roman"/>
            <w:sz w:val="18"/>
            <w:szCs w:val="18"/>
            <w:lang w:val="en-US"/>
          </w:rPr>
          <w:t>http://www.trybunal.gov.pl/OTK/otk.htm</w:t>
        </w:r>
      </w:hyperlink>
      <w:r w:rsidRPr="008A2F6F">
        <w:rPr>
          <w:rFonts w:ascii="Times New Roman" w:hAnsi="Times New Roman" w:cs="Times New Roman"/>
          <w:sz w:val="18"/>
          <w:szCs w:val="18"/>
          <w:lang w:val="en-US"/>
        </w:rPr>
        <w:t xml:space="preserve"> accessed on November 28, 2012).</w:t>
      </w:r>
    </w:p>
  </w:footnote>
  <w:footnote w:id="39">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See, in Polish </w:t>
      </w:r>
      <w:hyperlink r:id="rId23" w:history="1">
        <w:r w:rsidRPr="008A2F6F">
          <w:rPr>
            <w:rStyle w:val="Hypertextovodkaz"/>
            <w:rFonts w:ascii="Times New Roman" w:hAnsi="Times New Roman" w:cs="Times New Roman"/>
            <w:sz w:val="18"/>
            <w:szCs w:val="18"/>
            <w:lang w:val="en-US"/>
          </w:rPr>
          <w:t>http://wiadomosci.gazeta.pl/wiadomosci/1,114873,4129355.html</w:t>
        </w:r>
      </w:hyperlink>
      <w:r w:rsidRPr="008A2F6F">
        <w:rPr>
          <w:rFonts w:ascii="Times New Roman" w:hAnsi="Times New Roman" w:cs="Times New Roman"/>
          <w:sz w:val="18"/>
          <w:szCs w:val="18"/>
          <w:lang w:val="en-US"/>
        </w:rPr>
        <w:t xml:space="preserve"> (accessed on November 28, 2012).</w:t>
      </w:r>
    </w:p>
  </w:footnote>
  <w:footnote w:id="40">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For instance, 75.3% of respondents oppose increases in taxes in order to cut the budget deficit. Moreover, 64.6% respondents stand against tax increase in order to augment spending on domestic programs, such as health care, education and road infrastructure. Lastly, 86.8% of respondents object to any increase of taxes to finance larger spending on national defense. The survey was conducted on 486 Americans (Hansen, 2008).</w:t>
      </w:r>
    </w:p>
  </w:footnote>
  <w:footnote w:id="41">
    <w:p w:rsidR="00EC292A" w:rsidRPr="008A2F6F" w:rsidRDefault="00EC292A"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Although the concept of fiscal illusion could be traced back to John Stuart Mill and Vilfred Pareto, it was </w:t>
      </w:r>
      <w:proofErr w:type="spellStart"/>
      <w:r w:rsidRPr="008A2F6F">
        <w:rPr>
          <w:rFonts w:ascii="Times New Roman" w:hAnsi="Times New Roman" w:cs="Times New Roman"/>
          <w:sz w:val="18"/>
          <w:szCs w:val="18"/>
          <w:lang w:val="en-US"/>
        </w:rPr>
        <w:t>Amilcare</w:t>
      </w:r>
      <w:proofErr w:type="spellEnd"/>
      <w:r w:rsidRPr="008A2F6F">
        <w:rPr>
          <w:rFonts w:ascii="Times New Roman" w:hAnsi="Times New Roman" w:cs="Times New Roman"/>
          <w:sz w:val="18"/>
          <w:szCs w:val="18"/>
          <w:lang w:val="en-US"/>
        </w:rPr>
        <w:t xml:space="preserve"> </w:t>
      </w:r>
      <w:proofErr w:type="spellStart"/>
      <w:r w:rsidRPr="008A2F6F">
        <w:rPr>
          <w:rFonts w:ascii="Times New Roman" w:hAnsi="Times New Roman" w:cs="Times New Roman"/>
          <w:sz w:val="18"/>
          <w:szCs w:val="18"/>
          <w:lang w:val="en-US"/>
        </w:rPr>
        <w:t>Puviani</w:t>
      </w:r>
      <w:proofErr w:type="spellEnd"/>
      <w:r w:rsidRPr="008A2F6F">
        <w:rPr>
          <w:rFonts w:ascii="Times New Roman" w:hAnsi="Times New Roman" w:cs="Times New Roman"/>
          <w:sz w:val="18"/>
          <w:szCs w:val="18"/>
          <w:lang w:val="en-US"/>
        </w:rPr>
        <w:t xml:space="preserve"> who emphasized its importance in the early 20</w:t>
      </w:r>
      <w:r w:rsidRPr="008A2F6F">
        <w:rPr>
          <w:rFonts w:ascii="Times New Roman" w:hAnsi="Times New Roman" w:cs="Times New Roman"/>
          <w:sz w:val="18"/>
          <w:szCs w:val="18"/>
          <w:vertAlign w:val="superscript"/>
          <w:lang w:val="en-US"/>
        </w:rPr>
        <w:t>th</w:t>
      </w:r>
      <w:r w:rsidRPr="008A2F6F">
        <w:rPr>
          <w:rFonts w:ascii="Times New Roman" w:hAnsi="Times New Roman" w:cs="Times New Roman"/>
          <w:sz w:val="18"/>
          <w:szCs w:val="18"/>
          <w:lang w:val="en-US"/>
        </w:rPr>
        <w:t xml:space="preserve"> century. In a nutshell, fiscal illusion refers to the source of government revenue, which is unidentifiable by the electorate, e.g. debt financing. Inasmuch as the electorate is unaware of the revenue source for the expenditure, it does not perceive its burden (</w:t>
      </w:r>
      <w:r w:rsidRPr="008A2F6F">
        <w:rPr>
          <w:rFonts w:ascii="Times New Roman" w:hAnsi="Times New Roman" w:cs="Times New Roman"/>
          <w:sz w:val="18"/>
          <w:szCs w:val="18"/>
          <w:lang w:val="en-GB"/>
        </w:rPr>
        <w:t>Mueller 2003)</w:t>
      </w:r>
      <w:r w:rsidRPr="008A2F6F">
        <w:rPr>
          <w:rFonts w:ascii="Times New Roman" w:hAnsi="Times New Roman" w:cs="Times New Roman"/>
          <w:sz w:val="18"/>
          <w:szCs w:val="18"/>
          <w:lang w:val="en-US"/>
        </w:rPr>
        <w:t xml:space="preserve">. </w:t>
      </w:r>
      <w:r w:rsidRPr="008A2F6F">
        <w:rPr>
          <w:rFonts w:ascii="Times New Roman" w:hAnsi="Times New Roman" w:cs="Times New Roman"/>
          <w:sz w:val="18"/>
          <w:szCs w:val="18"/>
          <w:lang w:val="en-GB"/>
        </w:rPr>
        <w:t>The debt financing seems less costly than tax financing, due to a failure by the electorate to entirely account for the future tax liability caused by debt re-financing.</w:t>
      </w:r>
      <w:r w:rsidRPr="008A2F6F">
        <w:rPr>
          <w:rFonts w:ascii="Times New Roman" w:hAnsi="Times New Roman" w:cs="Times New Roman"/>
          <w:sz w:val="18"/>
          <w:szCs w:val="18"/>
          <w:lang w:val="en-US"/>
        </w:rPr>
        <w:t xml:space="preserve"> </w:t>
      </w:r>
      <w:r w:rsidRPr="008A2F6F">
        <w:rPr>
          <w:rFonts w:ascii="Times New Roman" w:hAnsi="Times New Roman" w:cs="Times New Roman"/>
          <w:sz w:val="18"/>
          <w:szCs w:val="18"/>
          <w:lang w:val="en-GB"/>
        </w:rPr>
        <w:t>Some empirical evidence of fiscal illusion can be found in Wagner (1976), and also in Pommerehne and Schneider (1978).</w:t>
      </w:r>
    </w:p>
  </w:footnote>
  <w:footnote w:id="42">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w:t>
      </w:r>
      <w:r w:rsidRPr="008A2F6F">
        <w:rPr>
          <w:rFonts w:ascii="Times New Roman" w:hAnsi="Times New Roman" w:cs="Times New Roman"/>
          <w:i/>
          <w:sz w:val="18"/>
          <w:szCs w:val="18"/>
          <w:lang w:val="en-US"/>
        </w:rPr>
        <w:t>more for less</w:t>
      </w:r>
      <w:r w:rsidRPr="008A2F6F">
        <w:rPr>
          <w:rFonts w:ascii="Times New Roman" w:hAnsi="Times New Roman" w:cs="Times New Roman"/>
          <w:sz w:val="18"/>
          <w:szCs w:val="18"/>
          <w:lang w:val="en-US"/>
        </w:rPr>
        <w:t>’ paradox relies on the concept of the fiscal illusion. This relates to the fact that people simultaneously desire more governmental services and tax reduction (Welch 1985). An alternative explanation of people’s unwillingness to accept an increase of taxes in order to raise social spending could be offered by the behavioral law and economics approach, i.e. bounded willpower. According to the latter, people tend to act against their long-term interests (Jolls et al., 1998). For example, individuals prefer to spend money today rather than saving it for the future. Therefore, tax payers might prefer lower taxes in the present instead of paying for a policy, e.g. social security, which may benefit them in the future.</w:t>
      </w:r>
    </w:p>
  </w:footnote>
  <w:footnote w:id="43">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Of course, this is not to say that Constitutional Courts strike down all legislation which increases taxation. The legislator surely has the power and legitimacy to increase taxation. Consequently, if the legislation which increases tax is in line with constitutional provisions it should be deemed lawful. That is why it is to be declared as unconstitutional such law needs, for instance, which discriminate against one group of people against another. It is presumed that Courts might be more prone to rule the case unconstitutional when the discriminated group is large. Moreover, judges do not act completely irrationally.</w:t>
      </w:r>
    </w:p>
  </w:footnote>
  <w:footnote w:id="44">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coding requires a short explanation. For instance, according to Belgian statutory law, there is the possibility of strong judicial review. However, this country was classified as not having judicial review power at all since the Constitution does not include precise provision on judicial review. The rationale behind this coding (concentrated on constitutional provision) is that the strongest judicial review power is given by the Constitution. While statutory law might be changed by a simple parliamentarian majority, the Constitution, at a minimum, requires a qualified majority to be amended. Hence, judges are presumed to be more activist when the judicial review power is shielded by the Constitution and not ordinary legislation.</w:t>
      </w:r>
    </w:p>
  </w:footnote>
  <w:footnote w:id="45">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distinction is made between the following initiators of the judicial review: (1) the head of the state, (2) the head of the government, (3) the government, (4) the first chamber of the parliament, (5) the second chamber of the parliament, (6) both chambers in conjunction, (7) lawyers, (8) the public, (9) the courts.</w:t>
      </w:r>
    </w:p>
  </w:footnote>
  <w:footnote w:id="46">
    <w:p w:rsidR="00EC292A" w:rsidRPr="008A2F6F" w:rsidRDefault="00EC292A"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Netherlands, together with Switzerland and the Scandinavian countries, are the only states in Europe which did not adopt the Kelsenian type of the Constitutional Court (Garoupa and Ginsburg 2012). For instance, article 120 of the Dutch Constitution states “The constitutionality of Acts of Parliament and treaties shall not be reviewed by the courts” (see, in Dutch, </w:t>
      </w:r>
      <w:hyperlink r:id="rId24" w:history="1">
        <w:r w:rsidRPr="0036327F">
          <w:rPr>
            <w:rStyle w:val="Hypertextovodkaz"/>
            <w:rFonts w:ascii="Times New Roman" w:hAnsi="Times New Roman" w:cs="Times New Roman"/>
            <w:sz w:val="18"/>
            <w:szCs w:val="18"/>
            <w:lang w:val="en-US"/>
          </w:rPr>
          <w:t>http://wetten.overheid.nl/BWBR0001840/geldigheidsdatum_29-11-2012</w:t>
        </w:r>
      </w:hyperlink>
      <w:r w:rsidRPr="008A2F6F">
        <w:rPr>
          <w:rFonts w:ascii="Times New Roman" w:hAnsi="Times New Roman" w:cs="Times New Roman"/>
          <w:sz w:val="18"/>
          <w:szCs w:val="18"/>
          <w:lang w:val="en-US"/>
        </w:rPr>
        <w:t xml:space="preserve"> accessed on November 29, 2012).</w:t>
      </w:r>
    </w:p>
  </w:footnote>
  <w:footnote w:id="47">
    <w:p w:rsidR="00EC292A" w:rsidRPr="008A2F6F" w:rsidRDefault="00EC292A" w:rsidP="003B7815">
      <w:pPr>
        <w:pStyle w:val="Textpoznpodarou"/>
        <w:jc w:val="both"/>
        <w:rPr>
          <w:rFonts w:ascii="Times New Roman" w:hAnsi="Times New Roman" w:cs="Times New Roman"/>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w:t>
      </w:r>
      <w:r w:rsidRPr="008A2F6F">
        <w:rPr>
          <w:rFonts w:ascii="Times New Roman" w:hAnsi="Times New Roman" w:cs="Times New Roman"/>
          <w:sz w:val="18"/>
          <w:szCs w:val="18"/>
          <w:lang w:val="en-GB"/>
        </w:rPr>
        <w:t xml:space="preserve">For the AMECO database, see </w:t>
      </w:r>
      <w:hyperlink r:id="rId25" w:history="1">
        <w:r w:rsidRPr="0036327F">
          <w:rPr>
            <w:rStyle w:val="Hypertextovodkaz"/>
            <w:rFonts w:ascii="Times New Roman" w:hAnsi="Times New Roman" w:cs="Times New Roman"/>
            <w:sz w:val="18"/>
            <w:szCs w:val="18"/>
            <w:lang w:val="en-GB"/>
          </w:rPr>
          <w:t>http://ec.europa.eu/economy_finance/ameco/user/serie/SelectSerie.cfm</w:t>
        </w:r>
      </w:hyperlink>
      <w:r w:rsidRPr="008A2F6F">
        <w:rPr>
          <w:rFonts w:ascii="Times New Roman" w:hAnsi="Times New Roman" w:cs="Times New Roman"/>
          <w:sz w:val="18"/>
          <w:szCs w:val="18"/>
          <w:lang w:val="en-GB"/>
        </w:rPr>
        <w:t xml:space="preserve"> (accessed on October 27, 2012).</w:t>
      </w:r>
    </w:p>
  </w:footnote>
  <w:footnote w:id="48">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Pearson’s correlation coefficient measures the direction and the magnitude of the linear relationship between two variables. </w:t>
      </w:r>
    </w:p>
  </w:footnote>
  <w:footnote w:id="49">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There are two prevailing techniques to decrease the instruments count. One is limiting the lag depth and the other is ‘collapsing’ the instrument set (Mehrhoff, 2009). Hitherto, none of those techniques is used.</w:t>
      </w:r>
    </w:p>
  </w:footnote>
  <w:footnote w:id="50">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presence of multicollinearity means that two or more independent variables are highly correlated (Wooldridge, 2009).</w:t>
      </w:r>
    </w:p>
  </w:footnote>
  <w:footnote w:id="51">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presence of heteroskedasticity means that errors do not have constant variance (Wooldridge, 2009). </w:t>
      </w:r>
    </w:p>
  </w:footnote>
  <w:footnote w:id="52">
    <w:p w:rsidR="00EC292A" w:rsidRPr="008A2F6F" w:rsidRDefault="00EC292A" w:rsidP="003B7815">
      <w:pPr>
        <w:pStyle w:val="Textpoznpodarou"/>
        <w:jc w:val="both"/>
        <w:rPr>
          <w:sz w:val="18"/>
          <w:szCs w:val="18"/>
          <w:lang w:val="en-GB"/>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The </w:t>
      </w:r>
      <w:r w:rsidRPr="008A2F6F">
        <w:rPr>
          <w:rFonts w:ascii="Times New Roman" w:hAnsi="Times New Roman" w:cs="Times New Roman"/>
          <w:sz w:val="18"/>
          <w:szCs w:val="18"/>
          <w:lang w:val="en-GB"/>
        </w:rPr>
        <w:t>race to the bottom hypothesis refers to a situation where a government decides to decrease its tax rates, especially for corporations. The creation of a more competitive tax environment allows the attracting of more foreign investments in the face of growing globalization (Tonelson, 2002).</w:t>
      </w:r>
      <w:r w:rsidRPr="008A2F6F">
        <w:rPr>
          <w:sz w:val="18"/>
          <w:szCs w:val="18"/>
          <w:lang w:val="en-GB"/>
        </w:rPr>
        <w:t xml:space="preserve"> </w:t>
      </w:r>
    </w:p>
  </w:footnote>
  <w:footnote w:id="53">
    <w:p w:rsidR="00EC292A" w:rsidRPr="008A2F6F" w:rsidRDefault="00EC292A" w:rsidP="003B7815">
      <w:pPr>
        <w:pStyle w:val="Textpoznpodarou"/>
        <w:jc w:val="both"/>
        <w:rPr>
          <w:rFonts w:ascii="Times New Roman" w:hAnsi="Times New Roman" w:cs="Times New Roman"/>
          <w:sz w:val="18"/>
          <w:szCs w:val="18"/>
          <w:lang w:val="en-US"/>
        </w:rPr>
      </w:pPr>
      <w:r w:rsidRPr="008A2F6F">
        <w:rPr>
          <w:rStyle w:val="Znakapoznpodarou"/>
          <w:rFonts w:ascii="Times New Roman" w:hAnsi="Times New Roman" w:cs="Times New Roman"/>
          <w:sz w:val="18"/>
          <w:szCs w:val="18"/>
        </w:rPr>
        <w:footnoteRef/>
      </w:r>
      <w:r w:rsidRPr="008A2F6F">
        <w:rPr>
          <w:rFonts w:ascii="Times New Roman" w:hAnsi="Times New Roman" w:cs="Times New Roman"/>
          <w:sz w:val="18"/>
          <w:szCs w:val="18"/>
          <w:lang w:val="en-US"/>
        </w:rPr>
        <w:t xml:space="preserve"> To solve the current endogeneity problem, it is necessary to apply instrumental variables. As Angrist and Pischke (2008) underline, finding strong instruments is often very challenging, if not impossible.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7D9"/>
    <w:multiLevelType w:val="hybridMultilevel"/>
    <w:tmpl w:val="F20AE85A"/>
    <w:lvl w:ilvl="0" w:tplc="09382594">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A454D0"/>
    <w:multiLevelType w:val="hybridMultilevel"/>
    <w:tmpl w:val="6A1AE598"/>
    <w:lvl w:ilvl="0" w:tplc="F78EC7FA">
      <w:start w:val="1"/>
      <w:numFmt w:val="lowerLetter"/>
      <w:lvlText w:val="(%1)"/>
      <w:lvlJc w:val="left"/>
      <w:pPr>
        <w:ind w:left="1779" w:hanging="360"/>
      </w:pPr>
      <w:rPr>
        <w:rFonts w:hint="default"/>
      </w:rPr>
    </w:lvl>
    <w:lvl w:ilvl="1" w:tplc="08090019" w:tentative="1">
      <w:start w:val="1"/>
      <w:numFmt w:val="lowerLetter"/>
      <w:lvlText w:val="%2."/>
      <w:lvlJc w:val="left"/>
      <w:pPr>
        <w:ind w:left="2499" w:hanging="360"/>
      </w:pPr>
    </w:lvl>
    <w:lvl w:ilvl="2" w:tplc="0809001B" w:tentative="1">
      <w:start w:val="1"/>
      <w:numFmt w:val="lowerRoman"/>
      <w:lvlText w:val="%3."/>
      <w:lvlJc w:val="right"/>
      <w:pPr>
        <w:ind w:left="3219" w:hanging="180"/>
      </w:pPr>
    </w:lvl>
    <w:lvl w:ilvl="3" w:tplc="0809000F" w:tentative="1">
      <w:start w:val="1"/>
      <w:numFmt w:val="decimal"/>
      <w:lvlText w:val="%4."/>
      <w:lvlJc w:val="left"/>
      <w:pPr>
        <w:ind w:left="3939" w:hanging="360"/>
      </w:pPr>
    </w:lvl>
    <w:lvl w:ilvl="4" w:tplc="08090019" w:tentative="1">
      <w:start w:val="1"/>
      <w:numFmt w:val="lowerLetter"/>
      <w:lvlText w:val="%5."/>
      <w:lvlJc w:val="left"/>
      <w:pPr>
        <w:ind w:left="4659" w:hanging="360"/>
      </w:pPr>
    </w:lvl>
    <w:lvl w:ilvl="5" w:tplc="0809001B" w:tentative="1">
      <w:start w:val="1"/>
      <w:numFmt w:val="lowerRoman"/>
      <w:lvlText w:val="%6."/>
      <w:lvlJc w:val="right"/>
      <w:pPr>
        <w:ind w:left="5379" w:hanging="180"/>
      </w:pPr>
    </w:lvl>
    <w:lvl w:ilvl="6" w:tplc="0809000F" w:tentative="1">
      <w:start w:val="1"/>
      <w:numFmt w:val="decimal"/>
      <w:lvlText w:val="%7."/>
      <w:lvlJc w:val="left"/>
      <w:pPr>
        <w:ind w:left="6099" w:hanging="360"/>
      </w:pPr>
    </w:lvl>
    <w:lvl w:ilvl="7" w:tplc="08090019" w:tentative="1">
      <w:start w:val="1"/>
      <w:numFmt w:val="lowerLetter"/>
      <w:lvlText w:val="%8."/>
      <w:lvlJc w:val="left"/>
      <w:pPr>
        <w:ind w:left="6819" w:hanging="360"/>
      </w:pPr>
    </w:lvl>
    <w:lvl w:ilvl="8" w:tplc="0809001B" w:tentative="1">
      <w:start w:val="1"/>
      <w:numFmt w:val="lowerRoman"/>
      <w:lvlText w:val="%9."/>
      <w:lvlJc w:val="right"/>
      <w:pPr>
        <w:ind w:left="7539" w:hanging="180"/>
      </w:pPr>
    </w:lvl>
  </w:abstractNum>
  <w:abstractNum w:abstractNumId="2">
    <w:nsid w:val="12BC731D"/>
    <w:multiLevelType w:val="multilevel"/>
    <w:tmpl w:val="2BE8BFD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850610"/>
    <w:multiLevelType w:val="hybridMultilevel"/>
    <w:tmpl w:val="6A1AE598"/>
    <w:lvl w:ilvl="0" w:tplc="F78EC7F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14EF4172"/>
    <w:multiLevelType w:val="hybridMultilevel"/>
    <w:tmpl w:val="91B66E98"/>
    <w:lvl w:ilvl="0" w:tplc="8EC0FFE4">
      <w:start w:val="4"/>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3496091"/>
    <w:multiLevelType w:val="multilevel"/>
    <w:tmpl w:val="4D1805A0"/>
    <w:lvl w:ilvl="0">
      <w:start w:val="1"/>
      <w:numFmt w:val="decimal"/>
      <w:lvlText w:val="%1"/>
      <w:lvlJc w:val="left"/>
      <w:pPr>
        <w:ind w:left="1407" w:hanging="840"/>
      </w:pPr>
      <w:rPr>
        <w:rFonts w:hint="default"/>
        <w:color w:val="000000" w:themeColor="text1"/>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239D0448"/>
    <w:multiLevelType w:val="hybridMultilevel"/>
    <w:tmpl w:val="CAA25C84"/>
    <w:lvl w:ilvl="0" w:tplc="B23C41E6">
      <w:start w:val="1"/>
      <w:numFmt w:val="upperRoman"/>
      <w:lvlText w:val="%1"/>
      <w:lvlJc w:val="left"/>
      <w:pPr>
        <w:ind w:left="2160" w:hanging="360"/>
      </w:pPr>
      <w:rPr>
        <w:rFonts w:hint="default"/>
      </w:r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7">
    <w:nsid w:val="2AB067B4"/>
    <w:multiLevelType w:val="hybridMultilevel"/>
    <w:tmpl w:val="6A1AE598"/>
    <w:lvl w:ilvl="0" w:tplc="F78EC7FA">
      <w:start w:val="1"/>
      <w:numFmt w:val="lowerLetter"/>
      <w:lvlText w:val="(%1)"/>
      <w:lvlJc w:val="left"/>
      <w:pPr>
        <w:ind w:left="1779" w:hanging="360"/>
      </w:pPr>
      <w:rPr>
        <w:rFonts w:hint="default"/>
      </w:rPr>
    </w:lvl>
    <w:lvl w:ilvl="1" w:tplc="08090019" w:tentative="1">
      <w:start w:val="1"/>
      <w:numFmt w:val="lowerLetter"/>
      <w:lvlText w:val="%2."/>
      <w:lvlJc w:val="left"/>
      <w:pPr>
        <w:ind w:left="2499" w:hanging="360"/>
      </w:pPr>
    </w:lvl>
    <w:lvl w:ilvl="2" w:tplc="0809001B" w:tentative="1">
      <w:start w:val="1"/>
      <w:numFmt w:val="lowerRoman"/>
      <w:lvlText w:val="%3."/>
      <w:lvlJc w:val="right"/>
      <w:pPr>
        <w:ind w:left="3219" w:hanging="180"/>
      </w:pPr>
    </w:lvl>
    <w:lvl w:ilvl="3" w:tplc="0809000F" w:tentative="1">
      <w:start w:val="1"/>
      <w:numFmt w:val="decimal"/>
      <w:lvlText w:val="%4."/>
      <w:lvlJc w:val="left"/>
      <w:pPr>
        <w:ind w:left="3939" w:hanging="360"/>
      </w:pPr>
    </w:lvl>
    <w:lvl w:ilvl="4" w:tplc="08090019" w:tentative="1">
      <w:start w:val="1"/>
      <w:numFmt w:val="lowerLetter"/>
      <w:lvlText w:val="%5."/>
      <w:lvlJc w:val="left"/>
      <w:pPr>
        <w:ind w:left="4659" w:hanging="360"/>
      </w:pPr>
    </w:lvl>
    <w:lvl w:ilvl="5" w:tplc="0809001B" w:tentative="1">
      <w:start w:val="1"/>
      <w:numFmt w:val="lowerRoman"/>
      <w:lvlText w:val="%6."/>
      <w:lvlJc w:val="right"/>
      <w:pPr>
        <w:ind w:left="5379" w:hanging="180"/>
      </w:pPr>
    </w:lvl>
    <w:lvl w:ilvl="6" w:tplc="0809000F" w:tentative="1">
      <w:start w:val="1"/>
      <w:numFmt w:val="decimal"/>
      <w:lvlText w:val="%7."/>
      <w:lvlJc w:val="left"/>
      <w:pPr>
        <w:ind w:left="6099" w:hanging="360"/>
      </w:pPr>
    </w:lvl>
    <w:lvl w:ilvl="7" w:tplc="08090019" w:tentative="1">
      <w:start w:val="1"/>
      <w:numFmt w:val="lowerLetter"/>
      <w:lvlText w:val="%8."/>
      <w:lvlJc w:val="left"/>
      <w:pPr>
        <w:ind w:left="6819" w:hanging="360"/>
      </w:pPr>
    </w:lvl>
    <w:lvl w:ilvl="8" w:tplc="0809001B" w:tentative="1">
      <w:start w:val="1"/>
      <w:numFmt w:val="lowerRoman"/>
      <w:lvlText w:val="%9."/>
      <w:lvlJc w:val="right"/>
      <w:pPr>
        <w:ind w:left="7539" w:hanging="180"/>
      </w:pPr>
    </w:lvl>
  </w:abstractNum>
  <w:abstractNum w:abstractNumId="8">
    <w:nsid w:val="2E2743DE"/>
    <w:multiLevelType w:val="hybridMultilevel"/>
    <w:tmpl w:val="8BB4E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CE5596"/>
    <w:multiLevelType w:val="hybridMultilevel"/>
    <w:tmpl w:val="9DD2EF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A61EB7"/>
    <w:multiLevelType w:val="multilevel"/>
    <w:tmpl w:val="005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26FCA"/>
    <w:multiLevelType w:val="multilevel"/>
    <w:tmpl w:val="B19671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53897EF0"/>
    <w:multiLevelType w:val="multilevel"/>
    <w:tmpl w:val="06A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370F4"/>
    <w:multiLevelType w:val="hybridMultilevel"/>
    <w:tmpl w:val="5568EBF6"/>
    <w:lvl w:ilvl="0" w:tplc="DA1CEE48">
      <w:start w:val="1"/>
      <w:numFmt w:val="lowerLetter"/>
      <w:lvlText w:val="(%1)"/>
      <w:lvlJc w:val="left"/>
      <w:pPr>
        <w:ind w:left="720" w:hanging="360"/>
      </w:pPr>
      <w:rPr>
        <w:rFonts w:hint="default"/>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AF6499D"/>
    <w:multiLevelType w:val="hybridMultilevel"/>
    <w:tmpl w:val="9E188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E570B7"/>
    <w:multiLevelType w:val="hybridMultilevel"/>
    <w:tmpl w:val="C3507968"/>
    <w:lvl w:ilvl="0" w:tplc="B03A41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E647CB5"/>
    <w:multiLevelType w:val="hybridMultilevel"/>
    <w:tmpl w:val="6A1AE598"/>
    <w:lvl w:ilvl="0" w:tplc="F78EC7F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nsid w:val="60E31F71"/>
    <w:multiLevelType w:val="multilevel"/>
    <w:tmpl w:val="4D1805A0"/>
    <w:lvl w:ilvl="0">
      <w:start w:val="1"/>
      <w:numFmt w:val="decimal"/>
      <w:lvlText w:val="%1"/>
      <w:lvlJc w:val="left"/>
      <w:pPr>
        <w:ind w:left="1407" w:hanging="840"/>
      </w:pPr>
      <w:rPr>
        <w:rFonts w:hint="default"/>
        <w:color w:val="000000" w:themeColor="text1"/>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nsid w:val="702C295D"/>
    <w:multiLevelType w:val="multilevel"/>
    <w:tmpl w:val="17A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4D3EB4"/>
    <w:multiLevelType w:val="multilevel"/>
    <w:tmpl w:val="667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DA7CA6"/>
    <w:multiLevelType w:val="multilevel"/>
    <w:tmpl w:val="96C4730C"/>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17"/>
  </w:num>
  <w:num w:numId="2">
    <w:abstractNumId w:val="19"/>
  </w:num>
  <w:num w:numId="3">
    <w:abstractNumId w:val="12"/>
  </w:num>
  <w:num w:numId="4">
    <w:abstractNumId w:val="10"/>
  </w:num>
  <w:num w:numId="5">
    <w:abstractNumId w:val="18"/>
  </w:num>
  <w:num w:numId="6">
    <w:abstractNumId w:val="8"/>
  </w:num>
  <w:num w:numId="7">
    <w:abstractNumId w:val="1"/>
  </w:num>
  <w:num w:numId="8">
    <w:abstractNumId w:val="3"/>
  </w:num>
  <w:num w:numId="9">
    <w:abstractNumId w:val="16"/>
  </w:num>
  <w:num w:numId="10">
    <w:abstractNumId w:val="13"/>
  </w:num>
  <w:num w:numId="11">
    <w:abstractNumId w:val="7"/>
  </w:num>
  <w:num w:numId="12">
    <w:abstractNumId w:val="15"/>
  </w:num>
  <w:num w:numId="13">
    <w:abstractNumId w:val="14"/>
  </w:num>
  <w:num w:numId="14">
    <w:abstractNumId w:val="4"/>
  </w:num>
  <w:num w:numId="15">
    <w:abstractNumId w:val="11"/>
  </w:num>
  <w:num w:numId="16">
    <w:abstractNumId w:val="9"/>
  </w:num>
  <w:num w:numId="17">
    <w:abstractNumId w:val="20"/>
  </w:num>
  <w:num w:numId="18">
    <w:abstractNumId w:val="0"/>
  </w:num>
  <w:num w:numId="19">
    <w:abstractNumId w:val="5"/>
  </w:num>
  <w:num w:numId="20">
    <w:abstractNumId w:val="2"/>
  </w:num>
  <w:num w:numId="2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uzana Machova">
    <w15:presenceInfo w15:providerId="Windows Live" w15:userId="7a80c5778d6d66f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9"/>
  <w:hyphenationZone w:val="425"/>
  <w:characterSpacingControl w:val="doNotCompress"/>
  <w:footnotePr>
    <w:footnote w:id="-1"/>
    <w:footnote w:id="0"/>
  </w:footnotePr>
  <w:endnotePr>
    <w:endnote w:id="-1"/>
    <w:endnote w:id="0"/>
  </w:endnotePr>
  <w:compat/>
  <w:rsids>
    <w:rsidRoot w:val="005157CF"/>
    <w:rsid w:val="00000770"/>
    <w:rsid w:val="000008B9"/>
    <w:rsid w:val="00000FC5"/>
    <w:rsid w:val="00001171"/>
    <w:rsid w:val="000017B8"/>
    <w:rsid w:val="000019CC"/>
    <w:rsid w:val="00001D5B"/>
    <w:rsid w:val="000028CD"/>
    <w:rsid w:val="00002D25"/>
    <w:rsid w:val="00002F47"/>
    <w:rsid w:val="000030EC"/>
    <w:rsid w:val="00003211"/>
    <w:rsid w:val="00003593"/>
    <w:rsid w:val="000043F8"/>
    <w:rsid w:val="000051C8"/>
    <w:rsid w:val="00005917"/>
    <w:rsid w:val="00006800"/>
    <w:rsid w:val="00006D01"/>
    <w:rsid w:val="00007968"/>
    <w:rsid w:val="00007E3E"/>
    <w:rsid w:val="00010A9A"/>
    <w:rsid w:val="00010FA5"/>
    <w:rsid w:val="00011900"/>
    <w:rsid w:val="000125F7"/>
    <w:rsid w:val="00012929"/>
    <w:rsid w:val="00012A93"/>
    <w:rsid w:val="00012CBA"/>
    <w:rsid w:val="000135B1"/>
    <w:rsid w:val="00014822"/>
    <w:rsid w:val="00014CF3"/>
    <w:rsid w:val="00014E77"/>
    <w:rsid w:val="00014ED0"/>
    <w:rsid w:val="000156C0"/>
    <w:rsid w:val="00015E56"/>
    <w:rsid w:val="000166E0"/>
    <w:rsid w:val="0001688D"/>
    <w:rsid w:val="00017F81"/>
    <w:rsid w:val="000215CC"/>
    <w:rsid w:val="00022C04"/>
    <w:rsid w:val="00022F64"/>
    <w:rsid w:val="000238AF"/>
    <w:rsid w:val="00023E49"/>
    <w:rsid w:val="00024424"/>
    <w:rsid w:val="0002444E"/>
    <w:rsid w:val="000272D4"/>
    <w:rsid w:val="00027F46"/>
    <w:rsid w:val="000306AD"/>
    <w:rsid w:val="0003119C"/>
    <w:rsid w:val="000314CB"/>
    <w:rsid w:val="0003229F"/>
    <w:rsid w:val="0003271C"/>
    <w:rsid w:val="0003394F"/>
    <w:rsid w:val="00034621"/>
    <w:rsid w:val="0003549E"/>
    <w:rsid w:val="00036634"/>
    <w:rsid w:val="000372C8"/>
    <w:rsid w:val="00037344"/>
    <w:rsid w:val="00037469"/>
    <w:rsid w:val="00037C32"/>
    <w:rsid w:val="00037CB3"/>
    <w:rsid w:val="00040442"/>
    <w:rsid w:val="00041FD0"/>
    <w:rsid w:val="000429AE"/>
    <w:rsid w:val="00043AC2"/>
    <w:rsid w:val="00044371"/>
    <w:rsid w:val="000447F8"/>
    <w:rsid w:val="000447FE"/>
    <w:rsid w:val="00045015"/>
    <w:rsid w:val="00045AEF"/>
    <w:rsid w:val="00045CF3"/>
    <w:rsid w:val="0004608E"/>
    <w:rsid w:val="00046287"/>
    <w:rsid w:val="00046359"/>
    <w:rsid w:val="000474D2"/>
    <w:rsid w:val="00047ED5"/>
    <w:rsid w:val="00050E9C"/>
    <w:rsid w:val="00052773"/>
    <w:rsid w:val="0005363D"/>
    <w:rsid w:val="00054236"/>
    <w:rsid w:val="000552BA"/>
    <w:rsid w:val="000554CA"/>
    <w:rsid w:val="00055D94"/>
    <w:rsid w:val="00056864"/>
    <w:rsid w:val="0006075D"/>
    <w:rsid w:val="000614D8"/>
    <w:rsid w:val="000618EC"/>
    <w:rsid w:val="00061A48"/>
    <w:rsid w:val="00061B88"/>
    <w:rsid w:val="000626E3"/>
    <w:rsid w:val="0006274E"/>
    <w:rsid w:val="00063B0F"/>
    <w:rsid w:val="000642E2"/>
    <w:rsid w:val="00064507"/>
    <w:rsid w:val="00064D12"/>
    <w:rsid w:val="000657BD"/>
    <w:rsid w:val="00065A59"/>
    <w:rsid w:val="00066436"/>
    <w:rsid w:val="0006718F"/>
    <w:rsid w:val="0006755C"/>
    <w:rsid w:val="0007022D"/>
    <w:rsid w:val="00071283"/>
    <w:rsid w:val="00072448"/>
    <w:rsid w:val="000732ED"/>
    <w:rsid w:val="000748D7"/>
    <w:rsid w:val="0007606F"/>
    <w:rsid w:val="00076D60"/>
    <w:rsid w:val="00077004"/>
    <w:rsid w:val="00077103"/>
    <w:rsid w:val="000772DE"/>
    <w:rsid w:val="000816AB"/>
    <w:rsid w:val="00081B8D"/>
    <w:rsid w:val="00083B0F"/>
    <w:rsid w:val="00083DBC"/>
    <w:rsid w:val="000865E9"/>
    <w:rsid w:val="00086C39"/>
    <w:rsid w:val="0009058C"/>
    <w:rsid w:val="00090593"/>
    <w:rsid w:val="00091655"/>
    <w:rsid w:val="0009166D"/>
    <w:rsid w:val="00091BCE"/>
    <w:rsid w:val="000926FA"/>
    <w:rsid w:val="00092CAA"/>
    <w:rsid w:val="00092DC0"/>
    <w:rsid w:val="00093082"/>
    <w:rsid w:val="00093BFB"/>
    <w:rsid w:val="0009448D"/>
    <w:rsid w:val="000945B2"/>
    <w:rsid w:val="00094C59"/>
    <w:rsid w:val="00094DA5"/>
    <w:rsid w:val="000955F8"/>
    <w:rsid w:val="00095BB7"/>
    <w:rsid w:val="00095D4C"/>
    <w:rsid w:val="00096DAB"/>
    <w:rsid w:val="000976D2"/>
    <w:rsid w:val="00097A94"/>
    <w:rsid w:val="000A12E4"/>
    <w:rsid w:val="000A1B28"/>
    <w:rsid w:val="000A1CB2"/>
    <w:rsid w:val="000A211D"/>
    <w:rsid w:val="000A232E"/>
    <w:rsid w:val="000A3381"/>
    <w:rsid w:val="000A3761"/>
    <w:rsid w:val="000A4612"/>
    <w:rsid w:val="000A4BE7"/>
    <w:rsid w:val="000A5CFD"/>
    <w:rsid w:val="000A71E0"/>
    <w:rsid w:val="000B017E"/>
    <w:rsid w:val="000B01AD"/>
    <w:rsid w:val="000B0686"/>
    <w:rsid w:val="000B06BF"/>
    <w:rsid w:val="000B0830"/>
    <w:rsid w:val="000B0B7E"/>
    <w:rsid w:val="000B11CB"/>
    <w:rsid w:val="000B385E"/>
    <w:rsid w:val="000B419B"/>
    <w:rsid w:val="000B44B1"/>
    <w:rsid w:val="000B44E3"/>
    <w:rsid w:val="000B4683"/>
    <w:rsid w:val="000B496A"/>
    <w:rsid w:val="000B4C0A"/>
    <w:rsid w:val="000B4E28"/>
    <w:rsid w:val="000B5A74"/>
    <w:rsid w:val="000B5E1D"/>
    <w:rsid w:val="000B6585"/>
    <w:rsid w:val="000B693B"/>
    <w:rsid w:val="000B6D93"/>
    <w:rsid w:val="000B71FD"/>
    <w:rsid w:val="000B7693"/>
    <w:rsid w:val="000B7947"/>
    <w:rsid w:val="000B7969"/>
    <w:rsid w:val="000C0658"/>
    <w:rsid w:val="000C133B"/>
    <w:rsid w:val="000C4289"/>
    <w:rsid w:val="000C4A7F"/>
    <w:rsid w:val="000C66C4"/>
    <w:rsid w:val="000C6B31"/>
    <w:rsid w:val="000D0471"/>
    <w:rsid w:val="000D2E0A"/>
    <w:rsid w:val="000D319F"/>
    <w:rsid w:val="000D3946"/>
    <w:rsid w:val="000D3F2B"/>
    <w:rsid w:val="000D4D70"/>
    <w:rsid w:val="000D4E04"/>
    <w:rsid w:val="000D5AF6"/>
    <w:rsid w:val="000D6C2E"/>
    <w:rsid w:val="000D6FA2"/>
    <w:rsid w:val="000D7176"/>
    <w:rsid w:val="000D72CB"/>
    <w:rsid w:val="000D79F7"/>
    <w:rsid w:val="000D7E45"/>
    <w:rsid w:val="000E0AF9"/>
    <w:rsid w:val="000E1462"/>
    <w:rsid w:val="000E183C"/>
    <w:rsid w:val="000E2E9F"/>
    <w:rsid w:val="000E2EC0"/>
    <w:rsid w:val="000E40D8"/>
    <w:rsid w:val="000E43A8"/>
    <w:rsid w:val="000E671C"/>
    <w:rsid w:val="000E675D"/>
    <w:rsid w:val="000E6C8B"/>
    <w:rsid w:val="000F0167"/>
    <w:rsid w:val="000F157C"/>
    <w:rsid w:val="000F2E48"/>
    <w:rsid w:val="000F2F1E"/>
    <w:rsid w:val="000F3891"/>
    <w:rsid w:val="000F484C"/>
    <w:rsid w:val="000F62D8"/>
    <w:rsid w:val="0010023D"/>
    <w:rsid w:val="001029A3"/>
    <w:rsid w:val="00102E83"/>
    <w:rsid w:val="00106472"/>
    <w:rsid w:val="00107216"/>
    <w:rsid w:val="001075BD"/>
    <w:rsid w:val="00110407"/>
    <w:rsid w:val="001120B1"/>
    <w:rsid w:val="00112639"/>
    <w:rsid w:val="00113459"/>
    <w:rsid w:val="00113E31"/>
    <w:rsid w:val="00113F2F"/>
    <w:rsid w:val="00116ABD"/>
    <w:rsid w:val="001170A7"/>
    <w:rsid w:val="001220DA"/>
    <w:rsid w:val="001222B4"/>
    <w:rsid w:val="00122EE2"/>
    <w:rsid w:val="001233AD"/>
    <w:rsid w:val="00124113"/>
    <w:rsid w:val="00124164"/>
    <w:rsid w:val="001245F1"/>
    <w:rsid w:val="00124EE2"/>
    <w:rsid w:val="00124F94"/>
    <w:rsid w:val="00125A95"/>
    <w:rsid w:val="00126DD2"/>
    <w:rsid w:val="001278F1"/>
    <w:rsid w:val="00130E20"/>
    <w:rsid w:val="0013166B"/>
    <w:rsid w:val="00132431"/>
    <w:rsid w:val="00132671"/>
    <w:rsid w:val="00133A0B"/>
    <w:rsid w:val="00134E45"/>
    <w:rsid w:val="00134EBE"/>
    <w:rsid w:val="0013555D"/>
    <w:rsid w:val="001356F4"/>
    <w:rsid w:val="00136E50"/>
    <w:rsid w:val="00137AF0"/>
    <w:rsid w:val="00140DCF"/>
    <w:rsid w:val="00141554"/>
    <w:rsid w:val="00141E44"/>
    <w:rsid w:val="00142E3B"/>
    <w:rsid w:val="001437BF"/>
    <w:rsid w:val="00143A2C"/>
    <w:rsid w:val="00144545"/>
    <w:rsid w:val="00145679"/>
    <w:rsid w:val="00146A01"/>
    <w:rsid w:val="0014700C"/>
    <w:rsid w:val="0014753E"/>
    <w:rsid w:val="0015120D"/>
    <w:rsid w:val="0015129D"/>
    <w:rsid w:val="00151386"/>
    <w:rsid w:val="0015173D"/>
    <w:rsid w:val="0015196C"/>
    <w:rsid w:val="00151D47"/>
    <w:rsid w:val="0015378A"/>
    <w:rsid w:val="0015415E"/>
    <w:rsid w:val="00154D1B"/>
    <w:rsid w:val="00155BB0"/>
    <w:rsid w:val="00155BBD"/>
    <w:rsid w:val="00155CD0"/>
    <w:rsid w:val="00155CD9"/>
    <w:rsid w:val="00155E64"/>
    <w:rsid w:val="0015616C"/>
    <w:rsid w:val="00156333"/>
    <w:rsid w:val="001563C1"/>
    <w:rsid w:val="00157575"/>
    <w:rsid w:val="001576A0"/>
    <w:rsid w:val="00160FCA"/>
    <w:rsid w:val="00161857"/>
    <w:rsid w:val="00161DFB"/>
    <w:rsid w:val="00162314"/>
    <w:rsid w:val="00162D93"/>
    <w:rsid w:val="00164F42"/>
    <w:rsid w:val="001663CD"/>
    <w:rsid w:val="001700A3"/>
    <w:rsid w:val="001708AC"/>
    <w:rsid w:val="00170E76"/>
    <w:rsid w:val="001715C3"/>
    <w:rsid w:val="00171E2F"/>
    <w:rsid w:val="001740AA"/>
    <w:rsid w:val="00174F8B"/>
    <w:rsid w:val="00175028"/>
    <w:rsid w:val="00175AAD"/>
    <w:rsid w:val="001761F8"/>
    <w:rsid w:val="00176F13"/>
    <w:rsid w:val="00177280"/>
    <w:rsid w:val="00177D91"/>
    <w:rsid w:val="00177FF6"/>
    <w:rsid w:val="00180E26"/>
    <w:rsid w:val="001813F4"/>
    <w:rsid w:val="0018145B"/>
    <w:rsid w:val="00181F0D"/>
    <w:rsid w:val="00182E46"/>
    <w:rsid w:val="00184B25"/>
    <w:rsid w:val="001851DC"/>
    <w:rsid w:val="001861D8"/>
    <w:rsid w:val="00186623"/>
    <w:rsid w:val="00187300"/>
    <w:rsid w:val="00187C65"/>
    <w:rsid w:val="00190BF1"/>
    <w:rsid w:val="0019148F"/>
    <w:rsid w:val="001918D4"/>
    <w:rsid w:val="001918F6"/>
    <w:rsid w:val="00192C54"/>
    <w:rsid w:val="001937C6"/>
    <w:rsid w:val="0019434C"/>
    <w:rsid w:val="00194643"/>
    <w:rsid w:val="00196114"/>
    <w:rsid w:val="001965D1"/>
    <w:rsid w:val="0019694F"/>
    <w:rsid w:val="001A00BC"/>
    <w:rsid w:val="001A0153"/>
    <w:rsid w:val="001A2F0A"/>
    <w:rsid w:val="001A3014"/>
    <w:rsid w:val="001A3F5B"/>
    <w:rsid w:val="001A44A3"/>
    <w:rsid w:val="001A48E3"/>
    <w:rsid w:val="001A536F"/>
    <w:rsid w:val="001A55E7"/>
    <w:rsid w:val="001A5928"/>
    <w:rsid w:val="001A5F93"/>
    <w:rsid w:val="001A73A1"/>
    <w:rsid w:val="001B164E"/>
    <w:rsid w:val="001B1774"/>
    <w:rsid w:val="001B2B8B"/>
    <w:rsid w:val="001B3DCA"/>
    <w:rsid w:val="001B403F"/>
    <w:rsid w:val="001B48C3"/>
    <w:rsid w:val="001B541E"/>
    <w:rsid w:val="001B5D3C"/>
    <w:rsid w:val="001B65E7"/>
    <w:rsid w:val="001B67FF"/>
    <w:rsid w:val="001B758C"/>
    <w:rsid w:val="001B76CF"/>
    <w:rsid w:val="001C011A"/>
    <w:rsid w:val="001C0888"/>
    <w:rsid w:val="001C1542"/>
    <w:rsid w:val="001C3108"/>
    <w:rsid w:val="001C42D4"/>
    <w:rsid w:val="001C4591"/>
    <w:rsid w:val="001C4D82"/>
    <w:rsid w:val="001C5493"/>
    <w:rsid w:val="001C6146"/>
    <w:rsid w:val="001C7588"/>
    <w:rsid w:val="001C7671"/>
    <w:rsid w:val="001C7A65"/>
    <w:rsid w:val="001C7C40"/>
    <w:rsid w:val="001D13F4"/>
    <w:rsid w:val="001D1635"/>
    <w:rsid w:val="001D1689"/>
    <w:rsid w:val="001D17ED"/>
    <w:rsid w:val="001D3065"/>
    <w:rsid w:val="001D3FED"/>
    <w:rsid w:val="001D5E83"/>
    <w:rsid w:val="001D6637"/>
    <w:rsid w:val="001D79D5"/>
    <w:rsid w:val="001E039D"/>
    <w:rsid w:val="001E24F6"/>
    <w:rsid w:val="001E2617"/>
    <w:rsid w:val="001E2C3A"/>
    <w:rsid w:val="001E497A"/>
    <w:rsid w:val="001E4A00"/>
    <w:rsid w:val="001E5BEE"/>
    <w:rsid w:val="001E7DB1"/>
    <w:rsid w:val="001F03FB"/>
    <w:rsid w:val="001F0E30"/>
    <w:rsid w:val="001F379F"/>
    <w:rsid w:val="001F3826"/>
    <w:rsid w:val="001F3AAF"/>
    <w:rsid w:val="001F3B3A"/>
    <w:rsid w:val="001F3DA4"/>
    <w:rsid w:val="001F4127"/>
    <w:rsid w:val="001F4BA9"/>
    <w:rsid w:val="001F61BF"/>
    <w:rsid w:val="001F7126"/>
    <w:rsid w:val="001F7EA4"/>
    <w:rsid w:val="0020027B"/>
    <w:rsid w:val="00201507"/>
    <w:rsid w:val="002016C1"/>
    <w:rsid w:val="00201C96"/>
    <w:rsid w:val="00201F9C"/>
    <w:rsid w:val="0020296E"/>
    <w:rsid w:val="00203689"/>
    <w:rsid w:val="0020369C"/>
    <w:rsid w:val="00203BB6"/>
    <w:rsid w:val="00203BBF"/>
    <w:rsid w:val="0020442A"/>
    <w:rsid w:val="0020457A"/>
    <w:rsid w:val="00204871"/>
    <w:rsid w:val="00204BB6"/>
    <w:rsid w:val="002059D6"/>
    <w:rsid w:val="0020711A"/>
    <w:rsid w:val="0020775B"/>
    <w:rsid w:val="00207C72"/>
    <w:rsid w:val="00207D8D"/>
    <w:rsid w:val="00210EC5"/>
    <w:rsid w:val="00211B9C"/>
    <w:rsid w:val="00213207"/>
    <w:rsid w:val="00217E7C"/>
    <w:rsid w:val="00220011"/>
    <w:rsid w:val="00221646"/>
    <w:rsid w:val="00221C0B"/>
    <w:rsid w:val="00221EA8"/>
    <w:rsid w:val="00221FEA"/>
    <w:rsid w:val="002240EB"/>
    <w:rsid w:val="00224285"/>
    <w:rsid w:val="002245A9"/>
    <w:rsid w:val="00224614"/>
    <w:rsid w:val="00225CCE"/>
    <w:rsid w:val="00226178"/>
    <w:rsid w:val="00226234"/>
    <w:rsid w:val="00226C23"/>
    <w:rsid w:val="002301FF"/>
    <w:rsid w:val="00230B6D"/>
    <w:rsid w:val="00230BFC"/>
    <w:rsid w:val="00231BCF"/>
    <w:rsid w:val="00232795"/>
    <w:rsid w:val="00232C3D"/>
    <w:rsid w:val="00233307"/>
    <w:rsid w:val="00233634"/>
    <w:rsid w:val="00233646"/>
    <w:rsid w:val="002339F8"/>
    <w:rsid w:val="00233C12"/>
    <w:rsid w:val="002356C0"/>
    <w:rsid w:val="00236C8D"/>
    <w:rsid w:val="00237321"/>
    <w:rsid w:val="0023788A"/>
    <w:rsid w:val="00240B71"/>
    <w:rsid w:val="00241588"/>
    <w:rsid w:val="002418F7"/>
    <w:rsid w:val="00241CCC"/>
    <w:rsid w:val="0024241A"/>
    <w:rsid w:val="00242728"/>
    <w:rsid w:val="002435C8"/>
    <w:rsid w:val="00243704"/>
    <w:rsid w:val="0024375E"/>
    <w:rsid w:val="002448F2"/>
    <w:rsid w:val="00244AFE"/>
    <w:rsid w:val="00244F46"/>
    <w:rsid w:val="002453D2"/>
    <w:rsid w:val="002469BA"/>
    <w:rsid w:val="002469DB"/>
    <w:rsid w:val="00246E84"/>
    <w:rsid w:val="00247531"/>
    <w:rsid w:val="002505FA"/>
    <w:rsid w:val="00250657"/>
    <w:rsid w:val="00250879"/>
    <w:rsid w:val="00250C58"/>
    <w:rsid w:val="00251ADE"/>
    <w:rsid w:val="00253155"/>
    <w:rsid w:val="00253553"/>
    <w:rsid w:val="00253F6B"/>
    <w:rsid w:val="002540FA"/>
    <w:rsid w:val="002543F5"/>
    <w:rsid w:val="002550B5"/>
    <w:rsid w:val="00255471"/>
    <w:rsid w:val="00255F12"/>
    <w:rsid w:val="00255F96"/>
    <w:rsid w:val="00257C5F"/>
    <w:rsid w:val="00257CBB"/>
    <w:rsid w:val="00260E02"/>
    <w:rsid w:val="002614C9"/>
    <w:rsid w:val="0026208E"/>
    <w:rsid w:val="00262201"/>
    <w:rsid w:val="00263241"/>
    <w:rsid w:val="00264242"/>
    <w:rsid w:val="00264D15"/>
    <w:rsid w:val="00265F4D"/>
    <w:rsid w:val="00266A0D"/>
    <w:rsid w:val="00267A55"/>
    <w:rsid w:val="00267DCF"/>
    <w:rsid w:val="00267DE3"/>
    <w:rsid w:val="00270074"/>
    <w:rsid w:val="00271A95"/>
    <w:rsid w:val="00271EF8"/>
    <w:rsid w:val="00271F6C"/>
    <w:rsid w:val="002721CF"/>
    <w:rsid w:val="002727BB"/>
    <w:rsid w:val="00273AAE"/>
    <w:rsid w:val="00275762"/>
    <w:rsid w:val="00275CC4"/>
    <w:rsid w:val="00275DE5"/>
    <w:rsid w:val="00275E46"/>
    <w:rsid w:val="0027602C"/>
    <w:rsid w:val="0027683F"/>
    <w:rsid w:val="0027695B"/>
    <w:rsid w:val="00276AB7"/>
    <w:rsid w:val="00276C57"/>
    <w:rsid w:val="00276D07"/>
    <w:rsid w:val="002779CD"/>
    <w:rsid w:val="002800DE"/>
    <w:rsid w:val="002805EC"/>
    <w:rsid w:val="00280BB8"/>
    <w:rsid w:val="00280FFC"/>
    <w:rsid w:val="0028128C"/>
    <w:rsid w:val="00281474"/>
    <w:rsid w:val="00281A4A"/>
    <w:rsid w:val="002850C1"/>
    <w:rsid w:val="002855A1"/>
    <w:rsid w:val="00291A13"/>
    <w:rsid w:val="00291D38"/>
    <w:rsid w:val="0029351C"/>
    <w:rsid w:val="00293EE4"/>
    <w:rsid w:val="00294A62"/>
    <w:rsid w:val="0029519D"/>
    <w:rsid w:val="002954E2"/>
    <w:rsid w:val="00295823"/>
    <w:rsid w:val="002961AE"/>
    <w:rsid w:val="00296358"/>
    <w:rsid w:val="002966A6"/>
    <w:rsid w:val="00296871"/>
    <w:rsid w:val="002976E4"/>
    <w:rsid w:val="002A0208"/>
    <w:rsid w:val="002A0505"/>
    <w:rsid w:val="002A06F6"/>
    <w:rsid w:val="002A154A"/>
    <w:rsid w:val="002A31F5"/>
    <w:rsid w:val="002A477B"/>
    <w:rsid w:val="002A5D74"/>
    <w:rsid w:val="002A627D"/>
    <w:rsid w:val="002A66CD"/>
    <w:rsid w:val="002A6FAD"/>
    <w:rsid w:val="002A6FCE"/>
    <w:rsid w:val="002A723E"/>
    <w:rsid w:val="002A7261"/>
    <w:rsid w:val="002A7366"/>
    <w:rsid w:val="002A7CAA"/>
    <w:rsid w:val="002B003A"/>
    <w:rsid w:val="002B08DC"/>
    <w:rsid w:val="002B0F15"/>
    <w:rsid w:val="002B1F7B"/>
    <w:rsid w:val="002B25DB"/>
    <w:rsid w:val="002B337C"/>
    <w:rsid w:val="002B34A5"/>
    <w:rsid w:val="002B3D1B"/>
    <w:rsid w:val="002B542F"/>
    <w:rsid w:val="002B772A"/>
    <w:rsid w:val="002C017D"/>
    <w:rsid w:val="002C05F6"/>
    <w:rsid w:val="002C25B0"/>
    <w:rsid w:val="002C25FD"/>
    <w:rsid w:val="002C270A"/>
    <w:rsid w:val="002C36B0"/>
    <w:rsid w:val="002C49B3"/>
    <w:rsid w:val="002C4F60"/>
    <w:rsid w:val="002C54DD"/>
    <w:rsid w:val="002C5823"/>
    <w:rsid w:val="002C5EB4"/>
    <w:rsid w:val="002C722E"/>
    <w:rsid w:val="002D0169"/>
    <w:rsid w:val="002D03FB"/>
    <w:rsid w:val="002D1F64"/>
    <w:rsid w:val="002D2922"/>
    <w:rsid w:val="002D2A74"/>
    <w:rsid w:val="002D2B12"/>
    <w:rsid w:val="002D3A6E"/>
    <w:rsid w:val="002D3AF2"/>
    <w:rsid w:val="002D5E3A"/>
    <w:rsid w:val="002D6765"/>
    <w:rsid w:val="002E0091"/>
    <w:rsid w:val="002E0388"/>
    <w:rsid w:val="002E03DC"/>
    <w:rsid w:val="002E08E8"/>
    <w:rsid w:val="002E1502"/>
    <w:rsid w:val="002E1C78"/>
    <w:rsid w:val="002E2606"/>
    <w:rsid w:val="002E38B5"/>
    <w:rsid w:val="002E38E4"/>
    <w:rsid w:val="002E4D14"/>
    <w:rsid w:val="002E5018"/>
    <w:rsid w:val="002E6AD4"/>
    <w:rsid w:val="002E6CA5"/>
    <w:rsid w:val="002E7047"/>
    <w:rsid w:val="002E74A4"/>
    <w:rsid w:val="002F011B"/>
    <w:rsid w:val="002F1510"/>
    <w:rsid w:val="002F1B3B"/>
    <w:rsid w:val="002F1B86"/>
    <w:rsid w:val="002F1E6C"/>
    <w:rsid w:val="002F2F42"/>
    <w:rsid w:val="002F60DF"/>
    <w:rsid w:val="002F66EE"/>
    <w:rsid w:val="002F6E98"/>
    <w:rsid w:val="00300275"/>
    <w:rsid w:val="003006D7"/>
    <w:rsid w:val="00300CED"/>
    <w:rsid w:val="00301657"/>
    <w:rsid w:val="0030237E"/>
    <w:rsid w:val="00303193"/>
    <w:rsid w:val="0030373D"/>
    <w:rsid w:val="00303FF5"/>
    <w:rsid w:val="0030440F"/>
    <w:rsid w:val="00304B44"/>
    <w:rsid w:val="00304DD8"/>
    <w:rsid w:val="00306239"/>
    <w:rsid w:val="00306274"/>
    <w:rsid w:val="00306E25"/>
    <w:rsid w:val="00310D34"/>
    <w:rsid w:val="00310DAB"/>
    <w:rsid w:val="00310F06"/>
    <w:rsid w:val="00311C55"/>
    <w:rsid w:val="003121EA"/>
    <w:rsid w:val="0031358B"/>
    <w:rsid w:val="0031568F"/>
    <w:rsid w:val="003158E1"/>
    <w:rsid w:val="00315ABF"/>
    <w:rsid w:val="00316B58"/>
    <w:rsid w:val="00316B6C"/>
    <w:rsid w:val="00316E0D"/>
    <w:rsid w:val="00317C6A"/>
    <w:rsid w:val="0032083B"/>
    <w:rsid w:val="00320DEB"/>
    <w:rsid w:val="00321037"/>
    <w:rsid w:val="003215AC"/>
    <w:rsid w:val="00321B61"/>
    <w:rsid w:val="0032253D"/>
    <w:rsid w:val="00322C10"/>
    <w:rsid w:val="00323442"/>
    <w:rsid w:val="003234A1"/>
    <w:rsid w:val="0032353E"/>
    <w:rsid w:val="00323881"/>
    <w:rsid w:val="003269E2"/>
    <w:rsid w:val="00326A04"/>
    <w:rsid w:val="00326B45"/>
    <w:rsid w:val="00331669"/>
    <w:rsid w:val="003318A7"/>
    <w:rsid w:val="0033263B"/>
    <w:rsid w:val="0033274D"/>
    <w:rsid w:val="003344DF"/>
    <w:rsid w:val="00334EA8"/>
    <w:rsid w:val="0033572C"/>
    <w:rsid w:val="003357AF"/>
    <w:rsid w:val="00337FE1"/>
    <w:rsid w:val="00340BFD"/>
    <w:rsid w:val="003412AC"/>
    <w:rsid w:val="003416B5"/>
    <w:rsid w:val="00342738"/>
    <w:rsid w:val="00342F58"/>
    <w:rsid w:val="00344BC5"/>
    <w:rsid w:val="00344F8C"/>
    <w:rsid w:val="00346297"/>
    <w:rsid w:val="003463CE"/>
    <w:rsid w:val="003472ED"/>
    <w:rsid w:val="00347AD9"/>
    <w:rsid w:val="00352785"/>
    <w:rsid w:val="00353ADE"/>
    <w:rsid w:val="00355127"/>
    <w:rsid w:val="003555B2"/>
    <w:rsid w:val="0035563D"/>
    <w:rsid w:val="003558C1"/>
    <w:rsid w:val="00355B55"/>
    <w:rsid w:val="00356B03"/>
    <w:rsid w:val="00356F81"/>
    <w:rsid w:val="00357BA6"/>
    <w:rsid w:val="00357E4C"/>
    <w:rsid w:val="003605D8"/>
    <w:rsid w:val="003614F0"/>
    <w:rsid w:val="003616DF"/>
    <w:rsid w:val="00361797"/>
    <w:rsid w:val="003628D6"/>
    <w:rsid w:val="003645FC"/>
    <w:rsid w:val="00364AE6"/>
    <w:rsid w:val="00370665"/>
    <w:rsid w:val="00371425"/>
    <w:rsid w:val="003714E9"/>
    <w:rsid w:val="00371501"/>
    <w:rsid w:val="003734E6"/>
    <w:rsid w:val="00374B59"/>
    <w:rsid w:val="00374E1D"/>
    <w:rsid w:val="0037523F"/>
    <w:rsid w:val="0037566C"/>
    <w:rsid w:val="00375D68"/>
    <w:rsid w:val="0037633D"/>
    <w:rsid w:val="00376E46"/>
    <w:rsid w:val="003778A3"/>
    <w:rsid w:val="00377962"/>
    <w:rsid w:val="00377DF4"/>
    <w:rsid w:val="003807EF"/>
    <w:rsid w:val="00380A2F"/>
    <w:rsid w:val="00383420"/>
    <w:rsid w:val="003860F6"/>
    <w:rsid w:val="003864B3"/>
    <w:rsid w:val="00386E80"/>
    <w:rsid w:val="00387C59"/>
    <w:rsid w:val="00391211"/>
    <w:rsid w:val="00391FDB"/>
    <w:rsid w:val="00392943"/>
    <w:rsid w:val="00392CED"/>
    <w:rsid w:val="00393195"/>
    <w:rsid w:val="0039412A"/>
    <w:rsid w:val="003950F6"/>
    <w:rsid w:val="0039526B"/>
    <w:rsid w:val="00395354"/>
    <w:rsid w:val="00395EAA"/>
    <w:rsid w:val="00396F10"/>
    <w:rsid w:val="003978E8"/>
    <w:rsid w:val="003A0872"/>
    <w:rsid w:val="003A16E7"/>
    <w:rsid w:val="003A20E9"/>
    <w:rsid w:val="003A283D"/>
    <w:rsid w:val="003A3CB2"/>
    <w:rsid w:val="003A3ED7"/>
    <w:rsid w:val="003A4199"/>
    <w:rsid w:val="003A4A3B"/>
    <w:rsid w:val="003A4D44"/>
    <w:rsid w:val="003A5509"/>
    <w:rsid w:val="003A66A7"/>
    <w:rsid w:val="003A69AF"/>
    <w:rsid w:val="003A6B3C"/>
    <w:rsid w:val="003A743C"/>
    <w:rsid w:val="003A7C31"/>
    <w:rsid w:val="003B064F"/>
    <w:rsid w:val="003B12C9"/>
    <w:rsid w:val="003B13E4"/>
    <w:rsid w:val="003B198F"/>
    <w:rsid w:val="003B1D44"/>
    <w:rsid w:val="003B220A"/>
    <w:rsid w:val="003B2D3E"/>
    <w:rsid w:val="003B3AC0"/>
    <w:rsid w:val="003B41B4"/>
    <w:rsid w:val="003B42CD"/>
    <w:rsid w:val="003B4666"/>
    <w:rsid w:val="003B4AB2"/>
    <w:rsid w:val="003B520A"/>
    <w:rsid w:val="003B601A"/>
    <w:rsid w:val="003B75CA"/>
    <w:rsid w:val="003B7815"/>
    <w:rsid w:val="003B7820"/>
    <w:rsid w:val="003C1450"/>
    <w:rsid w:val="003C2A00"/>
    <w:rsid w:val="003C55C9"/>
    <w:rsid w:val="003C58F4"/>
    <w:rsid w:val="003C6730"/>
    <w:rsid w:val="003C68AB"/>
    <w:rsid w:val="003C72BD"/>
    <w:rsid w:val="003D2D1A"/>
    <w:rsid w:val="003D3011"/>
    <w:rsid w:val="003D31D9"/>
    <w:rsid w:val="003D32F9"/>
    <w:rsid w:val="003D3418"/>
    <w:rsid w:val="003D37F6"/>
    <w:rsid w:val="003D3939"/>
    <w:rsid w:val="003D39AA"/>
    <w:rsid w:val="003D3B8B"/>
    <w:rsid w:val="003D430B"/>
    <w:rsid w:val="003D5302"/>
    <w:rsid w:val="003D5760"/>
    <w:rsid w:val="003D5767"/>
    <w:rsid w:val="003D5A34"/>
    <w:rsid w:val="003D657A"/>
    <w:rsid w:val="003D6ACA"/>
    <w:rsid w:val="003E0DE4"/>
    <w:rsid w:val="003E1687"/>
    <w:rsid w:val="003E1C72"/>
    <w:rsid w:val="003E1E3F"/>
    <w:rsid w:val="003E3062"/>
    <w:rsid w:val="003E35E3"/>
    <w:rsid w:val="003E407E"/>
    <w:rsid w:val="003E423A"/>
    <w:rsid w:val="003E48BA"/>
    <w:rsid w:val="003E4AD5"/>
    <w:rsid w:val="003E50C2"/>
    <w:rsid w:val="003E71B1"/>
    <w:rsid w:val="003E76BD"/>
    <w:rsid w:val="003E78B1"/>
    <w:rsid w:val="003E7D44"/>
    <w:rsid w:val="003E7FA7"/>
    <w:rsid w:val="003F0895"/>
    <w:rsid w:val="003F1ED9"/>
    <w:rsid w:val="003F1F64"/>
    <w:rsid w:val="003F2DDE"/>
    <w:rsid w:val="003F353C"/>
    <w:rsid w:val="003F569F"/>
    <w:rsid w:val="003F5E87"/>
    <w:rsid w:val="003F654E"/>
    <w:rsid w:val="003F75AC"/>
    <w:rsid w:val="003F762E"/>
    <w:rsid w:val="003F7A49"/>
    <w:rsid w:val="004009F3"/>
    <w:rsid w:val="00401117"/>
    <w:rsid w:val="0040145E"/>
    <w:rsid w:val="0040273D"/>
    <w:rsid w:val="00402951"/>
    <w:rsid w:val="00403EFA"/>
    <w:rsid w:val="0040408E"/>
    <w:rsid w:val="0040416C"/>
    <w:rsid w:val="0040491C"/>
    <w:rsid w:val="004051B4"/>
    <w:rsid w:val="00405369"/>
    <w:rsid w:val="004054D3"/>
    <w:rsid w:val="004054E9"/>
    <w:rsid w:val="00405685"/>
    <w:rsid w:val="00405927"/>
    <w:rsid w:val="0040599B"/>
    <w:rsid w:val="00405BFA"/>
    <w:rsid w:val="00405D15"/>
    <w:rsid w:val="00406BCD"/>
    <w:rsid w:val="00407839"/>
    <w:rsid w:val="00407D7A"/>
    <w:rsid w:val="00407FB5"/>
    <w:rsid w:val="004105ED"/>
    <w:rsid w:val="00411111"/>
    <w:rsid w:val="004122EF"/>
    <w:rsid w:val="004123FB"/>
    <w:rsid w:val="0041291B"/>
    <w:rsid w:val="00413C4C"/>
    <w:rsid w:val="00413E01"/>
    <w:rsid w:val="004143AF"/>
    <w:rsid w:val="00415A59"/>
    <w:rsid w:val="00415A95"/>
    <w:rsid w:val="00416B8E"/>
    <w:rsid w:val="004174CA"/>
    <w:rsid w:val="00417CD5"/>
    <w:rsid w:val="00423275"/>
    <w:rsid w:val="004239E2"/>
    <w:rsid w:val="00423EC5"/>
    <w:rsid w:val="0042406D"/>
    <w:rsid w:val="0042453E"/>
    <w:rsid w:val="0042496B"/>
    <w:rsid w:val="004251C4"/>
    <w:rsid w:val="00425AD8"/>
    <w:rsid w:val="00425E70"/>
    <w:rsid w:val="00425FA5"/>
    <w:rsid w:val="004262CD"/>
    <w:rsid w:val="004266E5"/>
    <w:rsid w:val="0042699F"/>
    <w:rsid w:val="004308FC"/>
    <w:rsid w:val="00431453"/>
    <w:rsid w:val="00431DA2"/>
    <w:rsid w:val="00433336"/>
    <w:rsid w:val="004341A3"/>
    <w:rsid w:val="00435020"/>
    <w:rsid w:val="00435378"/>
    <w:rsid w:val="00435543"/>
    <w:rsid w:val="004356A4"/>
    <w:rsid w:val="00435CC8"/>
    <w:rsid w:val="0043774C"/>
    <w:rsid w:val="00440F79"/>
    <w:rsid w:val="00441322"/>
    <w:rsid w:val="004424DE"/>
    <w:rsid w:val="00442511"/>
    <w:rsid w:val="004429CB"/>
    <w:rsid w:val="00443ABA"/>
    <w:rsid w:val="004443E0"/>
    <w:rsid w:val="0044701C"/>
    <w:rsid w:val="00447424"/>
    <w:rsid w:val="004475C8"/>
    <w:rsid w:val="004504C5"/>
    <w:rsid w:val="00450535"/>
    <w:rsid w:val="004509F3"/>
    <w:rsid w:val="004511E4"/>
    <w:rsid w:val="0045144D"/>
    <w:rsid w:val="004516E5"/>
    <w:rsid w:val="00451942"/>
    <w:rsid w:val="00452403"/>
    <w:rsid w:val="00452CB2"/>
    <w:rsid w:val="00453537"/>
    <w:rsid w:val="00453C3F"/>
    <w:rsid w:val="00454289"/>
    <w:rsid w:val="0045433A"/>
    <w:rsid w:val="0045481B"/>
    <w:rsid w:val="00455137"/>
    <w:rsid w:val="00455C9C"/>
    <w:rsid w:val="00456118"/>
    <w:rsid w:val="00456DC4"/>
    <w:rsid w:val="004574FB"/>
    <w:rsid w:val="00457D4B"/>
    <w:rsid w:val="00457F3B"/>
    <w:rsid w:val="0046013C"/>
    <w:rsid w:val="0046089B"/>
    <w:rsid w:val="0046125F"/>
    <w:rsid w:val="00461E72"/>
    <w:rsid w:val="004621DC"/>
    <w:rsid w:val="00462B43"/>
    <w:rsid w:val="00462D34"/>
    <w:rsid w:val="00463548"/>
    <w:rsid w:val="00463BAC"/>
    <w:rsid w:val="00464669"/>
    <w:rsid w:val="00464B11"/>
    <w:rsid w:val="00464F59"/>
    <w:rsid w:val="00466111"/>
    <w:rsid w:val="0046785E"/>
    <w:rsid w:val="00467CCF"/>
    <w:rsid w:val="004707D5"/>
    <w:rsid w:val="00470BE3"/>
    <w:rsid w:val="004719D8"/>
    <w:rsid w:val="00471BB7"/>
    <w:rsid w:val="00472C7A"/>
    <w:rsid w:val="00473CA6"/>
    <w:rsid w:val="00477C32"/>
    <w:rsid w:val="00481567"/>
    <w:rsid w:val="0048174B"/>
    <w:rsid w:val="00481ECE"/>
    <w:rsid w:val="004826E6"/>
    <w:rsid w:val="00482724"/>
    <w:rsid w:val="00484731"/>
    <w:rsid w:val="00484A1F"/>
    <w:rsid w:val="00485C4D"/>
    <w:rsid w:val="00485D68"/>
    <w:rsid w:val="00485EBC"/>
    <w:rsid w:val="00486772"/>
    <w:rsid w:val="00486853"/>
    <w:rsid w:val="0048755E"/>
    <w:rsid w:val="004878A9"/>
    <w:rsid w:val="0049028C"/>
    <w:rsid w:val="0049232A"/>
    <w:rsid w:val="00492AAA"/>
    <w:rsid w:val="0049319A"/>
    <w:rsid w:val="004937E1"/>
    <w:rsid w:val="00494707"/>
    <w:rsid w:val="00495977"/>
    <w:rsid w:val="00495DEB"/>
    <w:rsid w:val="004A0247"/>
    <w:rsid w:val="004A047E"/>
    <w:rsid w:val="004A0F61"/>
    <w:rsid w:val="004A174C"/>
    <w:rsid w:val="004A227B"/>
    <w:rsid w:val="004A2314"/>
    <w:rsid w:val="004A2AA9"/>
    <w:rsid w:val="004A391D"/>
    <w:rsid w:val="004A597B"/>
    <w:rsid w:val="004A5DD3"/>
    <w:rsid w:val="004A7A6C"/>
    <w:rsid w:val="004A7B1C"/>
    <w:rsid w:val="004B112D"/>
    <w:rsid w:val="004B28EE"/>
    <w:rsid w:val="004B3691"/>
    <w:rsid w:val="004B3B32"/>
    <w:rsid w:val="004B6B18"/>
    <w:rsid w:val="004B7F4D"/>
    <w:rsid w:val="004C06C4"/>
    <w:rsid w:val="004C099B"/>
    <w:rsid w:val="004C0C99"/>
    <w:rsid w:val="004C1D6B"/>
    <w:rsid w:val="004C2317"/>
    <w:rsid w:val="004C3733"/>
    <w:rsid w:val="004C42C8"/>
    <w:rsid w:val="004C5225"/>
    <w:rsid w:val="004C627B"/>
    <w:rsid w:val="004C6A32"/>
    <w:rsid w:val="004C6EA4"/>
    <w:rsid w:val="004C7EF4"/>
    <w:rsid w:val="004D07F6"/>
    <w:rsid w:val="004D153A"/>
    <w:rsid w:val="004D2AF9"/>
    <w:rsid w:val="004D37DC"/>
    <w:rsid w:val="004D3C04"/>
    <w:rsid w:val="004D4B3B"/>
    <w:rsid w:val="004D5F42"/>
    <w:rsid w:val="004D6EB8"/>
    <w:rsid w:val="004D7FBF"/>
    <w:rsid w:val="004E13A5"/>
    <w:rsid w:val="004E1FC8"/>
    <w:rsid w:val="004E3595"/>
    <w:rsid w:val="004E38BE"/>
    <w:rsid w:val="004E66D6"/>
    <w:rsid w:val="004E778B"/>
    <w:rsid w:val="004E781A"/>
    <w:rsid w:val="004E7B94"/>
    <w:rsid w:val="004F0347"/>
    <w:rsid w:val="004F067C"/>
    <w:rsid w:val="004F08DD"/>
    <w:rsid w:val="004F1BAC"/>
    <w:rsid w:val="004F1F37"/>
    <w:rsid w:val="004F2CC1"/>
    <w:rsid w:val="004F2FED"/>
    <w:rsid w:val="004F39E2"/>
    <w:rsid w:val="004F400A"/>
    <w:rsid w:val="004F5CDE"/>
    <w:rsid w:val="004F6672"/>
    <w:rsid w:val="004F7081"/>
    <w:rsid w:val="004F7732"/>
    <w:rsid w:val="00501AF4"/>
    <w:rsid w:val="00501BAD"/>
    <w:rsid w:val="00502B18"/>
    <w:rsid w:val="00503279"/>
    <w:rsid w:val="0050341E"/>
    <w:rsid w:val="005035EF"/>
    <w:rsid w:val="00503E58"/>
    <w:rsid w:val="00504542"/>
    <w:rsid w:val="00506CB8"/>
    <w:rsid w:val="00507115"/>
    <w:rsid w:val="005106D6"/>
    <w:rsid w:val="00511BF4"/>
    <w:rsid w:val="00511D71"/>
    <w:rsid w:val="0051257B"/>
    <w:rsid w:val="00512CEF"/>
    <w:rsid w:val="00512D4B"/>
    <w:rsid w:val="00513F09"/>
    <w:rsid w:val="00513F54"/>
    <w:rsid w:val="005157CF"/>
    <w:rsid w:val="00516027"/>
    <w:rsid w:val="00516387"/>
    <w:rsid w:val="005167FC"/>
    <w:rsid w:val="00517653"/>
    <w:rsid w:val="005205E0"/>
    <w:rsid w:val="00521BCF"/>
    <w:rsid w:val="005220B7"/>
    <w:rsid w:val="00522C5F"/>
    <w:rsid w:val="00522DDD"/>
    <w:rsid w:val="005236CD"/>
    <w:rsid w:val="00523CDA"/>
    <w:rsid w:val="005255D3"/>
    <w:rsid w:val="005257D2"/>
    <w:rsid w:val="00526978"/>
    <w:rsid w:val="00526FE0"/>
    <w:rsid w:val="00527F64"/>
    <w:rsid w:val="00530256"/>
    <w:rsid w:val="00531871"/>
    <w:rsid w:val="00532660"/>
    <w:rsid w:val="00532AAA"/>
    <w:rsid w:val="00532DA7"/>
    <w:rsid w:val="0053343A"/>
    <w:rsid w:val="005341B2"/>
    <w:rsid w:val="005365CF"/>
    <w:rsid w:val="0053690D"/>
    <w:rsid w:val="00537BD0"/>
    <w:rsid w:val="005407E3"/>
    <w:rsid w:val="00540C5D"/>
    <w:rsid w:val="0054155F"/>
    <w:rsid w:val="0054174A"/>
    <w:rsid w:val="0054263B"/>
    <w:rsid w:val="00543ED2"/>
    <w:rsid w:val="005443BC"/>
    <w:rsid w:val="0054646C"/>
    <w:rsid w:val="00546D2A"/>
    <w:rsid w:val="005472C7"/>
    <w:rsid w:val="0055002C"/>
    <w:rsid w:val="00551204"/>
    <w:rsid w:val="005513FB"/>
    <w:rsid w:val="00551B35"/>
    <w:rsid w:val="00551E13"/>
    <w:rsid w:val="00551F89"/>
    <w:rsid w:val="005522B6"/>
    <w:rsid w:val="00552DD8"/>
    <w:rsid w:val="005538BD"/>
    <w:rsid w:val="00553DFF"/>
    <w:rsid w:val="005542F2"/>
    <w:rsid w:val="00554A94"/>
    <w:rsid w:val="00555551"/>
    <w:rsid w:val="005559DC"/>
    <w:rsid w:val="00555C03"/>
    <w:rsid w:val="0055680D"/>
    <w:rsid w:val="00557F4B"/>
    <w:rsid w:val="00560042"/>
    <w:rsid w:val="005601DE"/>
    <w:rsid w:val="00561668"/>
    <w:rsid w:val="00561900"/>
    <w:rsid w:val="00561D2A"/>
    <w:rsid w:val="005632D0"/>
    <w:rsid w:val="00563C6B"/>
    <w:rsid w:val="00563D91"/>
    <w:rsid w:val="00564094"/>
    <w:rsid w:val="005652F4"/>
    <w:rsid w:val="0056573B"/>
    <w:rsid w:val="0056607E"/>
    <w:rsid w:val="00566CAE"/>
    <w:rsid w:val="005674DE"/>
    <w:rsid w:val="00567865"/>
    <w:rsid w:val="005707AA"/>
    <w:rsid w:val="00572343"/>
    <w:rsid w:val="00572A38"/>
    <w:rsid w:val="00572C51"/>
    <w:rsid w:val="0057318A"/>
    <w:rsid w:val="00573E24"/>
    <w:rsid w:val="00573EC9"/>
    <w:rsid w:val="00573ED0"/>
    <w:rsid w:val="00575FAD"/>
    <w:rsid w:val="00576894"/>
    <w:rsid w:val="005775BE"/>
    <w:rsid w:val="00580ABB"/>
    <w:rsid w:val="0058163E"/>
    <w:rsid w:val="0058249A"/>
    <w:rsid w:val="00582AB2"/>
    <w:rsid w:val="00582F82"/>
    <w:rsid w:val="00583DA6"/>
    <w:rsid w:val="005841DF"/>
    <w:rsid w:val="00584E65"/>
    <w:rsid w:val="00585166"/>
    <w:rsid w:val="00585DA3"/>
    <w:rsid w:val="00585E4D"/>
    <w:rsid w:val="005860D6"/>
    <w:rsid w:val="00586193"/>
    <w:rsid w:val="0059021F"/>
    <w:rsid w:val="0059281A"/>
    <w:rsid w:val="00593D59"/>
    <w:rsid w:val="005940A6"/>
    <w:rsid w:val="00594B8F"/>
    <w:rsid w:val="005955C9"/>
    <w:rsid w:val="0059575D"/>
    <w:rsid w:val="00595F08"/>
    <w:rsid w:val="00596727"/>
    <w:rsid w:val="005971DF"/>
    <w:rsid w:val="005A05FF"/>
    <w:rsid w:val="005A0D6F"/>
    <w:rsid w:val="005A246F"/>
    <w:rsid w:val="005A27FE"/>
    <w:rsid w:val="005A2C9D"/>
    <w:rsid w:val="005A332F"/>
    <w:rsid w:val="005A377A"/>
    <w:rsid w:val="005A3B3D"/>
    <w:rsid w:val="005A3C45"/>
    <w:rsid w:val="005A4438"/>
    <w:rsid w:val="005A443A"/>
    <w:rsid w:val="005A47D4"/>
    <w:rsid w:val="005A5C9E"/>
    <w:rsid w:val="005A5F3C"/>
    <w:rsid w:val="005A5FA7"/>
    <w:rsid w:val="005A62AC"/>
    <w:rsid w:val="005A71F8"/>
    <w:rsid w:val="005B0392"/>
    <w:rsid w:val="005B04B3"/>
    <w:rsid w:val="005B0893"/>
    <w:rsid w:val="005B0EEE"/>
    <w:rsid w:val="005B1EA9"/>
    <w:rsid w:val="005B2809"/>
    <w:rsid w:val="005B2CF0"/>
    <w:rsid w:val="005B411C"/>
    <w:rsid w:val="005B4490"/>
    <w:rsid w:val="005B582F"/>
    <w:rsid w:val="005B59B1"/>
    <w:rsid w:val="005B5EC7"/>
    <w:rsid w:val="005B6D3F"/>
    <w:rsid w:val="005B767D"/>
    <w:rsid w:val="005B7A76"/>
    <w:rsid w:val="005C0C76"/>
    <w:rsid w:val="005C1671"/>
    <w:rsid w:val="005C1B4A"/>
    <w:rsid w:val="005C1C8C"/>
    <w:rsid w:val="005C1FDD"/>
    <w:rsid w:val="005C27E0"/>
    <w:rsid w:val="005C3204"/>
    <w:rsid w:val="005C39E3"/>
    <w:rsid w:val="005C5576"/>
    <w:rsid w:val="005C7390"/>
    <w:rsid w:val="005C7FA9"/>
    <w:rsid w:val="005D0097"/>
    <w:rsid w:val="005D0C9A"/>
    <w:rsid w:val="005D119C"/>
    <w:rsid w:val="005D1DE9"/>
    <w:rsid w:val="005D1F7D"/>
    <w:rsid w:val="005D29E7"/>
    <w:rsid w:val="005D3209"/>
    <w:rsid w:val="005D3CFB"/>
    <w:rsid w:val="005D3E00"/>
    <w:rsid w:val="005D41F3"/>
    <w:rsid w:val="005D46EF"/>
    <w:rsid w:val="005D56A3"/>
    <w:rsid w:val="005D58AD"/>
    <w:rsid w:val="005D6C74"/>
    <w:rsid w:val="005D6DA0"/>
    <w:rsid w:val="005D7080"/>
    <w:rsid w:val="005D7EA3"/>
    <w:rsid w:val="005E071E"/>
    <w:rsid w:val="005E162B"/>
    <w:rsid w:val="005E1D1D"/>
    <w:rsid w:val="005E1DBB"/>
    <w:rsid w:val="005E24A9"/>
    <w:rsid w:val="005E4555"/>
    <w:rsid w:val="005E4822"/>
    <w:rsid w:val="005E49D3"/>
    <w:rsid w:val="005E4FB7"/>
    <w:rsid w:val="005E4FC0"/>
    <w:rsid w:val="005E5DA5"/>
    <w:rsid w:val="005E5E84"/>
    <w:rsid w:val="005E61BD"/>
    <w:rsid w:val="005E71B4"/>
    <w:rsid w:val="005E730C"/>
    <w:rsid w:val="005E739D"/>
    <w:rsid w:val="005E7C27"/>
    <w:rsid w:val="005E7D08"/>
    <w:rsid w:val="005F0F28"/>
    <w:rsid w:val="005F1CE5"/>
    <w:rsid w:val="005F230D"/>
    <w:rsid w:val="005F2C63"/>
    <w:rsid w:val="005F34DF"/>
    <w:rsid w:val="005F481C"/>
    <w:rsid w:val="005F4A83"/>
    <w:rsid w:val="005F5006"/>
    <w:rsid w:val="005F54A0"/>
    <w:rsid w:val="005F5AE3"/>
    <w:rsid w:val="005F664C"/>
    <w:rsid w:val="005F6942"/>
    <w:rsid w:val="005F6D78"/>
    <w:rsid w:val="006000F4"/>
    <w:rsid w:val="0060137C"/>
    <w:rsid w:val="00601CF8"/>
    <w:rsid w:val="006021F4"/>
    <w:rsid w:val="00602568"/>
    <w:rsid w:val="006033DB"/>
    <w:rsid w:val="0060344A"/>
    <w:rsid w:val="006037F0"/>
    <w:rsid w:val="006040C4"/>
    <w:rsid w:val="00604C3C"/>
    <w:rsid w:val="00604FEA"/>
    <w:rsid w:val="00606261"/>
    <w:rsid w:val="006070D8"/>
    <w:rsid w:val="006071A2"/>
    <w:rsid w:val="00607BA5"/>
    <w:rsid w:val="006108F7"/>
    <w:rsid w:val="0061098E"/>
    <w:rsid w:val="00610C04"/>
    <w:rsid w:val="00611B8D"/>
    <w:rsid w:val="0061205D"/>
    <w:rsid w:val="00612086"/>
    <w:rsid w:val="006122BC"/>
    <w:rsid w:val="006134B0"/>
    <w:rsid w:val="0061355B"/>
    <w:rsid w:val="0061357F"/>
    <w:rsid w:val="006136C2"/>
    <w:rsid w:val="00613CA1"/>
    <w:rsid w:val="00613EEF"/>
    <w:rsid w:val="0061413D"/>
    <w:rsid w:val="00614FE4"/>
    <w:rsid w:val="006152E5"/>
    <w:rsid w:val="00615563"/>
    <w:rsid w:val="00615951"/>
    <w:rsid w:val="00615A64"/>
    <w:rsid w:val="00615FC8"/>
    <w:rsid w:val="00616AE0"/>
    <w:rsid w:val="006205DB"/>
    <w:rsid w:val="00620894"/>
    <w:rsid w:val="00620F02"/>
    <w:rsid w:val="006216EF"/>
    <w:rsid w:val="00621B49"/>
    <w:rsid w:val="00622C05"/>
    <w:rsid w:val="00623BD7"/>
    <w:rsid w:val="00624604"/>
    <w:rsid w:val="0062603A"/>
    <w:rsid w:val="0062616B"/>
    <w:rsid w:val="00630D4E"/>
    <w:rsid w:val="0063133F"/>
    <w:rsid w:val="00631DAA"/>
    <w:rsid w:val="00631DCD"/>
    <w:rsid w:val="006325F0"/>
    <w:rsid w:val="00633635"/>
    <w:rsid w:val="00633A52"/>
    <w:rsid w:val="006340AB"/>
    <w:rsid w:val="006345E0"/>
    <w:rsid w:val="00634A79"/>
    <w:rsid w:val="00634B1D"/>
    <w:rsid w:val="006353F3"/>
    <w:rsid w:val="00636DF7"/>
    <w:rsid w:val="006376D8"/>
    <w:rsid w:val="00642685"/>
    <w:rsid w:val="0064367D"/>
    <w:rsid w:val="00644CD7"/>
    <w:rsid w:val="00644F5D"/>
    <w:rsid w:val="00645945"/>
    <w:rsid w:val="00645C4A"/>
    <w:rsid w:val="0064645D"/>
    <w:rsid w:val="00646F59"/>
    <w:rsid w:val="006501CA"/>
    <w:rsid w:val="00650639"/>
    <w:rsid w:val="00650D50"/>
    <w:rsid w:val="00650EAA"/>
    <w:rsid w:val="00651199"/>
    <w:rsid w:val="00652CEB"/>
    <w:rsid w:val="00653DE0"/>
    <w:rsid w:val="0065406F"/>
    <w:rsid w:val="0065490F"/>
    <w:rsid w:val="00655E5C"/>
    <w:rsid w:val="0065633A"/>
    <w:rsid w:val="00656C97"/>
    <w:rsid w:val="00656FCB"/>
    <w:rsid w:val="00661553"/>
    <w:rsid w:val="00661C53"/>
    <w:rsid w:val="0066306C"/>
    <w:rsid w:val="0066383F"/>
    <w:rsid w:val="00664001"/>
    <w:rsid w:val="006650B7"/>
    <w:rsid w:val="00667556"/>
    <w:rsid w:val="006676EB"/>
    <w:rsid w:val="00667A26"/>
    <w:rsid w:val="00670610"/>
    <w:rsid w:val="0067110E"/>
    <w:rsid w:val="00671C10"/>
    <w:rsid w:val="006722E4"/>
    <w:rsid w:val="00672AE2"/>
    <w:rsid w:val="0067392F"/>
    <w:rsid w:val="00674FE5"/>
    <w:rsid w:val="0067550C"/>
    <w:rsid w:val="00675C93"/>
    <w:rsid w:val="00677450"/>
    <w:rsid w:val="0067751F"/>
    <w:rsid w:val="00677786"/>
    <w:rsid w:val="006819CC"/>
    <w:rsid w:val="00681C00"/>
    <w:rsid w:val="006826EE"/>
    <w:rsid w:val="00683284"/>
    <w:rsid w:val="00683554"/>
    <w:rsid w:val="006837EE"/>
    <w:rsid w:val="00683FB9"/>
    <w:rsid w:val="00685CAB"/>
    <w:rsid w:val="00686330"/>
    <w:rsid w:val="00686386"/>
    <w:rsid w:val="00686A3D"/>
    <w:rsid w:val="00686F93"/>
    <w:rsid w:val="0069043C"/>
    <w:rsid w:val="00690576"/>
    <w:rsid w:val="00690AE4"/>
    <w:rsid w:val="00691553"/>
    <w:rsid w:val="00691A48"/>
    <w:rsid w:val="0069210E"/>
    <w:rsid w:val="006933D0"/>
    <w:rsid w:val="00693580"/>
    <w:rsid w:val="00693A54"/>
    <w:rsid w:val="00694209"/>
    <w:rsid w:val="00694B6B"/>
    <w:rsid w:val="006950B1"/>
    <w:rsid w:val="00697215"/>
    <w:rsid w:val="006A03DB"/>
    <w:rsid w:val="006A0CB8"/>
    <w:rsid w:val="006A38B5"/>
    <w:rsid w:val="006A3BA6"/>
    <w:rsid w:val="006A41E6"/>
    <w:rsid w:val="006A4364"/>
    <w:rsid w:val="006A4E21"/>
    <w:rsid w:val="006A5D63"/>
    <w:rsid w:val="006A7589"/>
    <w:rsid w:val="006A7E65"/>
    <w:rsid w:val="006B0F4F"/>
    <w:rsid w:val="006B1053"/>
    <w:rsid w:val="006B139D"/>
    <w:rsid w:val="006B1EA3"/>
    <w:rsid w:val="006B210E"/>
    <w:rsid w:val="006B2125"/>
    <w:rsid w:val="006B3187"/>
    <w:rsid w:val="006B3240"/>
    <w:rsid w:val="006B352C"/>
    <w:rsid w:val="006B3EF9"/>
    <w:rsid w:val="006B44BA"/>
    <w:rsid w:val="006B4BAF"/>
    <w:rsid w:val="006B5266"/>
    <w:rsid w:val="006B5FE9"/>
    <w:rsid w:val="006B604C"/>
    <w:rsid w:val="006B6677"/>
    <w:rsid w:val="006B6CEE"/>
    <w:rsid w:val="006B763E"/>
    <w:rsid w:val="006C08EB"/>
    <w:rsid w:val="006C1018"/>
    <w:rsid w:val="006C1D29"/>
    <w:rsid w:val="006C2815"/>
    <w:rsid w:val="006C28EE"/>
    <w:rsid w:val="006C302B"/>
    <w:rsid w:val="006C3585"/>
    <w:rsid w:val="006C5933"/>
    <w:rsid w:val="006C59D4"/>
    <w:rsid w:val="006C60E0"/>
    <w:rsid w:val="006D05AE"/>
    <w:rsid w:val="006D0927"/>
    <w:rsid w:val="006D1AF6"/>
    <w:rsid w:val="006D1B12"/>
    <w:rsid w:val="006D3E99"/>
    <w:rsid w:val="006D4703"/>
    <w:rsid w:val="006D63AD"/>
    <w:rsid w:val="006D6ADF"/>
    <w:rsid w:val="006D6C91"/>
    <w:rsid w:val="006D6E58"/>
    <w:rsid w:val="006D7E24"/>
    <w:rsid w:val="006E10A0"/>
    <w:rsid w:val="006E22FF"/>
    <w:rsid w:val="006E34DD"/>
    <w:rsid w:val="006E3CD3"/>
    <w:rsid w:val="006E3F91"/>
    <w:rsid w:val="006E591D"/>
    <w:rsid w:val="006E60D0"/>
    <w:rsid w:val="006E6289"/>
    <w:rsid w:val="006E6AAD"/>
    <w:rsid w:val="006E707C"/>
    <w:rsid w:val="006E738A"/>
    <w:rsid w:val="006F14C9"/>
    <w:rsid w:val="006F1E58"/>
    <w:rsid w:val="006F22B3"/>
    <w:rsid w:val="006F2D22"/>
    <w:rsid w:val="006F2F88"/>
    <w:rsid w:val="006F377B"/>
    <w:rsid w:val="006F46B6"/>
    <w:rsid w:val="006F55AB"/>
    <w:rsid w:val="006F5F6D"/>
    <w:rsid w:val="006F6F8E"/>
    <w:rsid w:val="006F71FA"/>
    <w:rsid w:val="007001D5"/>
    <w:rsid w:val="007018A7"/>
    <w:rsid w:val="007021CD"/>
    <w:rsid w:val="00702623"/>
    <w:rsid w:val="007041AB"/>
    <w:rsid w:val="00705082"/>
    <w:rsid w:val="0070510D"/>
    <w:rsid w:val="00705241"/>
    <w:rsid w:val="007053D0"/>
    <w:rsid w:val="00705E61"/>
    <w:rsid w:val="0070748A"/>
    <w:rsid w:val="007076B4"/>
    <w:rsid w:val="00713455"/>
    <w:rsid w:val="00713591"/>
    <w:rsid w:val="007135A5"/>
    <w:rsid w:val="007156CC"/>
    <w:rsid w:val="007158CD"/>
    <w:rsid w:val="00717CAE"/>
    <w:rsid w:val="00717DAA"/>
    <w:rsid w:val="00720888"/>
    <w:rsid w:val="007209BB"/>
    <w:rsid w:val="007211CB"/>
    <w:rsid w:val="007217E9"/>
    <w:rsid w:val="00723AC9"/>
    <w:rsid w:val="00724871"/>
    <w:rsid w:val="00724B32"/>
    <w:rsid w:val="00725ADE"/>
    <w:rsid w:val="00730069"/>
    <w:rsid w:val="00730A47"/>
    <w:rsid w:val="00730ACA"/>
    <w:rsid w:val="00730CEB"/>
    <w:rsid w:val="0073119E"/>
    <w:rsid w:val="007316C0"/>
    <w:rsid w:val="007325C2"/>
    <w:rsid w:val="0073309D"/>
    <w:rsid w:val="00733432"/>
    <w:rsid w:val="0073396B"/>
    <w:rsid w:val="00734ABE"/>
    <w:rsid w:val="007367B9"/>
    <w:rsid w:val="00737528"/>
    <w:rsid w:val="007407AA"/>
    <w:rsid w:val="00741986"/>
    <w:rsid w:val="007421CE"/>
    <w:rsid w:val="00743EAF"/>
    <w:rsid w:val="007442B8"/>
    <w:rsid w:val="00744960"/>
    <w:rsid w:val="00744BA1"/>
    <w:rsid w:val="00744CFC"/>
    <w:rsid w:val="00744E4F"/>
    <w:rsid w:val="007457CE"/>
    <w:rsid w:val="00746244"/>
    <w:rsid w:val="007462D6"/>
    <w:rsid w:val="0074638E"/>
    <w:rsid w:val="007466F4"/>
    <w:rsid w:val="0074695A"/>
    <w:rsid w:val="0074750D"/>
    <w:rsid w:val="00750105"/>
    <w:rsid w:val="00751640"/>
    <w:rsid w:val="007526CB"/>
    <w:rsid w:val="00752BAB"/>
    <w:rsid w:val="00752BAC"/>
    <w:rsid w:val="00752CDE"/>
    <w:rsid w:val="00756D7B"/>
    <w:rsid w:val="007576A4"/>
    <w:rsid w:val="00757A7D"/>
    <w:rsid w:val="0076082F"/>
    <w:rsid w:val="0076206C"/>
    <w:rsid w:val="007623DA"/>
    <w:rsid w:val="0076297C"/>
    <w:rsid w:val="007639B9"/>
    <w:rsid w:val="00764335"/>
    <w:rsid w:val="007649BC"/>
    <w:rsid w:val="007651B8"/>
    <w:rsid w:val="007663DD"/>
    <w:rsid w:val="00766443"/>
    <w:rsid w:val="007669B0"/>
    <w:rsid w:val="00767E42"/>
    <w:rsid w:val="007705BC"/>
    <w:rsid w:val="00770A0B"/>
    <w:rsid w:val="0077233B"/>
    <w:rsid w:val="00772AD3"/>
    <w:rsid w:val="007745AC"/>
    <w:rsid w:val="00774741"/>
    <w:rsid w:val="00774982"/>
    <w:rsid w:val="00774AEA"/>
    <w:rsid w:val="00775962"/>
    <w:rsid w:val="007762A6"/>
    <w:rsid w:val="00777A38"/>
    <w:rsid w:val="00780B03"/>
    <w:rsid w:val="00780FA7"/>
    <w:rsid w:val="00781710"/>
    <w:rsid w:val="00781A21"/>
    <w:rsid w:val="00781B40"/>
    <w:rsid w:val="00781CE2"/>
    <w:rsid w:val="00781CFC"/>
    <w:rsid w:val="00781D1D"/>
    <w:rsid w:val="00782C52"/>
    <w:rsid w:val="007837B2"/>
    <w:rsid w:val="00785340"/>
    <w:rsid w:val="00785353"/>
    <w:rsid w:val="0078659C"/>
    <w:rsid w:val="0078699C"/>
    <w:rsid w:val="007869A9"/>
    <w:rsid w:val="00786FCA"/>
    <w:rsid w:val="0078752E"/>
    <w:rsid w:val="00791445"/>
    <w:rsid w:val="007916B9"/>
    <w:rsid w:val="00791997"/>
    <w:rsid w:val="00791B3E"/>
    <w:rsid w:val="007929BB"/>
    <w:rsid w:val="007934F4"/>
    <w:rsid w:val="00794566"/>
    <w:rsid w:val="007947EE"/>
    <w:rsid w:val="00795799"/>
    <w:rsid w:val="00795E1C"/>
    <w:rsid w:val="00795F46"/>
    <w:rsid w:val="00796979"/>
    <w:rsid w:val="00796E3B"/>
    <w:rsid w:val="00797257"/>
    <w:rsid w:val="007A06DE"/>
    <w:rsid w:val="007A07A7"/>
    <w:rsid w:val="007A0D09"/>
    <w:rsid w:val="007A0FE4"/>
    <w:rsid w:val="007A2E3F"/>
    <w:rsid w:val="007A571A"/>
    <w:rsid w:val="007A5B79"/>
    <w:rsid w:val="007A62BC"/>
    <w:rsid w:val="007A6422"/>
    <w:rsid w:val="007A7982"/>
    <w:rsid w:val="007A7BF9"/>
    <w:rsid w:val="007B17C6"/>
    <w:rsid w:val="007B2C37"/>
    <w:rsid w:val="007B327D"/>
    <w:rsid w:val="007B4A90"/>
    <w:rsid w:val="007B53CB"/>
    <w:rsid w:val="007B666C"/>
    <w:rsid w:val="007B7294"/>
    <w:rsid w:val="007B7507"/>
    <w:rsid w:val="007C0980"/>
    <w:rsid w:val="007C1701"/>
    <w:rsid w:val="007C1709"/>
    <w:rsid w:val="007C23ED"/>
    <w:rsid w:val="007C354B"/>
    <w:rsid w:val="007C3BCB"/>
    <w:rsid w:val="007C419E"/>
    <w:rsid w:val="007C44B7"/>
    <w:rsid w:val="007C4FB1"/>
    <w:rsid w:val="007C5C05"/>
    <w:rsid w:val="007C6B69"/>
    <w:rsid w:val="007D059E"/>
    <w:rsid w:val="007D0ED1"/>
    <w:rsid w:val="007D11D7"/>
    <w:rsid w:val="007D1793"/>
    <w:rsid w:val="007D3496"/>
    <w:rsid w:val="007D3CEF"/>
    <w:rsid w:val="007D5153"/>
    <w:rsid w:val="007D5A50"/>
    <w:rsid w:val="007D5D19"/>
    <w:rsid w:val="007D5E3E"/>
    <w:rsid w:val="007D6261"/>
    <w:rsid w:val="007D6320"/>
    <w:rsid w:val="007D64D9"/>
    <w:rsid w:val="007D77CC"/>
    <w:rsid w:val="007D7833"/>
    <w:rsid w:val="007D78DB"/>
    <w:rsid w:val="007D7CBA"/>
    <w:rsid w:val="007D7D10"/>
    <w:rsid w:val="007E135F"/>
    <w:rsid w:val="007E13A8"/>
    <w:rsid w:val="007E24AD"/>
    <w:rsid w:val="007E2755"/>
    <w:rsid w:val="007E27E8"/>
    <w:rsid w:val="007E2D27"/>
    <w:rsid w:val="007E3ECA"/>
    <w:rsid w:val="007E4066"/>
    <w:rsid w:val="007E4CCC"/>
    <w:rsid w:val="007E5119"/>
    <w:rsid w:val="007E5C3C"/>
    <w:rsid w:val="007F0688"/>
    <w:rsid w:val="007F0C39"/>
    <w:rsid w:val="007F1A85"/>
    <w:rsid w:val="007F1B1F"/>
    <w:rsid w:val="007F1EAF"/>
    <w:rsid w:val="007F4DFA"/>
    <w:rsid w:val="007F5764"/>
    <w:rsid w:val="007F5CB2"/>
    <w:rsid w:val="007F5D4D"/>
    <w:rsid w:val="007F5FE6"/>
    <w:rsid w:val="007F62A4"/>
    <w:rsid w:val="007F6E37"/>
    <w:rsid w:val="007F7A69"/>
    <w:rsid w:val="007F7BFF"/>
    <w:rsid w:val="00800023"/>
    <w:rsid w:val="0080007F"/>
    <w:rsid w:val="00800C0D"/>
    <w:rsid w:val="00800FC5"/>
    <w:rsid w:val="0080172F"/>
    <w:rsid w:val="00801A4A"/>
    <w:rsid w:val="0080209C"/>
    <w:rsid w:val="00802867"/>
    <w:rsid w:val="00803045"/>
    <w:rsid w:val="0080491C"/>
    <w:rsid w:val="008049ED"/>
    <w:rsid w:val="0080503D"/>
    <w:rsid w:val="00805D7B"/>
    <w:rsid w:val="0080722F"/>
    <w:rsid w:val="008075F2"/>
    <w:rsid w:val="00807602"/>
    <w:rsid w:val="00810380"/>
    <w:rsid w:val="008109DA"/>
    <w:rsid w:val="0081206B"/>
    <w:rsid w:val="00812287"/>
    <w:rsid w:val="008129C3"/>
    <w:rsid w:val="00814272"/>
    <w:rsid w:val="008150A0"/>
    <w:rsid w:val="008151D1"/>
    <w:rsid w:val="00815A2F"/>
    <w:rsid w:val="00815C6E"/>
    <w:rsid w:val="00816841"/>
    <w:rsid w:val="008174BF"/>
    <w:rsid w:val="00817A0C"/>
    <w:rsid w:val="00824015"/>
    <w:rsid w:val="00825F7C"/>
    <w:rsid w:val="008260DC"/>
    <w:rsid w:val="008261B1"/>
    <w:rsid w:val="00830515"/>
    <w:rsid w:val="00830C0B"/>
    <w:rsid w:val="00831087"/>
    <w:rsid w:val="008314E3"/>
    <w:rsid w:val="00831AD9"/>
    <w:rsid w:val="0083213C"/>
    <w:rsid w:val="00832CA7"/>
    <w:rsid w:val="00832CC2"/>
    <w:rsid w:val="00833C8C"/>
    <w:rsid w:val="00834001"/>
    <w:rsid w:val="00834B7A"/>
    <w:rsid w:val="00835214"/>
    <w:rsid w:val="008356BC"/>
    <w:rsid w:val="00835FC5"/>
    <w:rsid w:val="00836165"/>
    <w:rsid w:val="00837837"/>
    <w:rsid w:val="008405DD"/>
    <w:rsid w:val="00841264"/>
    <w:rsid w:val="0084144B"/>
    <w:rsid w:val="008419F5"/>
    <w:rsid w:val="0084219D"/>
    <w:rsid w:val="008424CC"/>
    <w:rsid w:val="00842794"/>
    <w:rsid w:val="00842C36"/>
    <w:rsid w:val="00843873"/>
    <w:rsid w:val="00844507"/>
    <w:rsid w:val="0084459A"/>
    <w:rsid w:val="00845028"/>
    <w:rsid w:val="0084531F"/>
    <w:rsid w:val="00845B04"/>
    <w:rsid w:val="00845E26"/>
    <w:rsid w:val="00846225"/>
    <w:rsid w:val="0084653A"/>
    <w:rsid w:val="00846CB1"/>
    <w:rsid w:val="00847162"/>
    <w:rsid w:val="00847260"/>
    <w:rsid w:val="008500C7"/>
    <w:rsid w:val="00850C78"/>
    <w:rsid w:val="00851290"/>
    <w:rsid w:val="0085146C"/>
    <w:rsid w:val="00851C29"/>
    <w:rsid w:val="00851EA5"/>
    <w:rsid w:val="008524EA"/>
    <w:rsid w:val="00853295"/>
    <w:rsid w:val="00853555"/>
    <w:rsid w:val="00853574"/>
    <w:rsid w:val="00855A3E"/>
    <w:rsid w:val="0085627E"/>
    <w:rsid w:val="008565F4"/>
    <w:rsid w:val="008566DA"/>
    <w:rsid w:val="0085697E"/>
    <w:rsid w:val="00856E9E"/>
    <w:rsid w:val="0085718B"/>
    <w:rsid w:val="0085786C"/>
    <w:rsid w:val="008607FF"/>
    <w:rsid w:val="00860D3B"/>
    <w:rsid w:val="00863566"/>
    <w:rsid w:val="00863BB6"/>
    <w:rsid w:val="008655FC"/>
    <w:rsid w:val="00865D03"/>
    <w:rsid w:val="00867140"/>
    <w:rsid w:val="00867F96"/>
    <w:rsid w:val="008700EF"/>
    <w:rsid w:val="00871D11"/>
    <w:rsid w:val="008727F2"/>
    <w:rsid w:val="00872AE0"/>
    <w:rsid w:val="0087361B"/>
    <w:rsid w:val="0087365F"/>
    <w:rsid w:val="00873D56"/>
    <w:rsid w:val="00874E33"/>
    <w:rsid w:val="00875F94"/>
    <w:rsid w:val="008774DA"/>
    <w:rsid w:val="00877547"/>
    <w:rsid w:val="0088017E"/>
    <w:rsid w:val="008804D3"/>
    <w:rsid w:val="00880984"/>
    <w:rsid w:val="00880A1B"/>
    <w:rsid w:val="00881002"/>
    <w:rsid w:val="008818B3"/>
    <w:rsid w:val="00881BE3"/>
    <w:rsid w:val="00881BF8"/>
    <w:rsid w:val="00883053"/>
    <w:rsid w:val="008833BD"/>
    <w:rsid w:val="00883BE1"/>
    <w:rsid w:val="008842BF"/>
    <w:rsid w:val="008842D0"/>
    <w:rsid w:val="00884C17"/>
    <w:rsid w:val="00885DD8"/>
    <w:rsid w:val="00885E90"/>
    <w:rsid w:val="00887431"/>
    <w:rsid w:val="0088769F"/>
    <w:rsid w:val="00887CBD"/>
    <w:rsid w:val="00890B3C"/>
    <w:rsid w:val="00890B3E"/>
    <w:rsid w:val="0089125E"/>
    <w:rsid w:val="00891E85"/>
    <w:rsid w:val="008929BA"/>
    <w:rsid w:val="008934BC"/>
    <w:rsid w:val="00893741"/>
    <w:rsid w:val="00894815"/>
    <w:rsid w:val="00894EB6"/>
    <w:rsid w:val="00895979"/>
    <w:rsid w:val="0089662C"/>
    <w:rsid w:val="008A05F6"/>
    <w:rsid w:val="008A206D"/>
    <w:rsid w:val="008A2D82"/>
    <w:rsid w:val="008A2F6F"/>
    <w:rsid w:val="008A4431"/>
    <w:rsid w:val="008A4F73"/>
    <w:rsid w:val="008A69E7"/>
    <w:rsid w:val="008A712C"/>
    <w:rsid w:val="008A7524"/>
    <w:rsid w:val="008B218E"/>
    <w:rsid w:val="008B227E"/>
    <w:rsid w:val="008B25AC"/>
    <w:rsid w:val="008B3926"/>
    <w:rsid w:val="008B46AF"/>
    <w:rsid w:val="008B55D7"/>
    <w:rsid w:val="008C0311"/>
    <w:rsid w:val="008C0D35"/>
    <w:rsid w:val="008C1756"/>
    <w:rsid w:val="008C22CE"/>
    <w:rsid w:val="008C49C5"/>
    <w:rsid w:val="008C4AFA"/>
    <w:rsid w:val="008C507C"/>
    <w:rsid w:val="008C6C06"/>
    <w:rsid w:val="008C74FC"/>
    <w:rsid w:val="008C7F3B"/>
    <w:rsid w:val="008D0137"/>
    <w:rsid w:val="008D259F"/>
    <w:rsid w:val="008D26A2"/>
    <w:rsid w:val="008D4E48"/>
    <w:rsid w:val="008D66D1"/>
    <w:rsid w:val="008D6C9B"/>
    <w:rsid w:val="008D6FDC"/>
    <w:rsid w:val="008E00C7"/>
    <w:rsid w:val="008E0A2C"/>
    <w:rsid w:val="008E135E"/>
    <w:rsid w:val="008E269A"/>
    <w:rsid w:val="008E3274"/>
    <w:rsid w:val="008E3CB8"/>
    <w:rsid w:val="008E4676"/>
    <w:rsid w:val="008E4FBF"/>
    <w:rsid w:val="008E528C"/>
    <w:rsid w:val="008E5C82"/>
    <w:rsid w:val="008E67C1"/>
    <w:rsid w:val="008E6903"/>
    <w:rsid w:val="008E76F0"/>
    <w:rsid w:val="008F0B0D"/>
    <w:rsid w:val="008F171D"/>
    <w:rsid w:val="008F1AF6"/>
    <w:rsid w:val="008F20AE"/>
    <w:rsid w:val="008F20DE"/>
    <w:rsid w:val="008F222A"/>
    <w:rsid w:val="008F2BA4"/>
    <w:rsid w:val="008F2FEE"/>
    <w:rsid w:val="008F31BF"/>
    <w:rsid w:val="008F33D4"/>
    <w:rsid w:val="008F3FA9"/>
    <w:rsid w:val="008F455D"/>
    <w:rsid w:val="008F57AB"/>
    <w:rsid w:val="008F5DC9"/>
    <w:rsid w:val="008F615A"/>
    <w:rsid w:val="008F6E36"/>
    <w:rsid w:val="008F7795"/>
    <w:rsid w:val="00901260"/>
    <w:rsid w:val="00901301"/>
    <w:rsid w:val="00901770"/>
    <w:rsid w:val="00901876"/>
    <w:rsid w:val="009026DC"/>
    <w:rsid w:val="00903E3C"/>
    <w:rsid w:val="00904273"/>
    <w:rsid w:val="00904553"/>
    <w:rsid w:val="0090503F"/>
    <w:rsid w:val="009056EB"/>
    <w:rsid w:val="0090797B"/>
    <w:rsid w:val="00907B32"/>
    <w:rsid w:val="00907BE0"/>
    <w:rsid w:val="00907BEF"/>
    <w:rsid w:val="00910226"/>
    <w:rsid w:val="00912158"/>
    <w:rsid w:val="00912ADC"/>
    <w:rsid w:val="00912CFC"/>
    <w:rsid w:val="00913135"/>
    <w:rsid w:val="0091349B"/>
    <w:rsid w:val="0091559E"/>
    <w:rsid w:val="00915827"/>
    <w:rsid w:val="00915B2A"/>
    <w:rsid w:val="00915D03"/>
    <w:rsid w:val="0091636C"/>
    <w:rsid w:val="00916486"/>
    <w:rsid w:val="009218FA"/>
    <w:rsid w:val="00921AEF"/>
    <w:rsid w:val="00922876"/>
    <w:rsid w:val="0092297E"/>
    <w:rsid w:val="00922F5C"/>
    <w:rsid w:val="009238F3"/>
    <w:rsid w:val="009240B0"/>
    <w:rsid w:val="0092410B"/>
    <w:rsid w:val="00924767"/>
    <w:rsid w:val="009255FF"/>
    <w:rsid w:val="0092725F"/>
    <w:rsid w:val="009309E6"/>
    <w:rsid w:val="00930B69"/>
    <w:rsid w:val="00930C9D"/>
    <w:rsid w:val="00931204"/>
    <w:rsid w:val="00932B17"/>
    <w:rsid w:val="00932C5A"/>
    <w:rsid w:val="00933040"/>
    <w:rsid w:val="009334D5"/>
    <w:rsid w:val="00935CF3"/>
    <w:rsid w:val="00936E4B"/>
    <w:rsid w:val="00941CD6"/>
    <w:rsid w:val="00941E6C"/>
    <w:rsid w:val="00942C42"/>
    <w:rsid w:val="00943E77"/>
    <w:rsid w:val="009442FA"/>
    <w:rsid w:val="0094474D"/>
    <w:rsid w:val="00944EC0"/>
    <w:rsid w:val="0094513A"/>
    <w:rsid w:val="009462A4"/>
    <w:rsid w:val="00946E24"/>
    <w:rsid w:val="00947BE3"/>
    <w:rsid w:val="009501A5"/>
    <w:rsid w:val="00950A28"/>
    <w:rsid w:val="00950D88"/>
    <w:rsid w:val="00951724"/>
    <w:rsid w:val="0095247A"/>
    <w:rsid w:val="009527C8"/>
    <w:rsid w:val="00953468"/>
    <w:rsid w:val="009545F9"/>
    <w:rsid w:val="009551EE"/>
    <w:rsid w:val="00956EB7"/>
    <w:rsid w:val="00957065"/>
    <w:rsid w:val="00957C20"/>
    <w:rsid w:val="009609EF"/>
    <w:rsid w:val="0096128C"/>
    <w:rsid w:val="00961B39"/>
    <w:rsid w:val="00961E9C"/>
    <w:rsid w:val="0096205F"/>
    <w:rsid w:val="009634BC"/>
    <w:rsid w:val="009635C6"/>
    <w:rsid w:val="00963FA5"/>
    <w:rsid w:val="009665FE"/>
    <w:rsid w:val="00966DAE"/>
    <w:rsid w:val="00966E59"/>
    <w:rsid w:val="00967752"/>
    <w:rsid w:val="0096783D"/>
    <w:rsid w:val="0097064E"/>
    <w:rsid w:val="00970B2F"/>
    <w:rsid w:val="00971F6F"/>
    <w:rsid w:val="009721A2"/>
    <w:rsid w:val="00972CCA"/>
    <w:rsid w:val="00973944"/>
    <w:rsid w:val="00974C9B"/>
    <w:rsid w:val="00974D83"/>
    <w:rsid w:val="00974EFA"/>
    <w:rsid w:val="00975883"/>
    <w:rsid w:val="00975A82"/>
    <w:rsid w:val="00976482"/>
    <w:rsid w:val="00976718"/>
    <w:rsid w:val="00976D0C"/>
    <w:rsid w:val="00976D8A"/>
    <w:rsid w:val="00977C89"/>
    <w:rsid w:val="009809FF"/>
    <w:rsid w:val="0098150B"/>
    <w:rsid w:val="009817DE"/>
    <w:rsid w:val="00981BD0"/>
    <w:rsid w:val="0098329B"/>
    <w:rsid w:val="009835CE"/>
    <w:rsid w:val="00984010"/>
    <w:rsid w:val="0098450A"/>
    <w:rsid w:val="0098638C"/>
    <w:rsid w:val="00986669"/>
    <w:rsid w:val="009872AF"/>
    <w:rsid w:val="00987947"/>
    <w:rsid w:val="00991B8F"/>
    <w:rsid w:val="00991C76"/>
    <w:rsid w:val="00991FEF"/>
    <w:rsid w:val="00994EDB"/>
    <w:rsid w:val="00995014"/>
    <w:rsid w:val="009952EF"/>
    <w:rsid w:val="00995391"/>
    <w:rsid w:val="0099695A"/>
    <w:rsid w:val="00996B96"/>
    <w:rsid w:val="009975C0"/>
    <w:rsid w:val="009A063B"/>
    <w:rsid w:val="009A144B"/>
    <w:rsid w:val="009A17C5"/>
    <w:rsid w:val="009A1AA7"/>
    <w:rsid w:val="009A200A"/>
    <w:rsid w:val="009A241E"/>
    <w:rsid w:val="009A484E"/>
    <w:rsid w:val="009A5278"/>
    <w:rsid w:val="009A5D37"/>
    <w:rsid w:val="009A6387"/>
    <w:rsid w:val="009A68E7"/>
    <w:rsid w:val="009A791F"/>
    <w:rsid w:val="009B0091"/>
    <w:rsid w:val="009B085D"/>
    <w:rsid w:val="009B1E07"/>
    <w:rsid w:val="009B270B"/>
    <w:rsid w:val="009B3110"/>
    <w:rsid w:val="009B36CF"/>
    <w:rsid w:val="009B4EDF"/>
    <w:rsid w:val="009B6132"/>
    <w:rsid w:val="009B636F"/>
    <w:rsid w:val="009B682A"/>
    <w:rsid w:val="009C151B"/>
    <w:rsid w:val="009C17B1"/>
    <w:rsid w:val="009C17B2"/>
    <w:rsid w:val="009C1DCD"/>
    <w:rsid w:val="009C21A3"/>
    <w:rsid w:val="009C231E"/>
    <w:rsid w:val="009C2783"/>
    <w:rsid w:val="009C348D"/>
    <w:rsid w:val="009C537D"/>
    <w:rsid w:val="009C615C"/>
    <w:rsid w:val="009C65CE"/>
    <w:rsid w:val="009C6BCA"/>
    <w:rsid w:val="009C7004"/>
    <w:rsid w:val="009C722C"/>
    <w:rsid w:val="009C7611"/>
    <w:rsid w:val="009D084B"/>
    <w:rsid w:val="009D1425"/>
    <w:rsid w:val="009D1BB5"/>
    <w:rsid w:val="009D2505"/>
    <w:rsid w:val="009D25E3"/>
    <w:rsid w:val="009D2677"/>
    <w:rsid w:val="009D2B08"/>
    <w:rsid w:val="009D2C42"/>
    <w:rsid w:val="009D2D7F"/>
    <w:rsid w:val="009D3221"/>
    <w:rsid w:val="009D3940"/>
    <w:rsid w:val="009D4E6B"/>
    <w:rsid w:val="009D54AE"/>
    <w:rsid w:val="009D5DF3"/>
    <w:rsid w:val="009D693F"/>
    <w:rsid w:val="009E2312"/>
    <w:rsid w:val="009E2631"/>
    <w:rsid w:val="009E27C0"/>
    <w:rsid w:val="009E3D89"/>
    <w:rsid w:val="009E45C8"/>
    <w:rsid w:val="009E4739"/>
    <w:rsid w:val="009E481F"/>
    <w:rsid w:val="009E5B4E"/>
    <w:rsid w:val="009E6439"/>
    <w:rsid w:val="009E6DCC"/>
    <w:rsid w:val="009E786B"/>
    <w:rsid w:val="009F071D"/>
    <w:rsid w:val="009F0BAD"/>
    <w:rsid w:val="009F108A"/>
    <w:rsid w:val="009F167B"/>
    <w:rsid w:val="009F2200"/>
    <w:rsid w:val="009F242F"/>
    <w:rsid w:val="009F2DE8"/>
    <w:rsid w:val="009F3E63"/>
    <w:rsid w:val="009F4292"/>
    <w:rsid w:val="009F46DA"/>
    <w:rsid w:val="009F4D9B"/>
    <w:rsid w:val="009F536A"/>
    <w:rsid w:val="009F5E8D"/>
    <w:rsid w:val="009F652E"/>
    <w:rsid w:val="009F697D"/>
    <w:rsid w:val="009F7512"/>
    <w:rsid w:val="009F784E"/>
    <w:rsid w:val="00A00C67"/>
    <w:rsid w:val="00A00D4E"/>
    <w:rsid w:val="00A01A2B"/>
    <w:rsid w:val="00A02C2B"/>
    <w:rsid w:val="00A033C6"/>
    <w:rsid w:val="00A05FAE"/>
    <w:rsid w:val="00A06B61"/>
    <w:rsid w:val="00A07659"/>
    <w:rsid w:val="00A07BE1"/>
    <w:rsid w:val="00A1210E"/>
    <w:rsid w:val="00A1228C"/>
    <w:rsid w:val="00A1280D"/>
    <w:rsid w:val="00A13B58"/>
    <w:rsid w:val="00A14910"/>
    <w:rsid w:val="00A15DDD"/>
    <w:rsid w:val="00A1661E"/>
    <w:rsid w:val="00A17AEF"/>
    <w:rsid w:val="00A17EFC"/>
    <w:rsid w:val="00A17FE9"/>
    <w:rsid w:val="00A20155"/>
    <w:rsid w:val="00A20B70"/>
    <w:rsid w:val="00A21500"/>
    <w:rsid w:val="00A21561"/>
    <w:rsid w:val="00A232AD"/>
    <w:rsid w:val="00A232B3"/>
    <w:rsid w:val="00A23A0F"/>
    <w:rsid w:val="00A23A4D"/>
    <w:rsid w:val="00A23CE7"/>
    <w:rsid w:val="00A241BC"/>
    <w:rsid w:val="00A260EC"/>
    <w:rsid w:val="00A2640F"/>
    <w:rsid w:val="00A26C1C"/>
    <w:rsid w:val="00A26E28"/>
    <w:rsid w:val="00A26E41"/>
    <w:rsid w:val="00A276DE"/>
    <w:rsid w:val="00A27772"/>
    <w:rsid w:val="00A27F9E"/>
    <w:rsid w:val="00A30629"/>
    <w:rsid w:val="00A30685"/>
    <w:rsid w:val="00A31A15"/>
    <w:rsid w:val="00A33355"/>
    <w:rsid w:val="00A34BA0"/>
    <w:rsid w:val="00A3576E"/>
    <w:rsid w:val="00A35E7B"/>
    <w:rsid w:val="00A35F5F"/>
    <w:rsid w:val="00A360CF"/>
    <w:rsid w:val="00A370F4"/>
    <w:rsid w:val="00A3750D"/>
    <w:rsid w:val="00A37636"/>
    <w:rsid w:val="00A40012"/>
    <w:rsid w:val="00A41059"/>
    <w:rsid w:val="00A42A20"/>
    <w:rsid w:val="00A4361D"/>
    <w:rsid w:val="00A440FE"/>
    <w:rsid w:val="00A44365"/>
    <w:rsid w:val="00A4454A"/>
    <w:rsid w:val="00A446FE"/>
    <w:rsid w:val="00A44931"/>
    <w:rsid w:val="00A449BC"/>
    <w:rsid w:val="00A44AA2"/>
    <w:rsid w:val="00A46DB1"/>
    <w:rsid w:val="00A46F5A"/>
    <w:rsid w:val="00A47A20"/>
    <w:rsid w:val="00A5035E"/>
    <w:rsid w:val="00A50800"/>
    <w:rsid w:val="00A5134C"/>
    <w:rsid w:val="00A51479"/>
    <w:rsid w:val="00A51B75"/>
    <w:rsid w:val="00A5253D"/>
    <w:rsid w:val="00A52B11"/>
    <w:rsid w:val="00A52F20"/>
    <w:rsid w:val="00A54202"/>
    <w:rsid w:val="00A55428"/>
    <w:rsid w:val="00A555A7"/>
    <w:rsid w:val="00A56BE3"/>
    <w:rsid w:val="00A56FDF"/>
    <w:rsid w:val="00A571C4"/>
    <w:rsid w:val="00A57F09"/>
    <w:rsid w:val="00A57F88"/>
    <w:rsid w:val="00A60F23"/>
    <w:rsid w:val="00A62391"/>
    <w:rsid w:val="00A634D8"/>
    <w:rsid w:val="00A63F64"/>
    <w:rsid w:val="00A6405C"/>
    <w:rsid w:val="00A64286"/>
    <w:rsid w:val="00A652CF"/>
    <w:rsid w:val="00A657A5"/>
    <w:rsid w:val="00A65A1A"/>
    <w:rsid w:val="00A67F93"/>
    <w:rsid w:val="00A70AC9"/>
    <w:rsid w:val="00A7196D"/>
    <w:rsid w:val="00A71B4E"/>
    <w:rsid w:val="00A723CB"/>
    <w:rsid w:val="00A730DD"/>
    <w:rsid w:val="00A74E50"/>
    <w:rsid w:val="00A7511D"/>
    <w:rsid w:val="00A7586B"/>
    <w:rsid w:val="00A75C72"/>
    <w:rsid w:val="00A761BC"/>
    <w:rsid w:val="00A76EDB"/>
    <w:rsid w:val="00A77187"/>
    <w:rsid w:val="00A77E77"/>
    <w:rsid w:val="00A803D9"/>
    <w:rsid w:val="00A809DC"/>
    <w:rsid w:val="00A814ED"/>
    <w:rsid w:val="00A81B6A"/>
    <w:rsid w:val="00A81EB7"/>
    <w:rsid w:val="00A82767"/>
    <w:rsid w:val="00A83964"/>
    <w:rsid w:val="00A83E31"/>
    <w:rsid w:val="00A84F79"/>
    <w:rsid w:val="00A8651B"/>
    <w:rsid w:val="00A86C24"/>
    <w:rsid w:val="00A87F6F"/>
    <w:rsid w:val="00A908F0"/>
    <w:rsid w:val="00A90C45"/>
    <w:rsid w:val="00A912B8"/>
    <w:rsid w:val="00A91950"/>
    <w:rsid w:val="00A921FE"/>
    <w:rsid w:val="00A92CE9"/>
    <w:rsid w:val="00A92D42"/>
    <w:rsid w:val="00A94110"/>
    <w:rsid w:val="00A94541"/>
    <w:rsid w:val="00A947EF"/>
    <w:rsid w:val="00A94B36"/>
    <w:rsid w:val="00A965E1"/>
    <w:rsid w:val="00A966C5"/>
    <w:rsid w:val="00A968B1"/>
    <w:rsid w:val="00A97D04"/>
    <w:rsid w:val="00A97E7D"/>
    <w:rsid w:val="00AA0065"/>
    <w:rsid w:val="00AA0D68"/>
    <w:rsid w:val="00AA0E96"/>
    <w:rsid w:val="00AA10E0"/>
    <w:rsid w:val="00AA25E6"/>
    <w:rsid w:val="00AA336B"/>
    <w:rsid w:val="00AA4008"/>
    <w:rsid w:val="00AA466A"/>
    <w:rsid w:val="00AA47BF"/>
    <w:rsid w:val="00AA6D26"/>
    <w:rsid w:val="00AA7999"/>
    <w:rsid w:val="00AA7BA2"/>
    <w:rsid w:val="00AB029F"/>
    <w:rsid w:val="00AB06F5"/>
    <w:rsid w:val="00AB135F"/>
    <w:rsid w:val="00AB1498"/>
    <w:rsid w:val="00AB1EC8"/>
    <w:rsid w:val="00AB2046"/>
    <w:rsid w:val="00AB295D"/>
    <w:rsid w:val="00AB2DCD"/>
    <w:rsid w:val="00AB2EFF"/>
    <w:rsid w:val="00AB3802"/>
    <w:rsid w:val="00AB5360"/>
    <w:rsid w:val="00AB5CA2"/>
    <w:rsid w:val="00AB7640"/>
    <w:rsid w:val="00AC06D4"/>
    <w:rsid w:val="00AC0B1F"/>
    <w:rsid w:val="00AC13F4"/>
    <w:rsid w:val="00AC3337"/>
    <w:rsid w:val="00AC34F0"/>
    <w:rsid w:val="00AC38D8"/>
    <w:rsid w:val="00AC3ADD"/>
    <w:rsid w:val="00AC53AD"/>
    <w:rsid w:val="00AC56EE"/>
    <w:rsid w:val="00AC645C"/>
    <w:rsid w:val="00AC7E55"/>
    <w:rsid w:val="00AD009D"/>
    <w:rsid w:val="00AD0A18"/>
    <w:rsid w:val="00AD0DB3"/>
    <w:rsid w:val="00AD14EB"/>
    <w:rsid w:val="00AD16C2"/>
    <w:rsid w:val="00AD19F3"/>
    <w:rsid w:val="00AD1E2D"/>
    <w:rsid w:val="00AD2663"/>
    <w:rsid w:val="00AD2D81"/>
    <w:rsid w:val="00AD2F48"/>
    <w:rsid w:val="00AD37F4"/>
    <w:rsid w:val="00AD3939"/>
    <w:rsid w:val="00AD4AD9"/>
    <w:rsid w:val="00AD52B3"/>
    <w:rsid w:val="00AD6C52"/>
    <w:rsid w:val="00AD734C"/>
    <w:rsid w:val="00AE03E0"/>
    <w:rsid w:val="00AE0C70"/>
    <w:rsid w:val="00AE0DF7"/>
    <w:rsid w:val="00AE0FCE"/>
    <w:rsid w:val="00AE2FA5"/>
    <w:rsid w:val="00AE3798"/>
    <w:rsid w:val="00AE43F0"/>
    <w:rsid w:val="00AE4700"/>
    <w:rsid w:val="00AE48FC"/>
    <w:rsid w:val="00AE56B4"/>
    <w:rsid w:val="00AE5730"/>
    <w:rsid w:val="00AE5945"/>
    <w:rsid w:val="00AE74C1"/>
    <w:rsid w:val="00AE7EB3"/>
    <w:rsid w:val="00AF0C31"/>
    <w:rsid w:val="00AF1931"/>
    <w:rsid w:val="00AF2164"/>
    <w:rsid w:val="00AF2662"/>
    <w:rsid w:val="00AF267C"/>
    <w:rsid w:val="00AF2DC5"/>
    <w:rsid w:val="00AF432C"/>
    <w:rsid w:val="00AF69AE"/>
    <w:rsid w:val="00AF69BC"/>
    <w:rsid w:val="00AF7A15"/>
    <w:rsid w:val="00AF7C66"/>
    <w:rsid w:val="00B0045D"/>
    <w:rsid w:val="00B004A5"/>
    <w:rsid w:val="00B01320"/>
    <w:rsid w:val="00B0138E"/>
    <w:rsid w:val="00B016FD"/>
    <w:rsid w:val="00B018AC"/>
    <w:rsid w:val="00B04505"/>
    <w:rsid w:val="00B0499E"/>
    <w:rsid w:val="00B049F9"/>
    <w:rsid w:val="00B0521D"/>
    <w:rsid w:val="00B05347"/>
    <w:rsid w:val="00B057C3"/>
    <w:rsid w:val="00B05973"/>
    <w:rsid w:val="00B07716"/>
    <w:rsid w:val="00B114EC"/>
    <w:rsid w:val="00B117FF"/>
    <w:rsid w:val="00B11EC1"/>
    <w:rsid w:val="00B1224A"/>
    <w:rsid w:val="00B124BC"/>
    <w:rsid w:val="00B12A06"/>
    <w:rsid w:val="00B12A51"/>
    <w:rsid w:val="00B1300E"/>
    <w:rsid w:val="00B13A3C"/>
    <w:rsid w:val="00B1419B"/>
    <w:rsid w:val="00B14D39"/>
    <w:rsid w:val="00B14F90"/>
    <w:rsid w:val="00B15722"/>
    <w:rsid w:val="00B157DE"/>
    <w:rsid w:val="00B167CF"/>
    <w:rsid w:val="00B16CE0"/>
    <w:rsid w:val="00B16E4C"/>
    <w:rsid w:val="00B173AE"/>
    <w:rsid w:val="00B1773D"/>
    <w:rsid w:val="00B17DF3"/>
    <w:rsid w:val="00B201EB"/>
    <w:rsid w:val="00B202F4"/>
    <w:rsid w:val="00B21261"/>
    <w:rsid w:val="00B213BF"/>
    <w:rsid w:val="00B21885"/>
    <w:rsid w:val="00B22B38"/>
    <w:rsid w:val="00B23405"/>
    <w:rsid w:val="00B236F0"/>
    <w:rsid w:val="00B23FB6"/>
    <w:rsid w:val="00B24C08"/>
    <w:rsid w:val="00B25573"/>
    <w:rsid w:val="00B26A1C"/>
    <w:rsid w:val="00B26A79"/>
    <w:rsid w:val="00B27BF1"/>
    <w:rsid w:val="00B3155B"/>
    <w:rsid w:val="00B34255"/>
    <w:rsid w:val="00B344E6"/>
    <w:rsid w:val="00B346FB"/>
    <w:rsid w:val="00B34A54"/>
    <w:rsid w:val="00B34ADF"/>
    <w:rsid w:val="00B34EEE"/>
    <w:rsid w:val="00B36505"/>
    <w:rsid w:val="00B365AF"/>
    <w:rsid w:val="00B36A25"/>
    <w:rsid w:val="00B4046A"/>
    <w:rsid w:val="00B4177B"/>
    <w:rsid w:val="00B41B48"/>
    <w:rsid w:val="00B41CA3"/>
    <w:rsid w:val="00B424D9"/>
    <w:rsid w:val="00B42D17"/>
    <w:rsid w:val="00B431C3"/>
    <w:rsid w:val="00B4425F"/>
    <w:rsid w:val="00B45F65"/>
    <w:rsid w:val="00B461DF"/>
    <w:rsid w:val="00B46CD8"/>
    <w:rsid w:val="00B47AFD"/>
    <w:rsid w:val="00B505F3"/>
    <w:rsid w:val="00B51363"/>
    <w:rsid w:val="00B51F28"/>
    <w:rsid w:val="00B52630"/>
    <w:rsid w:val="00B52819"/>
    <w:rsid w:val="00B52AD8"/>
    <w:rsid w:val="00B52BE1"/>
    <w:rsid w:val="00B53CE2"/>
    <w:rsid w:val="00B5414C"/>
    <w:rsid w:val="00B55239"/>
    <w:rsid w:val="00B55677"/>
    <w:rsid w:val="00B566C5"/>
    <w:rsid w:val="00B61C1A"/>
    <w:rsid w:val="00B61C35"/>
    <w:rsid w:val="00B6204A"/>
    <w:rsid w:val="00B63304"/>
    <w:rsid w:val="00B63EE3"/>
    <w:rsid w:val="00B63F49"/>
    <w:rsid w:val="00B63FBB"/>
    <w:rsid w:val="00B64198"/>
    <w:rsid w:val="00B64A60"/>
    <w:rsid w:val="00B64B65"/>
    <w:rsid w:val="00B65681"/>
    <w:rsid w:val="00B65A76"/>
    <w:rsid w:val="00B65F3A"/>
    <w:rsid w:val="00B6617A"/>
    <w:rsid w:val="00B6673F"/>
    <w:rsid w:val="00B677D0"/>
    <w:rsid w:val="00B67890"/>
    <w:rsid w:val="00B67D14"/>
    <w:rsid w:val="00B70DCE"/>
    <w:rsid w:val="00B72717"/>
    <w:rsid w:val="00B72866"/>
    <w:rsid w:val="00B73CF1"/>
    <w:rsid w:val="00B74233"/>
    <w:rsid w:val="00B743A2"/>
    <w:rsid w:val="00B74432"/>
    <w:rsid w:val="00B748E9"/>
    <w:rsid w:val="00B74AF6"/>
    <w:rsid w:val="00B75DE2"/>
    <w:rsid w:val="00B7760E"/>
    <w:rsid w:val="00B776FF"/>
    <w:rsid w:val="00B778FD"/>
    <w:rsid w:val="00B7797F"/>
    <w:rsid w:val="00B8100C"/>
    <w:rsid w:val="00B81C0B"/>
    <w:rsid w:val="00B82027"/>
    <w:rsid w:val="00B82302"/>
    <w:rsid w:val="00B82381"/>
    <w:rsid w:val="00B829C5"/>
    <w:rsid w:val="00B8353F"/>
    <w:rsid w:val="00B83C96"/>
    <w:rsid w:val="00B83FE3"/>
    <w:rsid w:val="00B8414F"/>
    <w:rsid w:val="00B848B7"/>
    <w:rsid w:val="00B84D46"/>
    <w:rsid w:val="00B8521E"/>
    <w:rsid w:val="00B85B60"/>
    <w:rsid w:val="00B86178"/>
    <w:rsid w:val="00B867BE"/>
    <w:rsid w:val="00B8683F"/>
    <w:rsid w:val="00B875D8"/>
    <w:rsid w:val="00B87A57"/>
    <w:rsid w:val="00B87C33"/>
    <w:rsid w:val="00B90AEF"/>
    <w:rsid w:val="00B90DBF"/>
    <w:rsid w:val="00B90EDA"/>
    <w:rsid w:val="00B9106F"/>
    <w:rsid w:val="00B910EB"/>
    <w:rsid w:val="00B930B6"/>
    <w:rsid w:val="00B94F9B"/>
    <w:rsid w:val="00B95045"/>
    <w:rsid w:val="00B964B9"/>
    <w:rsid w:val="00B96520"/>
    <w:rsid w:val="00B96BE4"/>
    <w:rsid w:val="00B978A7"/>
    <w:rsid w:val="00BA0476"/>
    <w:rsid w:val="00BA07F4"/>
    <w:rsid w:val="00BA0D5B"/>
    <w:rsid w:val="00BA1126"/>
    <w:rsid w:val="00BA304B"/>
    <w:rsid w:val="00BA4C66"/>
    <w:rsid w:val="00BA4F84"/>
    <w:rsid w:val="00BA5089"/>
    <w:rsid w:val="00BA51CB"/>
    <w:rsid w:val="00BA5BCA"/>
    <w:rsid w:val="00BA5D54"/>
    <w:rsid w:val="00BA69F7"/>
    <w:rsid w:val="00BA701A"/>
    <w:rsid w:val="00BA73A0"/>
    <w:rsid w:val="00BA7C16"/>
    <w:rsid w:val="00BA7D39"/>
    <w:rsid w:val="00BB02B8"/>
    <w:rsid w:val="00BB0516"/>
    <w:rsid w:val="00BB05B4"/>
    <w:rsid w:val="00BB0A76"/>
    <w:rsid w:val="00BB105E"/>
    <w:rsid w:val="00BB1557"/>
    <w:rsid w:val="00BB366B"/>
    <w:rsid w:val="00BB56E3"/>
    <w:rsid w:val="00BB653F"/>
    <w:rsid w:val="00BB69D3"/>
    <w:rsid w:val="00BB6B21"/>
    <w:rsid w:val="00BB78C7"/>
    <w:rsid w:val="00BB7F13"/>
    <w:rsid w:val="00BB7F83"/>
    <w:rsid w:val="00BC0E1E"/>
    <w:rsid w:val="00BC3714"/>
    <w:rsid w:val="00BC43F0"/>
    <w:rsid w:val="00BC4E05"/>
    <w:rsid w:val="00BC4EAF"/>
    <w:rsid w:val="00BC52D2"/>
    <w:rsid w:val="00BC68DA"/>
    <w:rsid w:val="00BC6A7B"/>
    <w:rsid w:val="00BC7727"/>
    <w:rsid w:val="00BD064F"/>
    <w:rsid w:val="00BD0B45"/>
    <w:rsid w:val="00BD0CF5"/>
    <w:rsid w:val="00BD0FFD"/>
    <w:rsid w:val="00BD2FC1"/>
    <w:rsid w:val="00BD33C6"/>
    <w:rsid w:val="00BD4D9D"/>
    <w:rsid w:val="00BD547E"/>
    <w:rsid w:val="00BD625F"/>
    <w:rsid w:val="00BD66A1"/>
    <w:rsid w:val="00BD74D7"/>
    <w:rsid w:val="00BE0030"/>
    <w:rsid w:val="00BE03F2"/>
    <w:rsid w:val="00BE0B11"/>
    <w:rsid w:val="00BE131F"/>
    <w:rsid w:val="00BE16CA"/>
    <w:rsid w:val="00BE2870"/>
    <w:rsid w:val="00BE30AE"/>
    <w:rsid w:val="00BE3726"/>
    <w:rsid w:val="00BE3BA1"/>
    <w:rsid w:val="00BE5A5F"/>
    <w:rsid w:val="00BE6107"/>
    <w:rsid w:val="00BE6323"/>
    <w:rsid w:val="00BE6860"/>
    <w:rsid w:val="00BE7714"/>
    <w:rsid w:val="00BF0176"/>
    <w:rsid w:val="00BF07AD"/>
    <w:rsid w:val="00BF15B3"/>
    <w:rsid w:val="00BF1DD4"/>
    <w:rsid w:val="00BF24D5"/>
    <w:rsid w:val="00BF26F7"/>
    <w:rsid w:val="00BF33B9"/>
    <w:rsid w:val="00BF3406"/>
    <w:rsid w:val="00BF51EA"/>
    <w:rsid w:val="00BF5E6A"/>
    <w:rsid w:val="00BF6495"/>
    <w:rsid w:val="00BF6BEF"/>
    <w:rsid w:val="00BF745A"/>
    <w:rsid w:val="00BF7F87"/>
    <w:rsid w:val="00C005E1"/>
    <w:rsid w:val="00C020C4"/>
    <w:rsid w:val="00C0222C"/>
    <w:rsid w:val="00C02581"/>
    <w:rsid w:val="00C02733"/>
    <w:rsid w:val="00C02B23"/>
    <w:rsid w:val="00C03436"/>
    <w:rsid w:val="00C0380D"/>
    <w:rsid w:val="00C05028"/>
    <w:rsid w:val="00C05F95"/>
    <w:rsid w:val="00C062B5"/>
    <w:rsid w:val="00C07149"/>
    <w:rsid w:val="00C10B76"/>
    <w:rsid w:val="00C115DD"/>
    <w:rsid w:val="00C1274D"/>
    <w:rsid w:val="00C12ECC"/>
    <w:rsid w:val="00C148DC"/>
    <w:rsid w:val="00C14905"/>
    <w:rsid w:val="00C15357"/>
    <w:rsid w:val="00C16708"/>
    <w:rsid w:val="00C1708C"/>
    <w:rsid w:val="00C17B1E"/>
    <w:rsid w:val="00C207C6"/>
    <w:rsid w:val="00C20817"/>
    <w:rsid w:val="00C2084C"/>
    <w:rsid w:val="00C214B5"/>
    <w:rsid w:val="00C21DF2"/>
    <w:rsid w:val="00C23459"/>
    <w:rsid w:val="00C238BF"/>
    <w:rsid w:val="00C24BB8"/>
    <w:rsid w:val="00C24C21"/>
    <w:rsid w:val="00C24D14"/>
    <w:rsid w:val="00C25002"/>
    <w:rsid w:val="00C25622"/>
    <w:rsid w:val="00C257AB"/>
    <w:rsid w:val="00C2653A"/>
    <w:rsid w:val="00C26C0E"/>
    <w:rsid w:val="00C26C90"/>
    <w:rsid w:val="00C27516"/>
    <w:rsid w:val="00C30022"/>
    <w:rsid w:val="00C30539"/>
    <w:rsid w:val="00C3053D"/>
    <w:rsid w:val="00C30F3D"/>
    <w:rsid w:val="00C31D01"/>
    <w:rsid w:val="00C323B2"/>
    <w:rsid w:val="00C3261F"/>
    <w:rsid w:val="00C32E2C"/>
    <w:rsid w:val="00C3399D"/>
    <w:rsid w:val="00C340B4"/>
    <w:rsid w:val="00C3429E"/>
    <w:rsid w:val="00C34539"/>
    <w:rsid w:val="00C34C49"/>
    <w:rsid w:val="00C34F33"/>
    <w:rsid w:val="00C35047"/>
    <w:rsid w:val="00C36E0F"/>
    <w:rsid w:val="00C371AB"/>
    <w:rsid w:val="00C416C9"/>
    <w:rsid w:val="00C4209F"/>
    <w:rsid w:val="00C423F5"/>
    <w:rsid w:val="00C42493"/>
    <w:rsid w:val="00C42757"/>
    <w:rsid w:val="00C42958"/>
    <w:rsid w:val="00C42A42"/>
    <w:rsid w:val="00C43DB2"/>
    <w:rsid w:val="00C44AF2"/>
    <w:rsid w:val="00C469A8"/>
    <w:rsid w:val="00C50373"/>
    <w:rsid w:val="00C506C6"/>
    <w:rsid w:val="00C508E9"/>
    <w:rsid w:val="00C5153F"/>
    <w:rsid w:val="00C51F2C"/>
    <w:rsid w:val="00C532E1"/>
    <w:rsid w:val="00C54C13"/>
    <w:rsid w:val="00C54D25"/>
    <w:rsid w:val="00C5585A"/>
    <w:rsid w:val="00C572F7"/>
    <w:rsid w:val="00C57D13"/>
    <w:rsid w:val="00C57FD2"/>
    <w:rsid w:val="00C60068"/>
    <w:rsid w:val="00C61677"/>
    <w:rsid w:val="00C61D8C"/>
    <w:rsid w:val="00C62059"/>
    <w:rsid w:val="00C6214E"/>
    <w:rsid w:val="00C64B5D"/>
    <w:rsid w:val="00C65141"/>
    <w:rsid w:val="00C663CE"/>
    <w:rsid w:val="00C66F93"/>
    <w:rsid w:val="00C676F8"/>
    <w:rsid w:val="00C678E9"/>
    <w:rsid w:val="00C70751"/>
    <w:rsid w:val="00C70844"/>
    <w:rsid w:val="00C7165A"/>
    <w:rsid w:val="00C72C15"/>
    <w:rsid w:val="00C74203"/>
    <w:rsid w:val="00C74B3C"/>
    <w:rsid w:val="00C74E71"/>
    <w:rsid w:val="00C760B0"/>
    <w:rsid w:val="00C77F57"/>
    <w:rsid w:val="00C81D1C"/>
    <w:rsid w:val="00C81E73"/>
    <w:rsid w:val="00C83B87"/>
    <w:rsid w:val="00C83C15"/>
    <w:rsid w:val="00C85136"/>
    <w:rsid w:val="00C866EA"/>
    <w:rsid w:val="00C8730F"/>
    <w:rsid w:val="00C90907"/>
    <w:rsid w:val="00C90983"/>
    <w:rsid w:val="00C92452"/>
    <w:rsid w:val="00C92621"/>
    <w:rsid w:val="00C92B52"/>
    <w:rsid w:val="00C9321D"/>
    <w:rsid w:val="00C93E0A"/>
    <w:rsid w:val="00C943BA"/>
    <w:rsid w:val="00C95857"/>
    <w:rsid w:val="00C960A7"/>
    <w:rsid w:val="00C96669"/>
    <w:rsid w:val="00C96D71"/>
    <w:rsid w:val="00C97724"/>
    <w:rsid w:val="00CA0221"/>
    <w:rsid w:val="00CA0CC7"/>
    <w:rsid w:val="00CA1942"/>
    <w:rsid w:val="00CA1E95"/>
    <w:rsid w:val="00CA2F6B"/>
    <w:rsid w:val="00CA36EE"/>
    <w:rsid w:val="00CA4010"/>
    <w:rsid w:val="00CA48E9"/>
    <w:rsid w:val="00CA5174"/>
    <w:rsid w:val="00CA5315"/>
    <w:rsid w:val="00CA61A9"/>
    <w:rsid w:val="00CA6FF9"/>
    <w:rsid w:val="00CB0212"/>
    <w:rsid w:val="00CB0405"/>
    <w:rsid w:val="00CB098A"/>
    <w:rsid w:val="00CB28F8"/>
    <w:rsid w:val="00CB2BE4"/>
    <w:rsid w:val="00CB433D"/>
    <w:rsid w:val="00CB4769"/>
    <w:rsid w:val="00CB4C29"/>
    <w:rsid w:val="00CB549A"/>
    <w:rsid w:val="00CB6E42"/>
    <w:rsid w:val="00CB6FA5"/>
    <w:rsid w:val="00CB6FF8"/>
    <w:rsid w:val="00CC05DE"/>
    <w:rsid w:val="00CC2584"/>
    <w:rsid w:val="00CC463D"/>
    <w:rsid w:val="00CC4A07"/>
    <w:rsid w:val="00CC4AEB"/>
    <w:rsid w:val="00CC4B9B"/>
    <w:rsid w:val="00CC6176"/>
    <w:rsid w:val="00CC6513"/>
    <w:rsid w:val="00CC6E4B"/>
    <w:rsid w:val="00CC72C0"/>
    <w:rsid w:val="00CD170D"/>
    <w:rsid w:val="00CD1B84"/>
    <w:rsid w:val="00CD28CE"/>
    <w:rsid w:val="00CD4CD3"/>
    <w:rsid w:val="00CD4E0A"/>
    <w:rsid w:val="00CD5336"/>
    <w:rsid w:val="00CD5DFC"/>
    <w:rsid w:val="00CD6895"/>
    <w:rsid w:val="00CE1643"/>
    <w:rsid w:val="00CE2074"/>
    <w:rsid w:val="00CE22B7"/>
    <w:rsid w:val="00CE3527"/>
    <w:rsid w:val="00CE3820"/>
    <w:rsid w:val="00CE3A8D"/>
    <w:rsid w:val="00CE43E7"/>
    <w:rsid w:val="00CE49B3"/>
    <w:rsid w:val="00CE662B"/>
    <w:rsid w:val="00CE6DA8"/>
    <w:rsid w:val="00CE7FA7"/>
    <w:rsid w:val="00CF0702"/>
    <w:rsid w:val="00CF10D3"/>
    <w:rsid w:val="00CF350E"/>
    <w:rsid w:val="00CF548C"/>
    <w:rsid w:val="00CF5605"/>
    <w:rsid w:val="00CF62C2"/>
    <w:rsid w:val="00CF6C1A"/>
    <w:rsid w:val="00CF765A"/>
    <w:rsid w:val="00CF7A76"/>
    <w:rsid w:val="00D00052"/>
    <w:rsid w:val="00D00D28"/>
    <w:rsid w:val="00D00E3A"/>
    <w:rsid w:val="00D0101C"/>
    <w:rsid w:val="00D012DB"/>
    <w:rsid w:val="00D01512"/>
    <w:rsid w:val="00D01704"/>
    <w:rsid w:val="00D023BB"/>
    <w:rsid w:val="00D0252C"/>
    <w:rsid w:val="00D03C9B"/>
    <w:rsid w:val="00D049F1"/>
    <w:rsid w:val="00D04EA7"/>
    <w:rsid w:val="00D054EB"/>
    <w:rsid w:val="00D065EC"/>
    <w:rsid w:val="00D06E29"/>
    <w:rsid w:val="00D070A4"/>
    <w:rsid w:val="00D1035C"/>
    <w:rsid w:val="00D113D1"/>
    <w:rsid w:val="00D1144F"/>
    <w:rsid w:val="00D11658"/>
    <w:rsid w:val="00D11E44"/>
    <w:rsid w:val="00D1294D"/>
    <w:rsid w:val="00D12B4A"/>
    <w:rsid w:val="00D12E75"/>
    <w:rsid w:val="00D13E98"/>
    <w:rsid w:val="00D152F2"/>
    <w:rsid w:val="00D16533"/>
    <w:rsid w:val="00D17A8B"/>
    <w:rsid w:val="00D2046D"/>
    <w:rsid w:val="00D20C26"/>
    <w:rsid w:val="00D20FF7"/>
    <w:rsid w:val="00D2102A"/>
    <w:rsid w:val="00D21395"/>
    <w:rsid w:val="00D227DF"/>
    <w:rsid w:val="00D23880"/>
    <w:rsid w:val="00D2397F"/>
    <w:rsid w:val="00D24703"/>
    <w:rsid w:val="00D25B26"/>
    <w:rsid w:val="00D2634C"/>
    <w:rsid w:val="00D27360"/>
    <w:rsid w:val="00D273BC"/>
    <w:rsid w:val="00D277BD"/>
    <w:rsid w:val="00D307C4"/>
    <w:rsid w:val="00D30A68"/>
    <w:rsid w:val="00D31688"/>
    <w:rsid w:val="00D32B4E"/>
    <w:rsid w:val="00D32DFE"/>
    <w:rsid w:val="00D32F7F"/>
    <w:rsid w:val="00D337A4"/>
    <w:rsid w:val="00D33AB3"/>
    <w:rsid w:val="00D33D0A"/>
    <w:rsid w:val="00D342E2"/>
    <w:rsid w:val="00D34833"/>
    <w:rsid w:val="00D34B5F"/>
    <w:rsid w:val="00D3513E"/>
    <w:rsid w:val="00D35605"/>
    <w:rsid w:val="00D36DBB"/>
    <w:rsid w:val="00D408BB"/>
    <w:rsid w:val="00D41294"/>
    <w:rsid w:val="00D42D98"/>
    <w:rsid w:val="00D42FB3"/>
    <w:rsid w:val="00D43514"/>
    <w:rsid w:val="00D440FD"/>
    <w:rsid w:val="00D44CD8"/>
    <w:rsid w:val="00D44F94"/>
    <w:rsid w:val="00D4536D"/>
    <w:rsid w:val="00D45430"/>
    <w:rsid w:val="00D456AF"/>
    <w:rsid w:val="00D4714E"/>
    <w:rsid w:val="00D517B8"/>
    <w:rsid w:val="00D51CB7"/>
    <w:rsid w:val="00D52A26"/>
    <w:rsid w:val="00D532FD"/>
    <w:rsid w:val="00D55463"/>
    <w:rsid w:val="00D55F32"/>
    <w:rsid w:val="00D56B04"/>
    <w:rsid w:val="00D56CBF"/>
    <w:rsid w:val="00D56DD8"/>
    <w:rsid w:val="00D56E71"/>
    <w:rsid w:val="00D60EE3"/>
    <w:rsid w:val="00D61904"/>
    <w:rsid w:val="00D61CFE"/>
    <w:rsid w:val="00D6249F"/>
    <w:rsid w:val="00D6264B"/>
    <w:rsid w:val="00D64A09"/>
    <w:rsid w:val="00D6506A"/>
    <w:rsid w:val="00D67485"/>
    <w:rsid w:val="00D6763D"/>
    <w:rsid w:val="00D67CE3"/>
    <w:rsid w:val="00D71249"/>
    <w:rsid w:val="00D71270"/>
    <w:rsid w:val="00D715CD"/>
    <w:rsid w:val="00D71D7E"/>
    <w:rsid w:val="00D71F3F"/>
    <w:rsid w:val="00D71F4F"/>
    <w:rsid w:val="00D72085"/>
    <w:rsid w:val="00D7259F"/>
    <w:rsid w:val="00D735E6"/>
    <w:rsid w:val="00D73BF9"/>
    <w:rsid w:val="00D73C0D"/>
    <w:rsid w:val="00D75340"/>
    <w:rsid w:val="00D7540D"/>
    <w:rsid w:val="00D757DC"/>
    <w:rsid w:val="00D75E06"/>
    <w:rsid w:val="00D76754"/>
    <w:rsid w:val="00D76812"/>
    <w:rsid w:val="00D76826"/>
    <w:rsid w:val="00D76D60"/>
    <w:rsid w:val="00D76D8E"/>
    <w:rsid w:val="00D76F1C"/>
    <w:rsid w:val="00D77920"/>
    <w:rsid w:val="00D77B0B"/>
    <w:rsid w:val="00D77B51"/>
    <w:rsid w:val="00D80177"/>
    <w:rsid w:val="00D80258"/>
    <w:rsid w:val="00D82B3D"/>
    <w:rsid w:val="00D8346A"/>
    <w:rsid w:val="00D83D35"/>
    <w:rsid w:val="00D83EC5"/>
    <w:rsid w:val="00D84255"/>
    <w:rsid w:val="00D84AA6"/>
    <w:rsid w:val="00D85547"/>
    <w:rsid w:val="00D85B3A"/>
    <w:rsid w:val="00D86B3B"/>
    <w:rsid w:val="00D86BE5"/>
    <w:rsid w:val="00D86DBB"/>
    <w:rsid w:val="00D874B7"/>
    <w:rsid w:val="00D876A6"/>
    <w:rsid w:val="00D87D5B"/>
    <w:rsid w:val="00D90738"/>
    <w:rsid w:val="00D910AE"/>
    <w:rsid w:val="00D911B1"/>
    <w:rsid w:val="00D92C9F"/>
    <w:rsid w:val="00D93AF2"/>
    <w:rsid w:val="00D943BA"/>
    <w:rsid w:val="00D94A25"/>
    <w:rsid w:val="00D94A95"/>
    <w:rsid w:val="00D95B39"/>
    <w:rsid w:val="00D95BFC"/>
    <w:rsid w:val="00D962F6"/>
    <w:rsid w:val="00D966FE"/>
    <w:rsid w:val="00D97433"/>
    <w:rsid w:val="00D9778C"/>
    <w:rsid w:val="00DA05EA"/>
    <w:rsid w:val="00DA1744"/>
    <w:rsid w:val="00DA1823"/>
    <w:rsid w:val="00DA1AD7"/>
    <w:rsid w:val="00DA1D12"/>
    <w:rsid w:val="00DA2B6C"/>
    <w:rsid w:val="00DA2B7F"/>
    <w:rsid w:val="00DA37F4"/>
    <w:rsid w:val="00DA3916"/>
    <w:rsid w:val="00DA39F5"/>
    <w:rsid w:val="00DA497E"/>
    <w:rsid w:val="00DA62C9"/>
    <w:rsid w:val="00DA70B6"/>
    <w:rsid w:val="00DA747F"/>
    <w:rsid w:val="00DB1ABF"/>
    <w:rsid w:val="00DB1D08"/>
    <w:rsid w:val="00DB1E73"/>
    <w:rsid w:val="00DB2447"/>
    <w:rsid w:val="00DB2E11"/>
    <w:rsid w:val="00DB33F5"/>
    <w:rsid w:val="00DB3416"/>
    <w:rsid w:val="00DB5233"/>
    <w:rsid w:val="00DB5441"/>
    <w:rsid w:val="00DB5698"/>
    <w:rsid w:val="00DB5884"/>
    <w:rsid w:val="00DB5A6A"/>
    <w:rsid w:val="00DB6008"/>
    <w:rsid w:val="00DB627B"/>
    <w:rsid w:val="00DB65D7"/>
    <w:rsid w:val="00DB677C"/>
    <w:rsid w:val="00DB6815"/>
    <w:rsid w:val="00DB6878"/>
    <w:rsid w:val="00DB7107"/>
    <w:rsid w:val="00DB7DA4"/>
    <w:rsid w:val="00DC0460"/>
    <w:rsid w:val="00DC0781"/>
    <w:rsid w:val="00DC0DDD"/>
    <w:rsid w:val="00DC1333"/>
    <w:rsid w:val="00DC1A48"/>
    <w:rsid w:val="00DC1A75"/>
    <w:rsid w:val="00DC2543"/>
    <w:rsid w:val="00DC2EC0"/>
    <w:rsid w:val="00DC3869"/>
    <w:rsid w:val="00DC3B13"/>
    <w:rsid w:val="00DC516A"/>
    <w:rsid w:val="00DC5A93"/>
    <w:rsid w:val="00DC5D60"/>
    <w:rsid w:val="00DC6E94"/>
    <w:rsid w:val="00DC79AA"/>
    <w:rsid w:val="00DD11D5"/>
    <w:rsid w:val="00DD1704"/>
    <w:rsid w:val="00DD1732"/>
    <w:rsid w:val="00DD2018"/>
    <w:rsid w:val="00DD2908"/>
    <w:rsid w:val="00DD2EB4"/>
    <w:rsid w:val="00DD432B"/>
    <w:rsid w:val="00DD4C10"/>
    <w:rsid w:val="00DD5AC0"/>
    <w:rsid w:val="00DD66F5"/>
    <w:rsid w:val="00DD6BA5"/>
    <w:rsid w:val="00DD712A"/>
    <w:rsid w:val="00DD7247"/>
    <w:rsid w:val="00DE0FA8"/>
    <w:rsid w:val="00DE290D"/>
    <w:rsid w:val="00DE2B27"/>
    <w:rsid w:val="00DE2DCD"/>
    <w:rsid w:val="00DE35AF"/>
    <w:rsid w:val="00DE4BA9"/>
    <w:rsid w:val="00DE5757"/>
    <w:rsid w:val="00DE613F"/>
    <w:rsid w:val="00DE642D"/>
    <w:rsid w:val="00DE7300"/>
    <w:rsid w:val="00DE7840"/>
    <w:rsid w:val="00DE7C2A"/>
    <w:rsid w:val="00DF09B3"/>
    <w:rsid w:val="00DF11D8"/>
    <w:rsid w:val="00DF24CD"/>
    <w:rsid w:val="00DF4560"/>
    <w:rsid w:val="00DF4A47"/>
    <w:rsid w:val="00DF54FB"/>
    <w:rsid w:val="00DF7690"/>
    <w:rsid w:val="00DF7D4E"/>
    <w:rsid w:val="00E01517"/>
    <w:rsid w:val="00E02507"/>
    <w:rsid w:val="00E039B2"/>
    <w:rsid w:val="00E03FD4"/>
    <w:rsid w:val="00E04884"/>
    <w:rsid w:val="00E07170"/>
    <w:rsid w:val="00E071F8"/>
    <w:rsid w:val="00E07761"/>
    <w:rsid w:val="00E10D89"/>
    <w:rsid w:val="00E116A9"/>
    <w:rsid w:val="00E12B16"/>
    <w:rsid w:val="00E12E3C"/>
    <w:rsid w:val="00E138AD"/>
    <w:rsid w:val="00E14B1A"/>
    <w:rsid w:val="00E156FC"/>
    <w:rsid w:val="00E16AD2"/>
    <w:rsid w:val="00E16EA7"/>
    <w:rsid w:val="00E16F10"/>
    <w:rsid w:val="00E177E8"/>
    <w:rsid w:val="00E17EC0"/>
    <w:rsid w:val="00E20B99"/>
    <w:rsid w:val="00E22044"/>
    <w:rsid w:val="00E2360C"/>
    <w:rsid w:val="00E249E8"/>
    <w:rsid w:val="00E24C4D"/>
    <w:rsid w:val="00E25826"/>
    <w:rsid w:val="00E26CDB"/>
    <w:rsid w:val="00E27866"/>
    <w:rsid w:val="00E303AC"/>
    <w:rsid w:val="00E30C06"/>
    <w:rsid w:val="00E31C71"/>
    <w:rsid w:val="00E331C5"/>
    <w:rsid w:val="00E33C7F"/>
    <w:rsid w:val="00E33F69"/>
    <w:rsid w:val="00E34672"/>
    <w:rsid w:val="00E34BBC"/>
    <w:rsid w:val="00E35051"/>
    <w:rsid w:val="00E362C3"/>
    <w:rsid w:val="00E36D93"/>
    <w:rsid w:val="00E36FDC"/>
    <w:rsid w:val="00E375A8"/>
    <w:rsid w:val="00E403CA"/>
    <w:rsid w:val="00E40696"/>
    <w:rsid w:val="00E40757"/>
    <w:rsid w:val="00E40D60"/>
    <w:rsid w:val="00E41334"/>
    <w:rsid w:val="00E414E2"/>
    <w:rsid w:val="00E430CE"/>
    <w:rsid w:val="00E4433A"/>
    <w:rsid w:val="00E44786"/>
    <w:rsid w:val="00E44791"/>
    <w:rsid w:val="00E44975"/>
    <w:rsid w:val="00E455D9"/>
    <w:rsid w:val="00E456CC"/>
    <w:rsid w:val="00E4647C"/>
    <w:rsid w:val="00E47136"/>
    <w:rsid w:val="00E47816"/>
    <w:rsid w:val="00E47A1C"/>
    <w:rsid w:val="00E50721"/>
    <w:rsid w:val="00E507FC"/>
    <w:rsid w:val="00E509D4"/>
    <w:rsid w:val="00E50EFF"/>
    <w:rsid w:val="00E50F73"/>
    <w:rsid w:val="00E51407"/>
    <w:rsid w:val="00E52413"/>
    <w:rsid w:val="00E539BA"/>
    <w:rsid w:val="00E53B83"/>
    <w:rsid w:val="00E53BB4"/>
    <w:rsid w:val="00E53EEF"/>
    <w:rsid w:val="00E5404B"/>
    <w:rsid w:val="00E55516"/>
    <w:rsid w:val="00E55EBE"/>
    <w:rsid w:val="00E5609F"/>
    <w:rsid w:val="00E56571"/>
    <w:rsid w:val="00E60169"/>
    <w:rsid w:val="00E6078D"/>
    <w:rsid w:val="00E60E69"/>
    <w:rsid w:val="00E61444"/>
    <w:rsid w:val="00E624F3"/>
    <w:rsid w:val="00E63C5E"/>
    <w:rsid w:val="00E63F49"/>
    <w:rsid w:val="00E642FE"/>
    <w:rsid w:val="00E647D9"/>
    <w:rsid w:val="00E65DE2"/>
    <w:rsid w:val="00E65E36"/>
    <w:rsid w:val="00E66B11"/>
    <w:rsid w:val="00E66F0A"/>
    <w:rsid w:val="00E70DE1"/>
    <w:rsid w:val="00E71E09"/>
    <w:rsid w:val="00E729A1"/>
    <w:rsid w:val="00E72C2A"/>
    <w:rsid w:val="00E72CCE"/>
    <w:rsid w:val="00E73643"/>
    <w:rsid w:val="00E74D66"/>
    <w:rsid w:val="00E7599F"/>
    <w:rsid w:val="00E76943"/>
    <w:rsid w:val="00E77D8E"/>
    <w:rsid w:val="00E82FE4"/>
    <w:rsid w:val="00E83207"/>
    <w:rsid w:val="00E83753"/>
    <w:rsid w:val="00E847A8"/>
    <w:rsid w:val="00E84926"/>
    <w:rsid w:val="00E84F4C"/>
    <w:rsid w:val="00E85B12"/>
    <w:rsid w:val="00E86C5A"/>
    <w:rsid w:val="00E87354"/>
    <w:rsid w:val="00E87978"/>
    <w:rsid w:val="00E87FCB"/>
    <w:rsid w:val="00E9026B"/>
    <w:rsid w:val="00E90D2E"/>
    <w:rsid w:val="00E90D68"/>
    <w:rsid w:val="00E912B0"/>
    <w:rsid w:val="00E9132E"/>
    <w:rsid w:val="00E91A00"/>
    <w:rsid w:val="00E91D41"/>
    <w:rsid w:val="00E91F02"/>
    <w:rsid w:val="00E922F3"/>
    <w:rsid w:val="00E92743"/>
    <w:rsid w:val="00E92F62"/>
    <w:rsid w:val="00E93142"/>
    <w:rsid w:val="00E93393"/>
    <w:rsid w:val="00E93657"/>
    <w:rsid w:val="00E93753"/>
    <w:rsid w:val="00E94EDB"/>
    <w:rsid w:val="00E9515D"/>
    <w:rsid w:val="00E959ED"/>
    <w:rsid w:val="00E96770"/>
    <w:rsid w:val="00E96C7C"/>
    <w:rsid w:val="00E97681"/>
    <w:rsid w:val="00E97F68"/>
    <w:rsid w:val="00EA2459"/>
    <w:rsid w:val="00EA3A23"/>
    <w:rsid w:val="00EA4743"/>
    <w:rsid w:val="00EA4C64"/>
    <w:rsid w:val="00EA5DA4"/>
    <w:rsid w:val="00EA66C8"/>
    <w:rsid w:val="00EA7343"/>
    <w:rsid w:val="00EA7E17"/>
    <w:rsid w:val="00EA7F8C"/>
    <w:rsid w:val="00EB12E2"/>
    <w:rsid w:val="00EB21FE"/>
    <w:rsid w:val="00EB2F9D"/>
    <w:rsid w:val="00EB30F3"/>
    <w:rsid w:val="00EB320E"/>
    <w:rsid w:val="00EB34AE"/>
    <w:rsid w:val="00EB4CA6"/>
    <w:rsid w:val="00EB4DFF"/>
    <w:rsid w:val="00EB5C3E"/>
    <w:rsid w:val="00EB5CD9"/>
    <w:rsid w:val="00EB5F7C"/>
    <w:rsid w:val="00EB72D3"/>
    <w:rsid w:val="00EB7F95"/>
    <w:rsid w:val="00EC12D2"/>
    <w:rsid w:val="00EC292A"/>
    <w:rsid w:val="00EC42E6"/>
    <w:rsid w:val="00EC4333"/>
    <w:rsid w:val="00EC530E"/>
    <w:rsid w:val="00EC6D97"/>
    <w:rsid w:val="00EC7A04"/>
    <w:rsid w:val="00ED0BBB"/>
    <w:rsid w:val="00ED0D46"/>
    <w:rsid w:val="00ED14A7"/>
    <w:rsid w:val="00ED155F"/>
    <w:rsid w:val="00ED34C2"/>
    <w:rsid w:val="00ED3548"/>
    <w:rsid w:val="00ED3D7A"/>
    <w:rsid w:val="00ED3E99"/>
    <w:rsid w:val="00ED45B6"/>
    <w:rsid w:val="00ED53A2"/>
    <w:rsid w:val="00ED5935"/>
    <w:rsid w:val="00ED5F54"/>
    <w:rsid w:val="00ED6119"/>
    <w:rsid w:val="00ED69EA"/>
    <w:rsid w:val="00ED6CB3"/>
    <w:rsid w:val="00ED7C1A"/>
    <w:rsid w:val="00EE0167"/>
    <w:rsid w:val="00EE0474"/>
    <w:rsid w:val="00EE38F8"/>
    <w:rsid w:val="00EE3D0E"/>
    <w:rsid w:val="00EE45CA"/>
    <w:rsid w:val="00EE4A5C"/>
    <w:rsid w:val="00EE5C0F"/>
    <w:rsid w:val="00EE69F2"/>
    <w:rsid w:val="00EE6A5A"/>
    <w:rsid w:val="00EE708C"/>
    <w:rsid w:val="00EE782D"/>
    <w:rsid w:val="00EE7C7F"/>
    <w:rsid w:val="00EF01B1"/>
    <w:rsid w:val="00EF0BE2"/>
    <w:rsid w:val="00EF1041"/>
    <w:rsid w:val="00EF27F8"/>
    <w:rsid w:val="00EF350E"/>
    <w:rsid w:val="00EF3B28"/>
    <w:rsid w:val="00EF5A4B"/>
    <w:rsid w:val="00EF656B"/>
    <w:rsid w:val="00F00640"/>
    <w:rsid w:val="00F00A85"/>
    <w:rsid w:val="00F021D2"/>
    <w:rsid w:val="00F02573"/>
    <w:rsid w:val="00F02877"/>
    <w:rsid w:val="00F02C05"/>
    <w:rsid w:val="00F02C63"/>
    <w:rsid w:val="00F0359E"/>
    <w:rsid w:val="00F03F84"/>
    <w:rsid w:val="00F0448A"/>
    <w:rsid w:val="00F05346"/>
    <w:rsid w:val="00F0597C"/>
    <w:rsid w:val="00F067D1"/>
    <w:rsid w:val="00F10277"/>
    <w:rsid w:val="00F10BE9"/>
    <w:rsid w:val="00F11233"/>
    <w:rsid w:val="00F112F8"/>
    <w:rsid w:val="00F13764"/>
    <w:rsid w:val="00F13D20"/>
    <w:rsid w:val="00F14294"/>
    <w:rsid w:val="00F14DF9"/>
    <w:rsid w:val="00F14F6C"/>
    <w:rsid w:val="00F15875"/>
    <w:rsid w:val="00F16050"/>
    <w:rsid w:val="00F20D99"/>
    <w:rsid w:val="00F21636"/>
    <w:rsid w:val="00F21DC1"/>
    <w:rsid w:val="00F22917"/>
    <w:rsid w:val="00F23302"/>
    <w:rsid w:val="00F23612"/>
    <w:rsid w:val="00F23AEF"/>
    <w:rsid w:val="00F24841"/>
    <w:rsid w:val="00F249F9"/>
    <w:rsid w:val="00F25173"/>
    <w:rsid w:val="00F251B4"/>
    <w:rsid w:val="00F2556B"/>
    <w:rsid w:val="00F26839"/>
    <w:rsid w:val="00F26EE4"/>
    <w:rsid w:val="00F27677"/>
    <w:rsid w:val="00F27879"/>
    <w:rsid w:val="00F31810"/>
    <w:rsid w:val="00F35188"/>
    <w:rsid w:val="00F3554B"/>
    <w:rsid w:val="00F366DE"/>
    <w:rsid w:val="00F36833"/>
    <w:rsid w:val="00F36AC1"/>
    <w:rsid w:val="00F37961"/>
    <w:rsid w:val="00F40CBF"/>
    <w:rsid w:val="00F40D55"/>
    <w:rsid w:val="00F413C5"/>
    <w:rsid w:val="00F4197C"/>
    <w:rsid w:val="00F429B3"/>
    <w:rsid w:val="00F43F8E"/>
    <w:rsid w:val="00F44065"/>
    <w:rsid w:val="00F4487D"/>
    <w:rsid w:val="00F45C4B"/>
    <w:rsid w:val="00F45E80"/>
    <w:rsid w:val="00F46085"/>
    <w:rsid w:val="00F46DE5"/>
    <w:rsid w:val="00F47B10"/>
    <w:rsid w:val="00F5397C"/>
    <w:rsid w:val="00F541FE"/>
    <w:rsid w:val="00F55CD9"/>
    <w:rsid w:val="00F56150"/>
    <w:rsid w:val="00F56D86"/>
    <w:rsid w:val="00F57FFB"/>
    <w:rsid w:val="00F613DB"/>
    <w:rsid w:val="00F61447"/>
    <w:rsid w:val="00F61A0C"/>
    <w:rsid w:val="00F62E5C"/>
    <w:rsid w:val="00F63B7A"/>
    <w:rsid w:val="00F64755"/>
    <w:rsid w:val="00F64CBF"/>
    <w:rsid w:val="00F65B1E"/>
    <w:rsid w:val="00F663DA"/>
    <w:rsid w:val="00F67554"/>
    <w:rsid w:val="00F675EA"/>
    <w:rsid w:val="00F67A52"/>
    <w:rsid w:val="00F702CE"/>
    <w:rsid w:val="00F70716"/>
    <w:rsid w:val="00F710BE"/>
    <w:rsid w:val="00F71A23"/>
    <w:rsid w:val="00F71AED"/>
    <w:rsid w:val="00F72135"/>
    <w:rsid w:val="00F73202"/>
    <w:rsid w:val="00F740FE"/>
    <w:rsid w:val="00F7446F"/>
    <w:rsid w:val="00F75130"/>
    <w:rsid w:val="00F75E90"/>
    <w:rsid w:val="00F767EF"/>
    <w:rsid w:val="00F76B90"/>
    <w:rsid w:val="00F76C88"/>
    <w:rsid w:val="00F776AE"/>
    <w:rsid w:val="00F82D2F"/>
    <w:rsid w:val="00F82FFE"/>
    <w:rsid w:val="00F83B8B"/>
    <w:rsid w:val="00F83F0A"/>
    <w:rsid w:val="00F83FA2"/>
    <w:rsid w:val="00F83FC0"/>
    <w:rsid w:val="00F840E2"/>
    <w:rsid w:val="00F8415E"/>
    <w:rsid w:val="00F8518A"/>
    <w:rsid w:val="00F855D7"/>
    <w:rsid w:val="00F85AE6"/>
    <w:rsid w:val="00F85E7E"/>
    <w:rsid w:val="00F860B6"/>
    <w:rsid w:val="00F8632F"/>
    <w:rsid w:val="00F86E0B"/>
    <w:rsid w:val="00F87EFB"/>
    <w:rsid w:val="00F907E1"/>
    <w:rsid w:val="00F91DF3"/>
    <w:rsid w:val="00F92A2C"/>
    <w:rsid w:val="00F92B24"/>
    <w:rsid w:val="00F92C97"/>
    <w:rsid w:val="00F9407F"/>
    <w:rsid w:val="00F941E4"/>
    <w:rsid w:val="00F942FA"/>
    <w:rsid w:val="00F946FB"/>
    <w:rsid w:val="00F947A3"/>
    <w:rsid w:val="00F94F1A"/>
    <w:rsid w:val="00F95F13"/>
    <w:rsid w:val="00F962B5"/>
    <w:rsid w:val="00F9661C"/>
    <w:rsid w:val="00F978E4"/>
    <w:rsid w:val="00FA0F95"/>
    <w:rsid w:val="00FA1BDA"/>
    <w:rsid w:val="00FA26AA"/>
    <w:rsid w:val="00FA27A0"/>
    <w:rsid w:val="00FA3878"/>
    <w:rsid w:val="00FA4419"/>
    <w:rsid w:val="00FA4BF4"/>
    <w:rsid w:val="00FA53C5"/>
    <w:rsid w:val="00FA5819"/>
    <w:rsid w:val="00FA6DAF"/>
    <w:rsid w:val="00FA74B8"/>
    <w:rsid w:val="00FA77F7"/>
    <w:rsid w:val="00FA7BE3"/>
    <w:rsid w:val="00FB1389"/>
    <w:rsid w:val="00FB1C46"/>
    <w:rsid w:val="00FB1C69"/>
    <w:rsid w:val="00FB2112"/>
    <w:rsid w:val="00FB25DD"/>
    <w:rsid w:val="00FB2DAC"/>
    <w:rsid w:val="00FB2DEB"/>
    <w:rsid w:val="00FB302C"/>
    <w:rsid w:val="00FB36CB"/>
    <w:rsid w:val="00FB3700"/>
    <w:rsid w:val="00FB3823"/>
    <w:rsid w:val="00FB3CF7"/>
    <w:rsid w:val="00FB40DA"/>
    <w:rsid w:val="00FB4D8F"/>
    <w:rsid w:val="00FB5A6A"/>
    <w:rsid w:val="00FB5E23"/>
    <w:rsid w:val="00FB6F5F"/>
    <w:rsid w:val="00FB7071"/>
    <w:rsid w:val="00FB7857"/>
    <w:rsid w:val="00FB78CA"/>
    <w:rsid w:val="00FC0126"/>
    <w:rsid w:val="00FC1173"/>
    <w:rsid w:val="00FC11C8"/>
    <w:rsid w:val="00FC134C"/>
    <w:rsid w:val="00FC157B"/>
    <w:rsid w:val="00FC1689"/>
    <w:rsid w:val="00FC2BFC"/>
    <w:rsid w:val="00FC3E53"/>
    <w:rsid w:val="00FC5316"/>
    <w:rsid w:val="00FC5731"/>
    <w:rsid w:val="00FC6574"/>
    <w:rsid w:val="00FC6943"/>
    <w:rsid w:val="00FC7E26"/>
    <w:rsid w:val="00FC7E98"/>
    <w:rsid w:val="00FD08CB"/>
    <w:rsid w:val="00FD0BE0"/>
    <w:rsid w:val="00FD0F5F"/>
    <w:rsid w:val="00FD14B0"/>
    <w:rsid w:val="00FD1505"/>
    <w:rsid w:val="00FD1F9F"/>
    <w:rsid w:val="00FD2CA6"/>
    <w:rsid w:val="00FD2DE8"/>
    <w:rsid w:val="00FD2F40"/>
    <w:rsid w:val="00FD2F89"/>
    <w:rsid w:val="00FD33BE"/>
    <w:rsid w:val="00FD3C66"/>
    <w:rsid w:val="00FD45E6"/>
    <w:rsid w:val="00FD5BAD"/>
    <w:rsid w:val="00FD6736"/>
    <w:rsid w:val="00FD6E36"/>
    <w:rsid w:val="00FD6FF8"/>
    <w:rsid w:val="00FE0E91"/>
    <w:rsid w:val="00FE1414"/>
    <w:rsid w:val="00FE15EF"/>
    <w:rsid w:val="00FE237E"/>
    <w:rsid w:val="00FE3377"/>
    <w:rsid w:val="00FE42E0"/>
    <w:rsid w:val="00FE4CA3"/>
    <w:rsid w:val="00FE5BC7"/>
    <w:rsid w:val="00FE6770"/>
    <w:rsid w:val="00FF0674"/>
    <w:rsid w:val="00FF1614"/>
    <w:rsid w:val="00FF1792"/>
    <w:rsid w:val="00FF17AE"/>
    <w:rsid w:val="00FF2075"/>
    <w:rsid w:val="00FF300B"/>
    <w:rsid w:val="00FF3920"/>
    <w:rsid w:val="00FF3E78"/>
    <w:rsid w:val="00FF425D"/>
    <w:rsid w:val="00FF436E"/>
    <w:rsid w:val="00FF4879"/>
    <w:rsid w:val="00FF6E7D"/>
    <w:rsid w:val="00FF70F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307C4"/>
  </w:style>
  <w:style w:type="paragraph" w:styleId="Nadpis1">
    <w:name w:val="heading 1"/>
    <w:basedOn w:val="Normln"/>
    <w:next w:val="Normln"/>
    <w:link w:val="Nadpis1Char"/>
    <w:uiPriority w:val="9"/>
    <w:qFormat/>
    <w:rsid w:val="003B7815"/>
    <w:pPr>
      <w:keepNext/>
      <w:keepLines/>
      <w:spacing w:before="480" w:after="0"/>
      <w:jc w:val="center"/>
      <w:outlineLvl w:val="0"/>
    </w:pPr>
    <w:rPr>
      <w:rFonts w:ascii="Times New Roman" w:eastAsiaTheme="majorEastAsia" w:hAnsi="Times New Roman" w:cstheme="majorBidi"/>
      <w:b/>
      <w:bCs/>
      <w:sz w:val="20"/>
      <w:szCs w:val="28"/>
    </w:rPr>
  </w:style>
  <w:style w:type="paragraph" w:styleId="Nadpis2">
    <w:name w:val="heading 2"/>
    <w:basedOn w:val="Normln"/>
    <w:next w:val="Normln"/>
    <w:link w:val="Nadpis2Char"/>
    <w:uiPriority w:val="9"/>
    <w:unhideWhenUsed/>
    <w:qFormat/>
    <w:rsid w:val="002C2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7815"/>
    <w:rPr>
      <w:rFonts w:ascii="Times New Roman" w:eastAsiaTheme="majorEastAsia" w:hAnsi="Times New Roman" w:cstheme="majorBidi"/>
      <w:b/>
      <w:bCs/>
      <w:sz w:val="20"/>
      <w:szCs w:val="28"/>
    </w:rPr>
  </w:style>
  <w:style w:type="paragraph" w:styleId="Odstavecseseznamem">
    <w:name w:val="List Paragraph"/>
    <w:basedOn w:val="Normln"/>
    <w:uiPriority w:val="34"/>
    <w:qFormat/>
    <w:rsid w:val="002F1E6C"/>
    <w:pPr>
      <w:ind w:left="720"/>
      <w:contextualSpacing/>
    </w:pPr>
  </w:style>
  <w:style w:type="paragraph" w:styleId="Textpoznpodarou">
    <w:name w:val="footnote text"/>
    <w:basedOn w:val="Normln"/>
    <w:link w:val="TextpoznpodarouChar"/>
    <w:uiPriority w:val="99"/>
    <w:unhideWhenUsed/>
    <w:rsid w:val="00FB1389"/>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FB1389"/>
    <w:rPr>
      <w:sz w:val="20"/>
      <w:szCs w:val="20"/>
    </w:rPr>
  </w:style>
  <w:style w:type="character" w:styleId="Znakapoznpodarou">
    <w:name w:val="footnote reference"/>
    <w:basedOn w:val="Standardnpsmoodstavce"/>
    <w:uiPriority w:val="99"/>
    <w:semiHidden/>
    <w:unhideWhenUsed/>
    <w:rsid w:val="00FB1389"/>
    <w:rPr>
      <w:vertAlign w:val="superscript"/>
    </w:rPr>
  </w:style>
  <w:style w:type="character" w:styleId="Hypertextovodkaz">
    <w:name w:val="Hyperlink"/>
    <w:basedOn w:val="Standardnpsmoodstavce"/>
    <w:uiPriority w:val="99"/>
    <w:unhideWhenUsed/>
    <w:rsid w:val="007A5B79"/>
    <w:rPr>
      <w:color w:val="0000FF" w:themeColor="hyperlink"/>
      <w:u w:val="single"/>
    </w:rPr>
  </w:style>
  <w:style w:type="paragraph" w:styleId="Zhlav">
    <w:name w:val="header"/>
    <w:basedOn w:val="Normln"/>
    <w:link w:val="ZhlavChar"/>
    <w:uiPriority w:val="99"/>
    <w:unhideWhenUsed/>
    <w:rsid w:val="0000591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005917"/>
  </w:style>
  <w:style w:type="paragraph" w:styleId="Zpat">
    <w:name w:val="footer"/>
    <w:basedOn w:val="Normln"/>
    <w:link w:val="ZpatChar"/>
    <w:uiPriority w:val="99"/>
    <w:unhideWhenUsed/>
    <w:rsid w:val="00005917"/>
    <w:pPr>
      <w:tabs>
        <w:tab w:val="center" w:pos="4513"/>
        <w:tab w:val="right" w:pos="9026"/>
      </w:tabs>
      <w:spacing w:after="0" w:line="240" w:lineRule="auto"/>
    </w:pPr>
  </w:style>
  <w:style w:type="character" w:customStyle="1" w:styleId="ZpatChar">
    <w:name w:val="Zápatí Char"/>
    <w:basedOn w:val="Standardnpsmoodstavce"/>
    <w:link w:val="Zpat"/>
    <w:uiPriority w:val="99"/>
    <w:rsid w:val="00005917"/>
  </w:style>
  <w:style w:type="paragraph" w:customStyle="1" w:styleId="author">
    <w:name w:val="author"/>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ubdate">
    <w:name w:val="pubdate"/>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ead">
    <w:name w:val="lead"/>
    <w:basedOn w:val="Normln"/>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lnweb">
    <w:name w:val="Normal (Web)"/>
    <w:basedOn w:val="Normln"/>
    <w:uiPriority w:val="99"/>
    <w:semiHidden/>
    <w:unhideWhenUsed/>
    <w:rsid w:val="00005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extbubliny">
    <w:name w:val="Balloon Text"/>
    <w:basedOn w:val="Normln"/>
    <w:link w:val="TextbublinyChar"/>
    <w:uiPriority w:val="99"/>
    <w:semiHidden/>
    <w:unhideWhenUsed/>
    <w:rsid w:val="0000591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5917"/>
    <w:rPr>
      <w:rFonts w:ascii="Tahoma" w:hAnsi="Tahoma" w:cs="Tahoma"/>
      <w:sz w:val="16"/>
      <w:szCs w:val="16"/>
    </w:rPr>
  </w:style>
  <w:style w:type="character" w:styleId="Sledovanodkaz">
    <w:name w:val="FollowedHyperlink"/>
    <w:basedOn w:val="Standardnpsmoodstavce"/>
    <w:uiPriority w:val="99"/>
    <w:semiHidden/>
    <w:unhideWhenUsed/>
    <w:rsid w:val="00611B8D"/>
    <w:rPr>
      <w:color w:val="800080" w:themeColor="followedHyperlink"/>
      <w:u w:val="single"/>
    </w:rPr>
  </w:style>
  <w:style w:type="character" w:styleId="Odkaznakoment">
    <w:name w:val="annotation reference"/>
    <w:basedOn w:val="Standardnpsmoodstavce"/>
    <w:uiPriority w:val="99"/>
    <w:semiHidden/>
    <w:unhideWhenUsed/>
    <w:rsid w:val="00F87EFB"/>
    <w:rPr>
      <w:sz w:val="16"/>
      <w:szCs w:val="16"/>
    </w:rPr>
  </w:style>
  <w:style w:type="paragraph" w:styleId="Textkomente">
    <w:name w:val="annotation text"/>
    <w:basedOn w:val="Normln"/>
    <w:link w:val="TextkomenteChar"/>
    <w:uiPriority w:val="99"/>
    <w:unhideWhenUsed/>
    <w:rsid w:val="00F87EFB"/>
    <w:pPr>
      <w:spacing w:line="240" w:lineRule="auto"/>
    </w:pPr>
    <w:rPr>
      <w:sz w:val="20"/>
      <w:szCs w:val="20"/>
    </w:rPr>
  </w:style>
  <w:style w:type="character" w:customStyle="1" w:styleId="TextkomenteChar">
    <w:name w:val="Text komentáře Char"/>
    <w:basedOn w:val="Standardnpsmoodstavce"/>
    <w:link w:val="Textkomente"/>
    <w:uiPriority w:val="99"/>
    <w:rsid w:val="00F87EFB"/>
    <w:rPr>
      <w:sz w:val="20"/>
      <w:szCs w:val="20"/>
    </w:rPr>
  </w:style>
  <w:style w:type="paragraph" w:styleId="Pedmtkomente">
    <w:name w:val="annotation subject"/>
    <w:basedOn w:val="Textkomente"/>
    <w:next w:val="Textkomente"/>
    <w:link w:val="PedmtkomenteChar"/>
    <w:uiPriority w:val="99"/>
    <w:semiHidden/>
    <w:unhideWhenUsed/>
    <w:rsid w:val="00F87EFB"/>
    <w:rPr>
      <w:b/>
      <w:bCs/>
    </w:rPr>
  </w:style>
  <w:style w:type="character" w:customStyle="1" w:styleId="PedmtkomenteChar">
    <w:name w:val="Předmět komentáře Char"/>
    <w:basedOn w:val="TextkomenteChar"/>
    <w:link w:val="Pedmtkomente"/>
    <w:uiPriority w:val="99"/>
    <w:semiHidden/>
    <w:rsid w:val="00F87EFB"/>
    <w:rPr>
      <w:b/>
      <w:bCs/>
      <w:sz w:val="20"/>
      <w:szCs w:val="20"/>
    </w:rPr>
  </w:style>
  <w:style w:type="character" w:customStyle="1" w:styleId="Nadpis2Char">
    <w:name w:val="Nadpis 2 Char"/>
    <w:basedOn w:val="Standardnpsmoodstavce"/>
    <w:link w:val="Nadpis2"/>
    <w:uiPriority w:val="9"/>
    <w:rsid w:val="002C25B0"/>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903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stupntext">
    <w:name w:val="Placeholder Text"/>
    <w:basedOn w:val="Standardnpsmoodstavce"/>
    <w:uiPriority w:val="99"/>
    <w:semiHidden/>
    <w:rsid w:val="00BD4D9D"/>
    <w:rPr>
      <w:color w:val="808080"/>
    </w:rPr>
  </w:style>
  <w:style w:type="character" w:customStyle="1" w:styleId="hps">
    <w:name w:val="hps"/>
    <w:basedOn w:val="Standardnpsmoodstavce"/>
    <w:rsid w:val="004F5CDE"/>
  </w:style>
  <w:style w:type="paragraph" w:styleId="Nadpisobsahu">
    <w:name w:val="TOC Heading"/>
    <w:basedOn w:val="Nadpis1"/>
    <w:next w:val="Normln"/>
    <w:uiPriority w:val="39"/>
    <w:unhideWhenUsed/>
    <w:qFormat/>
    <w:rsid w:val="00C81E73"/>
    <w:pPr>
      <w:outlineLvl w:val="9"/>
    </w:pPr>
    <w:rPr>
      <w:lang w:val="en-US" w:eastAsia="ja-JP"/>
    </w:rPr>
  </w:style>
  <w:style w:type="paragraph" w:styleId="Obsah1">
    <w:name w:val="toc 1"/>
    <w:basedOn w:val="Normln"/>
    <w:next w:val="Normln"/>
    <w:autoRedefine/>
    <w:uiPriority w:val="39"/>
    <w:unhideWhenUsed/>
    <w:rsid w:val="00C81E73"/>
    <w:pPr>
      <w:spacing w:after="100"/>
    </w:pPr>
  </w:style>
  <w:style w:type="paragraph" w:styleId="Obsah2">
    <w:name w:val="toc 2"/>
    <w:basedOn w:val="Normln"/>
    <w:next w:val="Normln"/>
    <w:autoRedefine/>
    <w:uiPriority w:val="39"/>
    <w:unhideWhenUsed/>
    <w:rsid w:val="00C81E73"/>
    <w:pPr>
      <w:spacing w:after="100"/>
      <w:ind w:left="220"/>
    </w:pPr>
  </w:style>
  <w:style w:type="paragraph" w:customStyle="1" w:styleId="Abstrakt">
    <w:name w:val="Abstrakt"/>
    <w:aliases w:val="Keywords,References"/>
    <w:basedOn w:val="Normln"/>
    <w:rsid w:val="003B7815"/>
    <w:pPr>
      <w:keepNext/>
      <w:spacing w:before="240" w:after="120" w:line="240" w:lineRule="auto"/>
    </w:pPr>
    <w:rPr>
      <w:rFonts w:ascii="Times New Roman" w:eastAsia="SimSun" w:hAnsi="Times New Roman" w:cs="Times New Roman"/>
      <w:b/>
      <w:sz w:val="20"/>
      <w:szCs w:val="24"/>
      <w:lang w:val="en-US" w:eastAsia="zh-CN"/>
    </w:rPr>
  </w:style>
</w:styles>
</file>

<file path=word/webSettings.xml><?xml version="1.0" encoding="utf-8"?>
<w:webSettings xmlns:r="http://schemas.openxmlformats.org/officeDocument/2006/relationships" xmlns:w="http://schemas.openxmlformats.org/wordprocessingml/2006/main">
  <w:divs>
    <w:div w:id="227767649">
      <w:bodyDiv w:val="1"/>
      <w:marLeft w:val="0"/>
      <w:marRight w:val="0"/>
      <w:marTop w:val="0"/>
      <w:marBottom w:val="0"/>
      <w:divBdr>
        <w:top w:val="none" w:sz="0" w:space="0" w:color="auto"/>
        <w:left w:val="none" w:sz="0" w:space="0" w:color="auto"/>
        <w:bottom w:val="none" w:sz="0" w:space="0" w:color="auto"/>
        <w:right w:val="none" w:sz="0" w:space="0" w:color="auto"/>
      </w:divBdr>
      <w:divsChild>
        <w:div w:id="1489638739">
          <w:marLeft w:val="0"/>
          <w:marRight w:val="0"/>
          <w:marTop w:val="0"/>
          <w:marBottom w:val="0"/>
          <w:divBdr>
            <w:top w:val="none" w:sz="0" w:space="0" w:color="auto"/>
            <w:left w:val="none" w:sz="0" w:space="0" w:color="auto"/>
            <w:bottom w:val="none" w:sz="0" w:space="0" w:color="auto"/>
            <w:right w:val="none" w:sz="0" w:space="0" w:color="auto"/>
          </w:divBdr>
          <w:divsChild>
            <w:div w:id="1234927337">
              <w:marLeft w:val="0"/>
              <w:marRight w:val="0"/>
              <w:marTop w:val="0"/>
              <w:marBottom w:val="0"/>
              <w:divBdr>
                <w:top w:val="none" w:sz="0" w:space="0" w:color="auto"/>
                <w:left w:val="none" w:sz="0" w:space="0" w:color="auto"/>
                <w:bottom w:val="none" w:sz="0" w:space="0" w:color="auto"/>
                <w:right w:val="none" w:sz="0" w:space="0" w:color="auto"/>
              </w:divBdr>
              <w:divsChild>
                <w:div w:id="1122915448">
                  <w:marLeft w:val="0"/>
                  <w:marRight w:val="0"/>
                  <w:marTop w:val="0"/>
                  <w:marBottom w:val="0"/>
                  <w:divBdr>
                    <w:top w:val="none" w:sz="0" w:space="0" w:color="auto"/>
                    <w:left w:val="none" w:sz="0" w:space="0" w:color="auto"/>
                    <w:bottom w:val="none" w:sz="0" w:space="0" w:color="auto"/>
                    <w:right w:val="none" w:sz="0" w:space="0" w:color="auto"/>
                  </w:divBdr>
                  <w:divsChild>
                    <w:div w:id="1091240733">
                      <w:marLeft w:val="0"/>
                      <w:marRight w:val="0"/>
                      <w:marTop w:val="0"/>
                      <w:marBottom w:val="0"/>
                      <w:divBdr>
                        <w:top w:val="none" w:sz="0" w:space="0" w:color="auto"/>
                        <w:left w:val="none" w:sz="0" w:space="0" w:color="auto"/>
                        <w:bottom w:val="none" w:sz="0" w:space="0" w:color="auto"/>
                        <w:right w:val="none" w:sz="0" w:space="0" w:color="auto"/>
                      </w:divBdr>
                    </w:div>
                    <w:div w:id="951596588">
                      <w:marLeft w:val="0"/>
                      <w:marRight w:val="0"/>
                      <w:marTop w:val="0"/>
                      <w:marBottom w:val="0"/>
                      <w:divBdr>
                        <w:top w:val="none" w:sz="0" w:space="0" w:color="auto"/>
                        <w:left w:val="none" w:sz="0" w:space="0" w:color="auto"/>
                        <w:bottom w:val="none" w:sz="0" w:space="0" w:color="auto"/>
                        <w:right w:val="none" w:sz="0" w:space="0" w:color="auto"/>
                      </w:divBdr>
                      <w:divsChild>
                        <w:div w:id="389302298">
                          <w:marLeft w:val="0"/>
                          <w:marRight w:val="0"/>
                          <w:marTop w:val="0"/>
                          <w:marBottom w:val="0"/>
                          <w:divBdr>
                            <w:top w:val="none" w:sz="0" w:space="0" w:color="auto"/>
                            <w:left w:val="none" w:sz="0" w:space="0" w:color="auto"/>
                            <w:bottom w:val="none" w:sz="0" w:space="0" w:color="auto"/>
                            <w:right w:val="none" w:sz="0" w:space="0" w:color="auto"/>
                          </w:divBdr>
                          <w:divsChild>
                            <w:div w:id="4665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1887">
                  <w:marLeft w:val="0"/>
                  <w:marRight w:val="0"/>
                  <w:marTop w:val="0"/>
                  <w:marBottom w:val="0"/>
                  <w:divBdr>
                    <w:top w:val="none" w:sz="0" w:space="0" w:color="auto"/>
                    <w:left w:val="none" w:sz="0" w:space="0" w:color="auto"/>
                    <w:bottom w:val="none" w:sz="0" w:space="0" w:color="auto"/>
                    <w:right w:val="none" w:sz="0" w:space="0" w:color="auto"/>
                  </w:divBdr>
                </w:div>
                <w:div w:id="2118212149">
                  <w:marLeft w:val="0"/>
                  <w:marRight w:val="0"/>
                  <w:marTop w:val="0"/>
                  <w:marBottom w:val="0"/>
                  <w:divBdr>
                    <w:top w:val="none" w:sz="0" w:space="0" w:color="auto"/>
                    <w:left w:val="none" w:sz="0" w:space="0" w:color="auto"/>
                    <w:bottom w:val="none" w:sz="0" w:space="0" w:color="auto"/>
                    <w:right w:val="none" w:sz="0" w:space="0" w:color="auto"/>
                  </w:divBdr>
                </w:div>
                <w:div w:id="552471361">
                  <w:marLeft w:val="0"/>
                  <w:marRight w:val="0"/>
                  <w:marTop w:val="0"/>
                  <w:marBottom w:val="0"/>
                  <w:divBdr>
                    <w:top w:val="none" w:sz="0" w:space="0" w:color="auto"/>
                    <w:left w:val="none" w:sz="0" w:space="0" w:color="auto"/>
                    <w:bottom w:val="none" w:sz="0" w:space="0" w:color="auto"/>
                    <w:right w:val="none" w:sz="0" w:space="0" w:color="auto"/>
                  </w:divBdr>
                </w:div>
                <w:div w:id="1452818753">
                  <w:marLeft w:val="0"/>
                  <w:marRight w:val="0"/>
                  <w:marTop w:val="0"/>
                  <w:marBottom w:val="0"/>
                  <w:divBdr>
                    <w:top w:val="none" w:sz="0" w:space="0" w:color="auto"/>
                    <w:left w:val="none" w:sz="0" w:space="0" w:color="auto"/>
                    <w:bottom w:val="none" w:sz="0" w:space="0" w:color="auto"/>
                    <w:right w:val="none" w:sz="0" w:space="0" w:color="auto"/>
                  </w:divBdr>
                </w:div>
                <w:div w:id="2127851827">
                  <w:marLeft w:val="0"/>
                  <w:marRight w:val="0"/>
                  <w:marTop w:val="0"/>
                  <w:marBottom w:val="0"/>
                  <w:divBdr>
                    <w:top w:val="none" w:sz="0" w:space="0" w:color="auto"/>
                    <w:left w:val="none" w:sz="0" w:space="0" w:color="auto"/>
                    <w:bottom w:val="none" w:sz="0" w:space="0" w:color="auto"/>
                    <w:right w:val="none" w:sz="0" w:space="0" w:color="auto"/>
                  </w:divBdr>
                </w:div>
              </w:divsChild>
            </w:div>
            <w:div w:id="544415158">
              <w:marLeft w:val="0"/>
              <w:marRight w:val="0"/>
              <w:marTop w:val="0"/>
              <w:marBottom w:val="0"/>
              <w:divBdr>
                <w:top w:val="none" w:sz="0" w:space="0" w:color="auto"/>
                <w:left w:val="none" w:sz="0" w:space="0" w:color="auto"/>
                <w:bottom w:val="none" w:sz="0" w:space="0" w:color="auto"/>
                <w:right w:val="none" w:sz="0" w:space="0" w:color="auto"/>
              </w:divBdr>
              <w:divsChild>
                <w:div w:id="978344023">
                  <w:marLeft w:val="0"/>
                  <w:marRight w:val="0"/>
                  <w:marTop w:val="0"/>
                  <w:marBottom w:val="0"/>
                  <w:divBdr>
                    <w:top w:val="none" w:sz="0" w:space="0" w:color="auto"/>
                    <w:left w:val="none" w:sz="0" w:space="0" w:color="auto"/>
                    <w:bottom w:val="none" w:sz="0" w:space="0" w:color="auto"/>
                    <w:right w:val="none" w:sz="0" w:space="0" w:color="auto"/>
                  </w:divBdr>
                  <w:divsChild>
                    <w:div w:id="1848471695">
                      <w:marLeft w:val="0"/>
                      <w:marRight w:val="0"/>
                      <w:marTop w:val="0"/>
                      <w:marBottom w:val="0"/>
                      <w:divBdr>
                        <w:top w:val="none" w:sz="0" w:space="0" w:color="auto"/>
                        <w:left w:val="none" w:sz="0" w:space="0" w:color="auto"/>
                        <w:bottom w:val="none" w:sz="0" w:space="0" w:color="auto"/>
                        <w:right w:val="none" w:sz="0" w:space="0" w:color="auto"/>
                      </w:divBdr>
                      <w:divsChild>
                        <w:div w:id="2003969670">
                          <w:marLeft w:val="0"/>
                          <w:marRight w:val="0"/>
                          <w:marTop w:val="0"/>
                          <w:marBottom w:val="0"/>
                          <w:divBdr>
                            <w:top w:val="none" w:sz="0" w:space="0" w:color="auto"/>
                            <w:left w:val="none" w:sz="0" w:space="0" w:color="auto"/>
                            <w:bottom w:val="none" w:sz="0" w:space="0" w:color="auto"/>
                            <w:right w:val="none" w:sz="0" w:space="0" w:color="auto"/>
                          </w:divBdr>
                          <w:divsChild>
                            <w:div w:id="1399473368">
                              <w:marLeft w:val="0"/>
                              <w:marRight w:val="0"/>
                              <w:marTop w:val="0"/>
                              <w:marBottom w:val="0"/>
                              <w:divBdr>
                                <w:top w:val="none" w:sz="0" w:space="0" w:color="auto"/>
                                <w:left w:val="none" w:sz="0" w:space="0" w:color="auto"/>
                                <w:bottom w:val="none" w:sz="0" w:space="0" w:color="auto"/>
                                <w:right w:val="none" w:sz="0" w:space="0" w:color="auto"/>
                              </w:divBdr>
                            </w:div>
                            <w:div w:id="6140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28886">
      <w:bodyDiv w:val="1"/>
      <w:marLeft w:val="0"/>
      <w:marRight w:val="0"/>
      <w:marTop w:val="0"/>
      <w:marBottom w:val="0"/>
      <w:divBdr>
        <w:top w:val="none" w:sz="0" w:space="0" w:color="auto"/>
        <w:left w:val="none" w:sz="0" w:space="0" w:color="auto"/>
        <w:bottom w:val="none" w:sz="0" w:space="0" w:color="auto"/>
        <w:right w:val="none" w:sz="0" w:space="0" w:color="auto"/>
      </w:divBdr>
    </w:div>
    <w:div w:id="989096877">
      <w:bodyDiv w:val="1"/>
      <w:marLeft w:val="0"/>
      <w:marRight w:val="0"/>
      <w:marTop w:val="0"/>
      <w:marBottom w:val="0"/>
      <w:divBdr>
        <w:top w:val="none" w:sz="0" w:space="0" w:color="auto"/>
        <w:left w:val="none" w:sz="0" w:space="0" w:color="auto"/>
        <w:bottom w:val="none" w:sz="0" w:space="0" w:color="auto"/>
        <w:right w:val="none" w:sz="0" w:space="0" w:color="auto"/>
      </w:divBdr>
    </w:div>
    <w:div w:id="207049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pers.ssrn.com/sol3/papers.cfm?abstract_id=1947244" TargetMode="Externa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nyu.edu/mrg217/public/elections.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forumfed.org/en/federalism/federalismbycountry.php" TargetMode="External"/><Relationship Id="rId4" Type="http://schemas.openxmlformats.org/officeDocument/2006/relationships/settings" Target="settings.xml"/><Relationship Id="rId9" Type="http://schemas.openxmlformats.org/officeDocument/2006/relationships/hyperlink" Target="http://www.sociology.ox.ac.uk/documents/epop/papers/DeVriesHobolt_EPOP2012.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praguemonitor.com/2010/09/13/constitutional-court-cancels-reduction-judges-salaries" TargetMode="External"/><Relationship Id="rId13" Type="http://schemas.openxmlformats.org/officeDocument/2006/relationships/hyperlink" Target="http://www.mkab.hu/rules/fundamental-law" TargetMode="External"/><Relationship Id="rId18" Type="http://schemas.openxmlformats.org/officeDocument/2006/relationships/hyperlink" Target="http://www.nytimes.com/2011/04/19/world/europe/19iht-hungary19.html?_r=3&amp;" TargetMode="External"/><Relationship Id="rId3" Type="http://schemas.openxmlformats.org/officeDocument/2006/relationships/hyperlink" Target="http://www.bverfg.de/en/decisions/rs20120912_2bvr139012en.html" TargetMode="External"/><Relationship Id="rId21" Type="http://schemas.openxmlformats.org/officeDocument/2006/relationships/hyperlink" Target="https://supreme.justia.com/cases/federal/us/369/186/case.html" TargetMode="External"/><Relationship Id="rId7" Type="http://schemas.openxmlformats.org/officeDocument/2006/relationships/hyperlink" Target="http://www.bbc.co.uk/news/world-europe-18732184" TargetMode="External"/><Relationship Id="rId12" Type="http://schemas.openxmlformats.org/officeDocument/2006/relationships/hyperlink" Target="http://www.europeanvoice.com/article/2012/january/commission-raises-concerns-about-hungary-s-constitution/73086.aspx" TargetMode="External"/><Relationship Id="rId17" Type="http://schemas.openxmlformats.org/officeDocument/2006/relationships/hyperlink" Target="http://www.bloomberg.com/news/2010-1125/hungary-follows-argentina-in-pension-fund-ultimatum-nightmare-for-some.html" TargetMode="External"/><Relationship Id="rId25" Type="http://schemas.openxmlformats.org/officeDocument/2006/relationships/hyperlink" Target="http://ec.europa.eu/economy_finance/ameco/user/serie/SelectSerie.cfm" TargetMode="External"/><Relationship Id="rId2" Type="http://schemas.openxmlformats.org/officeDocument/2006/relationships/hyperlink" Target="http://europeancouncil.europa.eu/eurozone-governance/treaty-on-stability?lang=nl" TargetMode="External"/><Relationship Id="rId16" Type="http://schemas.openxmlformats.org/officeDocument/2006/relationships/hyperlink" Target="http://www.bloomberg.com/news/2010-07-22/hungarian-lawmakers-to-approve-brutal-bank-tax-in-defiance-of-imf-eu.html" TargetMode="External"/><Relationship Id="rId20" Type="http://schemas.openxmlformats.org/officeDocument/2006/relationships/hyperlink" Target="https://wefsurvey.org/index.php?sid=28226&amp;lang=en&amp;intro=0" TargetMode="External"/><Relationship Id="rId1" Type="http://schemas.openxmlformats.org/officeDocument/2006/relationships/hyperlink" Target="http://www.european-council.europa.eu/homepage/highlights/european-stability-mechanism-treaty-signed" TargetMode="External"/><Relationship Id="rId6" Type="http://schemas.openxmlformats.org/officeDocument/2006/relationships/hyperlink" Target="http://www.bverfg.de/en/decisions/rs20100721_1bvr061107en.html" TargetMode="External"/><Relationship Id="rId11" Type="http://schemas.openxmlformats.org/officeDocument/2006/relationships/hyperlink" Target="http://www.mondaq.com/x/186704/Aviation/The+Italian+luxury+tax+on" TargetMode="External"/><Relationship Id="rId24" Type="http://schemas.openxmlformats.org/officeDocument/2006/relationships/hyperlink" Target="http://wetten.overheid.nl/BWBR0001840/geldigheidsdatum_29-11-2012" TargetMode="External"/><Relationship Id="rId5" Type="http://schemas.openxmlformats.org/officeDocument/2006/relationships/hyperlink" Target="http://www.bverfg.de/pressemitteilungen/bvg08-103en.html" TargetMode="External"/><Relationship Id="rId15" Type="http://schemas.openxmlformats.org/officeDocument/2006/relationships/hyperlink" Target="http://www.reuters.com/article/2010/04/12/us-hungary-election-idUSTRE63A1GE20100412" TargetMode="External"/><Relationship Id="rId23" Type="http://schemas.openxmlformats.org/officeDocument/2006/relationships/hyperlink" Target="http://wiadomosci.gazeta.pl/wiadomosci/1,114873,4129355.html" TargetMode="External"/><Relationship Id="rId10" Type="http://schemas.openxmlformats.org/officeDocument/2006/relationships/hyperlink" Target="http://news.bbc.co.uk/2/hi/europe/8434505.stm" TargetMode="External"/><Relationship Id="rId19" Type="http://schemas.openxmlformats.org/officeDocument/2006/relationships/hyperlink" Target="http://elyon1.court.gov.il/files/02/000/083/n48/02083000.n48.htm" TargetMode="External"/><Relationship Id="rId4" Type="http://schemas.openxmlformats.org/officeDocument/2006/relationships/hyperlink" Target="http://www.economist.com/node/21562237" TargetMode="External"/><Relationship Id="rId9" Type="http://schemas.openxmlformats.org/officeDocument/2006/relationships/hyperlink" Target="http://opportunity.ro/en/content/romania%E2%80%99s-parliament-eliminates-unconstitutional-provisions-austerity-plan" TargetMode="External"/><Relationship Id="rId14" Type="http://schemas.openxmlformats.org/officeDocument/2006/relationships/hyperlink" Target="http://www.bbj.hu/politics/constitutional-court-annuls-retroactive-effect-of-severance-pay-tax_57624" TargetMode="External"/><Relationship Id="rId22" Type="http://schemas.openxmlformats.org/officeDocument/2006/relationships/hyperlink" Target="http://www.trybunal.gov.pl/OTK/ot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03FD0-0966-4FFB-8929-BAE89E57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10003</Words>
  <Characters>59023</Characters>
  <Application>Microsoft Office Word</Application>
  <DocSecurity>0</DocSecurity>
  <Lines>491</Lines>
  <Paragraphs>137</Paragraphs>
  <ScaleCrop>false</ScaleCrop>
  <HeadingPairs>
    <vt:vector size="6" baseType="variant">
      <vt:variant>
        <vt:lpstr>Tytuł</vt:lpstr>
      </vt:variant>
      <vt:variant>
        <vt:i4>1</vt:i4>
      </vt:variant>
      <vt:variant>
        <vt:lpstr>Název</vt:lpstr>
      </vt:variant>
      <vt:variant>
        <vt:i4>1</vt:i4>
      </vt:variant>
      <vt:variant>
        <vt:lpstr>Title</vt:lpstr>
      </vt:variant>
      <vt:variant>
        <vt:i4>1</vt:i4>
      </vt:variant>
    </vt:vector>
  </HeadingPairs>
  <TitlesOfParts>
    <vt:vector size="3" baseType="lpstr">
      <vt:lpstr/>
      <vt:lpstr/>
      <vt:lpstr/>
    </vt:vector>
  </TitlesOfParts>
  <Company>Erasmus Universiteit</Company>
  <LinksUpToDate>false</LinksUpToDate>
  <CharactersWithSpaces>68889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Kantorowicz</dc:creator>
  <cp:lastModifiedBy>Admin</cp:lastModifiedBy>
  <cp:revision>2</cp:revision>
  <cp:lastPrinted>2012-12-06T09:12:00Z</cp:lastPrinted>
  <dcterms:created xsi:type="dcterms:W3CDTF">2014-06-17T18:37:00Z</dcterms:created>
  <dcterms:modified xsi:type="dcterms:W3CDTF">2014-06-17T18:37:00Z</dcterms:modified>
</cp:coreProperties>
</file>